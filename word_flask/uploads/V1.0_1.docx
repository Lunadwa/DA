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E132" w14:textId="2088CDFD" w:rsidR="00FE5215" w:rsidRPr="00BE6979" w:rsidRDefault="00BE6979" w:rsidP="00BE6979">
      <w:pPr>
        <w:pStyle w:val="1"/>
        <w:jc w:val="center"/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【链路】下单地址前后台规则及报错优化</w:t>
      </w:r>
    </w:p>
    <w:p w14:paraId="4939A18B" w14:textId="367646BC" w:rsidR="009C4606" w:rsidRPr="00BE6979" w:rsidRDefault="009C4606" w:rsidP="00A461B6">
      <w:pPr>
        <w:pStyle w:val="2"/>
        <w:rPr>
          <w:rFonts w:ascii="Times New Roman" w:eastAsia="微软雅黑" w:hAnsi="Times New Roman" w:cs="Times New Roman"/>
        </w:rPr>
      </w:pPr>
      <w:r w:rsidRPr="00BE6979">
        <w:rPr>
          <w:rFonts w:ascii="Times New Roman" w:eastAsia="微软雅黑" w:hAnsi="Times New Roman" w:cs="Times New Roman"/>
        </w:rPr>
        <w:t>概述：</w:t>
      </w:r>
    </w:p>
    <w:p w14:paraId="75029931" w14:textId="77777777" w:rsidR="00C42C3A" w:rsidRPr="00BE6979" w:rsidRDefault="00C42C3A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  <w:b/>
          <w:bCs/>
        </w:rPr>
        <w:t>规则调整：</w:t>
      </w:r>
    </w:p>
    <w:p w14:paraId="7BBC218E" w14:textId="50DF0955" w:rsidR="006E3F7D" w:rsidRDefault="006E3F7D" w:rsidP="006E3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 w:rsidR="00F81886" w:rsidRPr="00BE6979">
        <w:rPr>
          <w:rFonts w:ascii="Times New Roman" w:hAnsi="Times New Roman" w:cs="Times New Roman"/>
        </w:rPr>
        <w:t>地址</w:t>
      </w:r>
      <w:proofErr w:type="gramStart"/>
      <w:r w:rsidR="00F81886" w:rsidRPr="00BE6979">
        <w:rPr>
          <w:rFonts w:ascii="Times New Roman" w:hAnsi="Times New Roman" w:cs="Times New Roman"/>
        </w:rPr>
        <w:t>编辑弹窗收货</w:t>
      </w:r>
      <w:proofErr w:type="gramEnd"/>
      <w:r w:rsidR="00F81886" w:rsidRPr="00BE6979">
        <w:rPr>
          <w:rFonts w:ascii="Times New Roman" w:hAnsi="Times New Roman" w:cs="Times New Roman"/>
        </w:rPr>
        <w:t>地址街道地址字段，支持</w:t>
      </w:r>
      <w:r w:rsidR="00BE6979" w:rsidRPr="00BE6979">
        <w:rPr>
          <w:rFonts w:ascii="Times New Roman" w:hAnsi="Times New Roman" w:cs="Times New Roman"/>
        </w:rPr>
        <w:t>的字符</w:t>
      </w:r>
      <w:r w:rsidR="00F81886" w:rsidRPr="00BE6979">
        <w:rPr>
          <w:rFonts w:ascii="Times New Roman" w:hAnsi="Times New Roman" w:cs="Times New Roman"/>
        </w:rPr>
        <w:t>范围</w:t>
      </w:r>
      <w:r w:rsidR="00BE6979" w:rsidRPr="00BE6979">
        <w:rPr>
          <w:rFonts w:ascii="Times New Roman" w:hAnsi="Times New Roman" w:cs="Times New Roman"/>
        </w:rPr>
        <w:t>做</w:t>
      </w:r>
      <w:r w:rsidR="00F81886" w:rsidRPr="00BE6979">
        <w:rPr>
          <w:rFonts w:ascii="Times New Roman" w:hAnsi="Times New Roman" w:cs="Times New Roman"/>
        </w:rPr>
        <w:t>调整；</w:t>
      </w:r>
      <w:ins w:id="0" w:author="Lyu Lixin" w:date="2023-11-21T15:29:00Z">
        <w:r>
          <w:rPr>
            <w:rFonts w:ascii="Times New Roman" w:hAnsi="Times New Roman" w:cs="Times New Roman" w:hint="eastAsia"/>
          </w:rPr>
          <w:t>仅支持</w:t>
        </w:r>
      </w:ins>
      <w:ins w:id="1" w:author="Lyu Lixin" w:date="2023-11-21T15:28:00Z">
        <w:r w:rsidRPr="006E3F7D">
          <w:rPr>
            <w:rFonts w:ascii="Times New Roman" w:hAnsi="Times New Roman" w:cs="Times New Roman"/>
          </w:rPr>
          <w:t xml:space="preserve">ASCII </w:t>
        </w:r>
        <w:r w:rsidRPr="006E3F7D">
          <w:rPr>
            <w:rFonts w:ascii="Times New Roman" w:hAnsi="Times New Roman" w:cs="Times New Roman"/>
          </w:rPr>
          <w:t>编码对照表（</w:t>
        </w:r>
        <w:r w:rsidRPr="006E3F7D">
          <w:rPr>
            <w:rFonts w:ascii="Times New Roman" w:hAnsi="Times New Roman" w:cs="Times New Roman"/>
          </w:rPr>
          <w:t>0 ~ 127</w:t>
        </w:r>
        <w:r w:rsidRPr="006E3F7D">
          <w:rPr>
            <w:rFonts w:ascii="Times New Roman" w:hAnsi="Times New Roman" w:cs="Times New Roman"/>
          </w:rPr>
          <w:t>）及其扩展版本（</w:t>
        </w:r>
        <w:r w:rsidRPr="006E3F7D">
          <w:rPr>
            <w:rFonts w:ascii="Times New Roman" w:hAnsi="Times New Roman" w:cs="Times New Roman"/>
          </w:rPr>
          <w:t>127 ~ 255</w:t>
        </w:r>
        <w:r w:rsidRPr="006E3F7D">
          <w:rPr>
            <w:rFonts w:ascii="Times New Roman" w:hAnsi="Times New Roman" w:cs="Times New Roman"/>
          </w:rPr>
          <w:t>）</w:t>
        </w:r>
        <w:r>
          <w:rPr>
            <w:rFonts w:ascii="Times New Roman" w:hAnsi="Times New Roman" w:cs="Times New Roman" w:hint="eastAsia"/>
          </w:rPr>
          <w:t>。</w:t>
        </w:r>
      </w:ins>
    </w:p>
    <w:p w14:paraId="6A0FCD53" w14:textId="61A7E1A8" w:rsidR="00F81886" w:rsidRPr="00BE6979" w:rsidRDefault="006E3F7D" w:rsidP="00F8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BE6979" w:rsidRPr="00BE6979">
        <w:rPr>
          <w:rFonts w:ascii="Times New Roman" w:hAnsi="Times New Roman" w:cs="Times New Roman"/>
        </w:rPr>
        <w:t>后端报错文案更新。</w:t>
      </w:r>
    </w:p>
    <w:p w14:paraId="7425D2AB" w14:textId="77777777" w:rsidR="00F81886" w:rsidRPr="00BE6979" w:rsidRDefault="00F81886">
      <w:pPr>
        <w:rPr>
          <w:rFonts w:ascii="Times New Roman" w:hAnsi="Times New Roman" w:cs="Times New Roman"/>
        </w:rPr>
      </w:pPr>
    </w:p>
    <w:p w14:paraId="4F105C9A" w14:textId="2445298A" w:rsidR="00C42C3A" w:rsidRPr="00BE6979" w:rsidRDefault="00C42C3A">
      <w:pPr>
        <w:rPr>
          <w:rFonts w:ascii="Times New Roman" w:hAnsi="Times New Roman" w:cs="Times New Roman"/>
          <w:b/>
          <w:bCs/>
        </w:rPr>
      </w:pPr>
      <w:r w:rsidRPr="00BE6979">
        <w:rPr>
          <w:rFonts w:ascii="Times New Roman" w:hAnsi="Times New Roman" w:cs="Times New Roman"/>
          <w:b/>
          <w:bCs/>
        </w:rPr>
        <w:t>涉及</w:t>
      </w:r>
      <w:proofErr w:type="gramStart"/>
      <w:r w:rsidRPr="00BE6979">
        <w:rPr>
          <w:rFonts w:ascii="Times New Roman" w:hAnsi="Times New Roman" w:cs="Times New Roman"/>
          <w:b/>
          <w:bCs/>
        </w:rPr>
        <w:t>端以及</w:t>
      </w:r>
      <w:proofErr w:type="gramEnd"/>
      <w:r w:rsidRPr="00BE6979">
        <w:rPr>
          <w:rFonts w:ascii="Times New Roman" w:hAnsi="Times New Roman" w:cs="Times New Roman"/>
          <w:b/>
          <w:bCs/>
        </w:rPr>
        <w:t>页面：</w:t>
      </w:r>
    </w:p>
    <w:p w14:paraId="1E304219" w14:textId="1F6CC8E4" w:rsidR="00BE6979" w:rsidRPr="00BE6979" w:rsidRDefault="00BE6979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所有调用地址</w:t>
      </w:r>
      <w:proofErr w:type="gramStart"/>
      <w:r w:rsidRPr="00BE6979">
        <w:rPr>
          <w:rFonts w:ascii="Times New Roman" w:hAnsi="Times New Roman" w:cs="Times New Roman"/>
        </w:rPr>
        <w:t>编辑弹窗的</w:t>
      </w:r>
      <w:proofErr w:type="gramEnd"/>
      <w:r w:rsidRPr="00BE6979">
        <w:rPr>
          <w:rFonts w:ascii="Times New Roman" w:hAnsi="Times New Roman" w:cs="Times New Roman"/>
        </w:rPr>
        <w:t>页面。</w:t>
      </w:r>
    </w:p>
    <w:p w14:paraId="5A34CB91" w14:textId="77777777" w:rsidR="00BE6979" w:rsidRPr="00BE6979" w:rsidRDefault="00BE6979" w:rsidP="00BE6979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1</w:t>
      </w:r>
      <w:r w:rsidRPr="00BE6979">
        <w:rPr>
          <w:rFonts w:ascii="Times New Roman" w:hAnsi="Times New Roman" w:cs="Times New Roman"/>
        </w:rPr>
        <w:t>、</w:t>
      </w:r>
      <w:r w:rsidR="00C42C3A" w:rsidRPr="00BE6979">
        <w:rPr>
          <w:rFonts w:ascii="Times New Roman" w:hAnsi="Times New Roman" w:cs="Times New Roman"/>
        </w:rPr>
        <w:t>PC</w:t>
      </w:r>
      <w:r w:rsidR="00C42C3A" w:rsidRPr="00BE6979">
        <w:rPr>
          <w:rFonts w:ascii="Times New Roman" w:hAnsi="Times New Roman" w:cs="Times New Roman"/>
        </w:rPr>
        <w:t>端：</w:t>
      </w:r>
    </w:p>
    <w:p w14:paraId="5D538508" w14:textId="118C9B76" w:rsidR="00BE6979" w:rsidRPr="00BE6979" w:rsidRDefault="00C42C3A" w:rsidP="00BE6979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供应商自建订单、供应商查看并确认报价、</w:t>
      </w:r>
      <w:r w:rsidR="00BE6979" w:rsidRPr="00BE6979">
        <w:rPr>
          <w:rFonts w:ascii="Times New Roman" w:hAnsi="Times New Roman" w:cs="Times New Roman"/>
        </w:rPr>
        <w:t>供应</w:t>
      </w:r>
      <w:proofErr w:type="gramStart"/>
      <w:r w:rsidR="00BE6979" w:rsidRPr="00BE6979">
        <w:rPr>
          <w:rFonts w:ascii="Times New Roman" w:hAnsi="Times New Roman" w:cs="Times New Roman"/>
        </w:rPr>
        <w:t>商修改</w:t>
      </w:r>
      <w:proofErr w:type="gramEnd"/>
      <w:r w:rsidR="00BE6979" w:rsidRPr="00BE6979">
        <w:rPr>
          <w:rFonts w:ascii="Times New Roman" w:hAnsi="Times New Roman" w:cs="Times New Roman"/>
        </w:rPr>
        <w:t>订单页。</w:t>
      </w:r>
    </w:p>
    <w:p w14:paraId="4D938364" w14:textId="672D0B9E" w:rsidR="00C42C3A" w:rsidRPr="00BE6979" w:rsidRDefault="00BE6979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买家下单页（议价订单、</w:t>
      </w:r>
      <w:r w:rsidRPr="00BE6979">
        <w:rPr>
          <w:rFonts w:ascii="Times New Roman" w:hAnsi="Times New Roman" w:cs="Times New Roman"/>
        </w:rPr>
        <w:t>Rush Order</w:t>
      </w:r>
      <w:r w:rsidRPr="00BE6979">
        <w:rPr>
          <w:rFonts w:ascii="Times New Roman" w:hAnsi="Times New Roman" w:cs="Times New Roman"/>
        </w:rPr>
        <w:t>）。</w:t>
      </w:r>
    </w:p>
    <w:p w14:paraId="5DA7CF66" w14:textId="77777777" w:rsidR="00BE6979" w:rsidRPr="00BE6979" w:rsidRDefault="00BE6979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2</w:t>
      </w:r>
      <w:r w:rsidRPr="00BE6979">
        <w:rPr>
          <w:rFonts w:ascii="Times New Roman" w:hAnsi="Times New Roman" w:cs="Times New Roman"/>
        </w:rPr>
        <w:t>、</w:t>
      </w:r>
      <w:r w:rsidR="00C42C3A" w:rsidRPr="00BE6979">
        <w:rPr>
          <w:rFonts w:ascii="Times New Roman" w:hAnsi="Times New Roman" w:cs="Times New Roman"/>
        </w:rPr>
        <w:t>APP</w:t>
      </w:r>
      <w:r w:rsidR="00C42C3A" w:rsidRPr="00BE6979">
        <w:rPr>
          <w:rFonts w:ascii="Times New Roman" w:hAnsi="Times New Roman" w:cs="Times New Roman"/>
        </w:rPr>
        <w:t>端：</w:t>
      </w:r>
    </w:p>
    <w:p w14:paraId="693E0204" w14:textId="09CC567F" w:rsidR="00C42C3A" w:rsidRPr="00BE6979" w:rsidRDefault="00C42C3A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买家下单页（议价订单、</w:t>
      </w:r>
      <w:r w:rsidRPr="00BE6979">
        <w:rPr>
          <w:rFonts w:ascii="Times New Roman" w:hAnsi="Times New Roman" w:cs="Times New Roman"/>
        </w:rPr>
        <w:t>Rush Order</w:t>
      </w:r>
      <w:r w:rsidRPr="00BE6979">
        <w:rPr>
          <w:rFonts w:ascii="Times New Roman" w:hAnsi="Times New Roman" w:cs="Times New Roman"/>
        </w:rPr>
        <w:t>、一口价订单）</w:t>
      </w:r>
      <w:r w:rsidR="00BE6979" w:rsidRPr="00BE6979">
        <w:rPr>
          <w:rFonts w:ascii="Times New Roman" w:hAnsi="Times New Roman" w:cs="Times New Roman"/>
        </w:rPr>
        <w:t>。</w:t>
      </w:r>
    </w:p>
    <w:p w14:paraId="3A5CFB2C" w14:textId="7F933745" w:rsidR="002620EE" w:rsidRPr="00BE6979" w:rsidRDefault="002620EE">
      <w:pPr>
        <w:rPr>
          <w:rFonts w:ascii="Times New Roman" w:hAnsi="Times New Roman" w:cs="Times New Roman"/>
        </w:rPr>
      </w:pPr>
    </w:p>
    <w:tbl>
      <w:tblPr>
        <w:tblStyle w:val="a5"/>
        <w:tblW w:w="9289" w:type="dxa"/>
        <w:tblLook w:val="04A0" w:firstRow="1" w:lastRow="0" w:firstColumn="1" w:lastColumn="0" w:noHBand="0" w:noVBand="1"/>
      </w:tblPr>
      <w:tblGrid>
        <w:gridCol w:w="1271"/>
        <w:gridCol w:w="1127"/>
        <w:gridCol w:w="6102"/>
        <w:gridCol w:w="789"/>
      </w:tblGrid>
      <w:tr w:rsidR="009C4606" w:rsidRPr="00BE6979" w14:paraId="5B6FCA19" w14:textId="77777777" w:rsidTr="00C42C3A">
        <w:tc>
          <w:tcPr>
            <w:tcW w:w="1271" w:type="dxa"/>
            <w:shd w:val="clear" w:color="auto" w:fill="5B9BD5" w:themeFill="accent5"/>
          </w:tcPr>
          <w:p w14:paraId="7A6B807C" w14:textId="77777777" w:rsidR="009C4606" w:rsidRPr="00BE6979" w:rsidRDefault="009C4606" w:rsidP="00E973F6">
            <w:pPr>
              <w:pStyle w:val="Char"/>
              <w:spacing w:afterLines="50" w:after="156"/>
              <w:ind w:firstLineChars="0" w:firstLine="0"/>
              <w:jc w:val="center"/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</w:pPr>
            <w:bookmarkStart w:id="2" w:name="_Hlk121906884"/>
            <w:r w:rsidRPr="00BE6979"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  <w:t>元素名称</w:t>
            </w:r>
          </w:p>
        </w:tc>
        <w:tc>
          <w:tcPr>
            <w:tcW w:w="1127" w:type="dxa"/>
            <w:shd w:val="clear" w:color="auto" w:fill="5B9BD5" w:themeFill="accent5"/>
          </w:tcPr>
          <w:p w14:paraId="092D1EFE" w14:textId="77777777" w:rsidR="009C4606" w:rsidRPr="00BE6979" w:rsidRDefault="009C4606" w:rsidP="00E973F6">
            <w:pPr>
              <w:pStyle w:val="Char"/>
              <w:spacing w:afterLines="50" w:after="156"/>
              <w:ind w:firstLineChars="0" w:firstLine="0"/>
              <w:jc w:val="center"/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</w:pPr>
            <w:r w:rsidRPr="00BE6979"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  <w:t>元素类型</w:t>
            </w:r>
          </w:p>
        </w:tc>
        <w:tc>
          <w:tcPr>
            <w:tcW w:w="6102" w:type="dxa"/>
            <w:shd w:val="clear" w:color="auto" w:fill="5B9BD5" w:themeFill="accent5"/>
          </w:tcPr>
          <w:p w14:paraId="230AB930" w14:textId="77777777" w:rsidR="009C4606" w:rsidRPr="00BE6979" w:rsidRDefault="009C4606" w:rsidP="00E973F6">
            <w:pPr>
              <w:pStyle w:val="Char"/>
              <w:spacing w:afterLines="50" w:after="156"/>
              <w:ind w:firstLineChars="0" w:firstLine="0"/>
              <w:jc w:val="left"/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</w:pPr>
            <w:r w:rsidRPr="00BE6979"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  <w:t>元素说明</w:t>
            </w:r>
          </w:p>
        </w:tc>
        <w:tc>
          <w:tcPr>
            <w:tcW w:w="789" w:type="dxa"/>
            <w:shd w:val="clear" w:color="auto" w:fill="5B9BD5" w:themeFill="accent5"/>
          </w:tcPr>
          <w:p w14:paraId="6D6F21C7" w14:textId="77777777" w:rsidR="009C4606" w:rsidRPr="00BE6979" w:rsidRDefault="009C4606" w:rsidP="00E973F6">
            <w:pPr>
              <w:pStyle w:val="Char"/>
              <w:spacing w:afterLines="50" w:after="156"/>
              <w:ind w:firstLineChars="0" w:firstLine="0"/>
              <w:jc w:val="left"/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</w:pPr>
            <w:r w:rsidRPr="00BE6979">
              <w:rPr>
                <w:rFonts w:ascii="Times New Roman" w:hAnsi="Times New Roman"/>
                <w:b/>
                <w:i w:val="0"/>
                <w:color w:val="auto"/>
                <w:sz w:val="18"/>
                <w:szCs w:val="18"/>
              </w:rPr>
              <w:t>备注</w:t>
            </w:r>
          </w:p>
        </w:tc>
      </w:tr>
      <w:bookmarkEnd w:id="2"/>
      <w:tr w:rsidR="0000420B" w:rsidRPr="00BE6979" w14:paraId="2452C65F" w14:textId="77777777" w:rsidTr="00C42C3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06A2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街道地址</w:t>
            </w:r>
          </w:p>
          <w:p w14:paraId="50B85821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Street Address</w:t>
            </w:r>
          </w:p>
          <w:p w14:paraId="4B19DDAD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112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输入框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869B" w14:textId="33575B86" w:rsidR="0000420B" w:rsidRPr="00BE6979" w:rsidRDefault="0000420B" w:rsidP="0000420B">
            <w:pPr>
              <w:pStyle w:val="a7"/>
              <w:numPr>
                <w:ilvl w:val="0"/>
                <w:numId w:val="2"/>
              </w:numPr>
              <w:spacing w:line="360" w:lineRule="auto"/>
              <w:ind w:left="360" w:firstLineChars="0" w:hanging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分为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个输入框</w:t>
            </w:r>
            <w:proofErr w:type="gramStart"/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填写填写</w:t>
            </w:r>
            <w:proofErr w:type="gramEnd"/>
            <w:r w:rsidR="00F81886" w:rsidRPr="00BE6979">
              <w:rPr>
                <w:rFonts w:ascii="Times New Roman" w:hAnsi="Times New Roman" w:cs="Times New Roman"/>
                <w:sz w:val="18"/>
                <w:szCs w:val="18"/>
              </w:rPr>
              <w:t>；</w:t>
            </w:r>
          </w:p>
          <w:p w14:paraId="383FC4B2" w14:textId="77777777" w:rsidR="0000420B" w:rsidRPr="00BE6979" w:rsidRDefault="0000420B" w:rsidP="0000420B">
            <w:pPr>
              <w:pStyle w:val="a7"/>
              <w:numPr>
                <w:ilvl w:val="0"/>
                <w:numId w:val="2"/>
              </w:numPr>
              <w:spacing w:line="360" w:lineRule="auto"/>
              <w:ind w:left="360" w:firstLineChars="0" w:hanging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暗注释：</w:t>
            </w:r>
            <w:r w:rsidRPr="00BE6979">
              <w:rPr>
                <w:rFonts w:ascii="宋体" w:eastAsia="宋体" w:hAnsi="宋体" w:cs="宋体" w:hint="eastAsia"/>
                <w:sz w:val="18"/>
                <w:szCs w:val="18"/>
              </w:rPr>
              <w:t>①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请输入街道、公司等</w:t>
            </w:r>
          </w:p>
          <w:p w14:paraId="0169B915" w14:textId="77777777" w:rsidR="0000420B" w:rsidRPr="00BE6979" w:rsidRDefault="0000420B" w:rsidP="00E973F6">
            <w:pPr>
              <w:pStyle w:val="a7"/>
              <w:spacing w:line="360" w:lineRule="auto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宋体" w:eastAsia="宋体" w:hAnsi="宋体" w:cs="宋体" w:hint="eastAsia"/>
                <w:sz w:val="18"/>
                <w:szCs w:val="18"/>
              </w:rPr>
              <w:t>②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请输入建筑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街道、楼层、套房号等</w:t>
            </w:r>
          </w:p>
          <w:p w14:paraId="4FEE1AFE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8E5D3C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字段校验：</w:t>
            </w:r>
          </w:p>
          <w:p w14:paraId="7C9BBFBA" w14:textId="77777777" w:rsidR="0000420B" w:rsidRPr="00BE6979" w:rsidRDefault="0000420B" w:rsidP="0000420B">
            <w:pPr>
              <w:numPr>
                <w:ilvl w:val="0"/>
                <w:numId w:val="6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文本框输入，必填，未填写提示：</w:t>
            </w:r>
          </w:p>
          <w:p w14:paraId="7E17495D" w14:textId="77777777" w:rsidR="0000420B" w:rsidRPr="00BE6979" w:rsidRDefault="0000420B" w:rsidP="00E973F6">
            <w:pPr>
              <w:spacing w:line="360" w:lineRule="auto"/>
              <w:ind w:left="316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Please enter your street address.</w:t>
            </w:r>
          </w:p>
          <w:p w14:paraId="1A556EA9" w14:textId="54D87420" w:rsidR="0000420B" w:rsidRPr="00BE6979" w:rsidRDefault="0000420B" w:rsidP="00C42C3A">
            <w:pPr>
              <w:numPr>
                <w:ilvl w:val="0"/>
                <w:numId w:val="6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两个文本输入框，暗注释分别为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Street, Company, Etc.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Building/Block, Floor, Suite Number Etc.</w:t>
            </w:r>
          </w:p>
          <w:p w14:paraId="674B7329" w14:textId="156E5C83" w:rsidR="00737A36" w:rsidRPr="006E3F7D" w:rsidRDefault="009C4606" w:rsidP="006E3F7D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commentRangeStart w:id="3"/>
            <w:ins w:id="4" w:author="Lyu Lixin" w:date="2023-11-06T17:15:00Z">
              <w:r w:rsidRPr="00BE6979">
                <w:rPr>
                  <w:rFonts w:ascii="Times New Roman" w:hAnsi="Times New Roman" w:cs="Times New Roman"/>
                  <w:sz w:val="18"/>
                  <w:szCs w:val="18"/>
                </w:rPr>
                <w:t>字母</w:t>
              </w:r>
            </w:ins>
            <w:ins w:id="5" w:author="Lyu Lixin" w:date="2023-11-21T15:30:00Z">
              <w:r w:rsid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以及标点，</w:t>
              </w:r>
              <w:proofErr w:type="gramStart"/>
              <w:r w:rsid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仅支持</w:t>
              </w:r>
              <w:r w:rsidR="006E3F7D" w:rsidRP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仅支持</w:t>
              </w:r>
              <w:proofErr w:type="gramEnd"/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 xml:space="preserve">ASCII </w:t>
              </w:r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>编码对照表（</w:t>
              </w:r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>0 ~ 127</w:t>
              </w:r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>）及其扩展版本（</w:t>
              </w:r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>127 ~ 255</w:t>
              </w:r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>）</w:t>
              </w:r>
            </w:ins>
            <w:ins w:id="6" w:author="Lyu Lixin" w:date="2023-11-21T15:31:00Z">
              <w:r w:rsidR="006E3F7D" w:rsidRP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，见</w:t>
              </w:r>
              <w:r w:rsidR="006E3F7D" w:rsidRPr="006E3F7D">
                <w:rPr>
                  <w:rFonts w:ascii="Times New Roman" w:hAnsi="Times New Roman" w:cs="Times New Roman"/>
                  <w:sz w:val="18"/>
                  <w:szCs w:val="18"/>
                </w:rPr>
                <w:t>https://x-tool.online/ascii</w:t>
              </w:r>
            </w:ins>
            <w:ins w:id="7" w:author="Lyu Lixin" w:date="2023-11-21T15:30:00Z">
              <w:r w:rsidR="006E3F7D" w:rsidRP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。</w:t>
              </w:r>
            </w:ins>
            <w:ins w:id="8" w:author="Lyu Lixin" w:date="2023-11-21T15:32:00Z">
              <w:r w:rsidR="006E3F7D">
                <w:rPr>
                  <w:rFonts w:ascii="Times New Roman" w:hAnsi="Times New Roman" w:cs="Times New Roman"/>
                  <w:sz w:val="18"/>
                  <w:szCs w:val="18"/>
                </w:rPr>
                <w:br/>
              </w:r>
            </w:ins>
            <w:ins w:id="9" w:author="Lyu Lixin" w:date="2023-11-21T15:30:00Z">
              <w:r w:rsid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其中包括且不限于</w:t>
              </w:r>
            </w:ins>
            <w:ins w:id="10" w:author="Lyu Lixin" w:date="2023-11-06T17:21:00Z">
              <w:r w:rsidRPr="00BE6979">
                <w:rPr>
                  <w:rFonts w:ascii="Times New Roman" w:hAnsi="Times New Roman" w:cs="Times New Roman"/>
                  <w:sz w:val="18"/>
                  <w:szCs w:val="18"/>
                </w:rPr>
                <w:t>见</w:t>
              </w:r>
            </w:ins>
            <w:ins w:id="11" w:author="Lyu Lixin" w:date="2023-11-06T17:20:00Z">
              <w:r w:rsidRPr="00BE6979">
                <w:rPr>
                  <w:rFonts w:ascii="Times New Roman" w:hAnsi="Times New Roman" w:cs="Times New Roman"/>
                  <w:sz w:val="18"/>
                  <w:szCs w:val="18"/>
                </w:rPr>
                <w:t>下文</w:t>
              </w:r>
              <w:r w:rsidRPr="006E3F7D">
                <w:rPr>
                  <w:rFonts w:ascii="Times New Roman" w:hAnsi="Times New Roman" w:cs="Times New Roman"/>
                  <w:sz w:val="18"/>
                  <w:szCs w:val="18"/>
                </w:rPr>
                <w:t>“</w:t>
              </w:r>
              <w:r w:rsidRPr="006E3F7D">
                <w:rPr>
                  <w:rFonts w:ascii="Times New Roman" w:hAnsi="Times New Roman" w:cs="Times New Roman"/>
                  <w:sz w:val="18"/>
                  <w:szCs w:val="18"/>
                </w:rPr>
                <w:t>西葡法德英字母</w:t>
              </w:r>
              <w:r w:rsidRPr="006E3F7D">
                <w:rPr>
                  <w:rFonts w:ascii="Times New Roman" w:hAnsi="Times New Roman" w:cs="Times New Roman"/>
                  <w:sz w:val="18"/>
                  <w:szCs w:val="18"/>
                </w:rPr>
                <w:t>”</w:t>
              </w:r>
            </w:ins>
            <w:ins w:id="12" w:author="Lyu Lixin" w:date="2023-11-21T15:31:00Z">
              <w:r w:rsidR="006E3F7D">
                <w:rPr>
                  <w:rFonts w:ascii="Times New Roman" w:hAnsi="Times New Roman" w:cs="Times New Roman" w:hint="eastAsia"/>
                  <w:sz w:val="18"/>
                  <w:szCs w:val="18"/>
                </w:rPr>
                <w:t>、</w:t>
              </w:r>
            </w:ins>
            <w:ins w:id="13" w:author="Lyu Lixin" w:date="2023-11-06T17:21:00Z">
              <w:r w:rsidRPr="006E3F7D">
                <w:rPr>
                  <w:rFonts w:ascii="Times New Roman" w:hAnsi="Times New Roman" w:cs="Times New Roman"/>
                  <w:sz w:val="18"/>
                  <w:szCs w:val="18"/>
                </w:rPr>
                <w:t>“</w:t>
              </w:r>
              <w:r w:rsidRPr="006E3F7D">
                <w:rPr>
                  <w:rFonts w:ascii="Times New Roman" w:hAnsi="Times New Roman" w:cs="Times New Roman"/>
                  <w:sz w:val="18"/>
                  <w:szCs w:val="18"/>
                </w:rPr>
                <w:t>常见英文标点符号</w:t>
              </w:r>
              <w:r w:rsidRPr="00BE6979">
                <w:rPr>
                  <w:rFonts w:ascii="Times New Roman" w:hAnsi="Times New Roman" w:cs="Times New Roman"/>
                  <w:sz w:val="18"/>
                  <w:szCs w:val="18"/>
                </w:rPr>
                <w:t>”</w:t>
              </w:r>
              <w:r w:rsidRPr="00BE6979">
                <w:rPr>
                  <w:rFonts w:ascii="Times New Roman" w:hAnsi="Times New Roman" w:cs="Times New Roman"/>
                  <w:sz w:val="18"/>
                  <w:szCs w:val="18"/>
                </w:rPr>
                <w:t>。</w:t>
              </w:r>
            </w:ins>
            <w:commentRangeEnd w:id="3"/>
            <w:r w:rsidR="00A461B6" w:rsidRPr="006E3F7D">
              <w:rPr>
                <w:rFonts w:ascii="Times New Roman" w:hAnsi="Times New Roman" w:cs="Times New Roman"/>
                <w:sz w:val="18"/>
                <w:szCs w:val="18"/>
              </w:rPr>
              <w:commentReference w:id="3"/>
            </w:r>
          </w:p>
          <w:p w14:paraId="095235F2" w14:textId="77777777" w:rsidR="0000420B" w:rsidRPr="00BE6979" w:rsidRDefault="0000420B" w:rsidP="0000420B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填写非法字符时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指除上述字符之外</w:t>
            </w:r>
            <w:del w:id="14" w:author="Lyu Lixin" w:date="2023-11-21T15:31:00Z">
              <w:r w:rsidRPr="00BE6979" w:rsidDel="006E3F7D">
                <w:rPr>
                  <w:rFonts w:ascii="Times New Roman" w:hAnsi="Times New Roman" w:cs="Times New Roman"/>
                  <w:sz w:val="18"/>
                  <w:szCs w:val="18"/>
                </w:rPr>
                <w:delText>)</w:delText>
              </w:r>
              <w:r w:rsidRPr="00BE6979" w:rsidDel="006E3F7D">
                <w:rPr>
                  <w:rFonts w:ascii="Times New Roman" w:hAnsi="Times New Roman" w:cs="Times New Roman"/>
                  <w:sz w:val="18"/>
                  <w:szCs w:val="18"/>
                </w:rPr>
                <w:delText>，</w:delText>
              </w:r>
            </w:del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失焦、点击确认校验报错：</w:t>
            </w:r>
          </w:p>
          <w:p w14:paraId="31EC3E63" w14:textId="77777777" w:rsidR="0000420B" w:rsidRPr="00BE6979" w:rsidRDefault="0000420B" w:rsidP="00E973F6">
            <w:pPr>
              <w:spacing w:line="360" w:lineRule="auto"/>
              <w:ind w:left="316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Please enter a valid street address.</w:t>
            </w:r>
          </w:p>
          <w:p w14:paraId="4F221BA7" w14:textId="77777777" w:rsidR="0000420B" w:rsidRPr="00BE6979" w:rsidRDefault="0000420B" w:rsidP="0000420B">
            <w:pPr>
              <w:numPr>
                <w:ilvl w:val="0"/>
                <w:numId w:val="6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color w:val="C0504D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最大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字符，超过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字符，前端自动截取。</w:t>
            </w:r>
          </w:p>
          <w:p w14:paraId="6CA8BCB6" w14:textId="77777777" w:rsidR="00737A36" w:rsidRPr="00BE6979" w:rsidRDefault="00737A36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1D85C7" w14:textId="5BC73608" w:rsidR="0000420B" w:rsidRPr="00BE6979" w:rsidRDefault="009C4606" w:rsidP="00E973F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ins w:id="15" w:author="Lyu Lixin" w:date="2023-11-06T17:19:00Z">
              <w:r w:rsidRPr="00BE6979">
                <w:rPr>
                  <w:rFonts w:ascii="Times New Roman" w:hAnsi="Times New Roman" w:cs="Times New Roman"/>
                  <w:b/>
                  <w:bCs/>
                  <w:color w:val="FF0000"/>
                  <w:sz w:val="18"/>
                  <w:szCs w:val="18"/>
                </w:rPr>
                <w:t>6</w:t>
              </w:r>
              <w:r w:rsidRPr="00BE6979">
                <w:rPr>
                  <w:rFonts w:ascii="Times New Roman" w:hAnsi="Times New Roman" w:cs="Times New Roman"/>
                  <w:b/>
                  <w:bCs/>
                  <w:color w:val="FF0000"/>
                  <w:sz w:val="18"/>
                  <w:szCs w:val="18"/>
                </w:rPr>
                <w:t>、</w:t>
              </w:r>
            </w:ins>
            <w:r w:rsidR="0000420B" w:rsidRPr="00BE6979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收货地址</w:t>
            </w:r>
            <w:r w:rsidR="00737A36" w:rsidRPr="00BE6979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PO Box</w:t>
            </w:r>
            <w:r w:rsidR="00737A36" w:rsidRPr="00BE6979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校验</w:t>
            </w:r>
          </w:p>
          <w:p w14:paraId="1DA1E1DC" w14:textId="21524F14" w:rsidR="0000420B" w:rsidRPr="00BE6979" w:rsidDel="009C4606" w:rsidRDefault="00BE6979" w:rsidP="00E973F6">
            <w:pPr>
              <w:spacing w:line="360" w:lineRule="auto"/>
              <w:rPr>
                <w:del w:id="16" w:author="Lyu Lixin" w:date="2023-11-06T17:19:00Z"/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填写收货地址字段，校验是否是</w:t>
            </w:r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PO Box</w:t>
            </w:r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之类的地址（</w:t>
            </w:r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Post Office Box</w:t>
            </w:r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，邮政信箱；</w:t>
            </w:r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Apo/</w:t>
            </w:r>
            <w:proofErr w:type="spellStart"/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Fpo</w:t>
            </w:r>
            <w:proofErr w:type="spellEnd"/>
            <w:r w:rsidR="0000420B" w:rsidRPr="00BE6979">
              <w:rPr>
                <w:rFonts w:ascii="Times New Roman" w:hAnsi="Times New Roman" w:cs="Times New Roman"/>
                <w:sz w:val="18"/>
                <w:szCs w:val="18"/>
              </w:rPr>
              <w:t>：军队邮箱）；</w:t>
            </w:r>
            <w:r w:rsidR="00A461B6" w:rsidRPr="00BE6979">
              <w:rPr>
                <w:rFonts w:ascii="Times New Roman" w:hAnsi="Times New Roman" w:cs="Times New Roman"/>
                <w:sz w:val="18"/>
                <w:szCs w:val="18"/>
              </w:rPr>
              <w:t>仅收货地址做此校验，账单地址均可寄送到上述地址，不做校验。</w:t>
            </w:r>
          </w:p>
          <w:p w14:paraId="66628219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25D65E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）前端校验：</w:t>
            </w:r>
          </w:p>
          <w:p w14:paraId="029DB376" w14:textId="05EA044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如文本中含</w:t>
            </w:r>
            <w:ins w:id="17" w:author="Lyu Lixin" w:date="2023-11-06T17:17:00Z">
              <w:r w:rsidR="009C4606" w:rsidRPr="00BE6979">
                <w:rPr>
                  <w:rFonts w:ascii="Times New Roman" w:hAnsi="Times New Roman" w:cs="Times New Roman"/>
                  <w:sz w:val="18"/>
                  <w:szCs w:val="18"/>
                </w:rPr>
                <w:t>下文</w:t>
              </w:r>
              <w:r w:rsidR="009C4606" w:rsidRPr="00BE6979">
                <w:rPr>
                  <w:rFonts w:ascii="Times New Roman" w:hAnsi="Times New Roman" w:cs="Times New Roman"/>
                  <w:color w:val="FF0000"/>
                  <w:sz w:val="18"/>
                  <w:szCs w:val="18"/>
                  <w:u w:val="single"/>
                </w:rPr>
                <w:t>“P</w:t>
              </w:r>
            </w:ins>
            <w:ins w:id="18" w:author="Lyu Lixin" w:date="2023-11-06T17:19:00Z">
              <w:r w:rsidR="009C4606" w:rsidRPr="00BE6979">
                <w:rPr>
                  <w:rFonts w:ascii="Times New Roman" w:hAnsi="Times New Roman" w:cs="Times New Roman"/>
                  <w:color w:val="FF0000"/>
                  <w:sz w:val="18"/>
                  <w:szCs w:val="18"/>
                  <w:u w:val="single"/>
                </w:rPr>
                <w:t>O</w:t>
              </w:r>
            </w:ins>
            <w:ins w:id="19" w:author="Lyu Lixin" w:date="2023-11-06T17:17:00Z">
              <w:r w:rsidR="009C4606" w:rsidRPr="00BE6979">
                <w:rPr>
                  <w:rFonts w:ascii="Times New Roman" w:hAnsi="Times New Roman" w:cs="Times New Roman"/>
                  <w:color w:val="FF0000"/>
                  <w:sz w:val="18"/>
                  <w:szCs w:val="18"/>
                  <w:u w:val="single"/>
                </w:rPr>
                <w:t>BOX</w:t>
              </w:r>
              <w:r w:rsidR="009C4606" w:rsidRPr="00BE6979">
                <w:rPr>
                  <w:rFonts w:ascii="Times New Roman" w:hAnsi="Times New Roman" w:cs="Times New Roman"/>
                  <w:color w:val="FF0000"/>
                  <w:sz w:val="18"/>
                  <w:szCs w:val="18"/>
                  <w:u w:val="single"/>
                </w:rPr>
                <w:t>类地址</w:t>
              </w:r>
              <w:r w:rsidR="009C4606" w:rsidRPr="00BE6979">
                <w:rPr>
                  <w:rFonts w:ascii="Times New Roman" w:hAnsi="Times New Roman" w:cs="Times New Roman"/>
                  <w:color w:val="FF0000"/>
                  <w:sz w:val="18"/>
                  <w:szCs w:val="18"/>
                </w:rPr>
                <w:t>”</w:t>
              </w:r>
              <w:r w:rsidR="009C4606" w:rsidRPr="00BE6979">
                <w:rPr>
                  <w:rFonts w:ascii="Times New Roman" w:hAnsi="Times New Roman" w:cs="Times New Roman"/>
                  <w:sz w:val="18"/>
                  <w:szCs w:val="18"/>
                </w:rPr>
                <w:t>列举的字样，则标错</w:t>
              </w:r>
            </w:ins>
            <w:ins w:id="20" w:author="Lyu Lixin" w:date="2023-11-06T17:18:00Z">
              <w:r w:rsidR="009C4606" w:rsidRPr="00BE6979">
                <w:rPr>
                  <w:rFonts w:ascii="Times New Roman" w:hAnsi="Times New Roman" w:cs="Times New Roman"/>
                  <w:sz w:val="18"/>
                  <w:szCs w:val="18"/>
                </w:rPr>
                <w:t>提示。</w:t>
              </w:r>
            </w:ins>
            <w:del w:id="21" w:author="Lyu Lixin" w:date="2023-11-06T17:17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“PoBox”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，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”P.O.Box”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，</w:delText>
              </w:r>
              <w:r w:rsidRPr="00BE6979" w:rsidDel="009C4606">
                <w:rPr>
                  <w:rFonts w:ascii="Times New Roman" w:hAnsi="Times New Roman" w:cs="Times New Roman"/>
                  <w:color w:val="333333"/>
                  <w:szCs w:val="21"/>
                  <w:shd w:val="clear" w:color="auto" w:fill="FFFFFF"/>
                </w:rPr>
                <w:delText>"p.o. boxes", "p.o boxes", "po. boxes", "po boxes", "p.o. box", "po. box", "po box", "military apos", "military apo fpos", "fpos", "fpo"</w:delText>
              </w:r>
              <w:r w:rsidRPr="00BE6979" w:rsidDel="009C4606">
                <w:rPr>
                  <w:rFonts w:ascii="Times New Roman" w:hAnsi="Times New Roman" w:cs="Times New Roman"/>
                  <w:color w:val="333333"/>
                  <w:szCs w:val="21"/>
                  <w:shd w:val="clear" w:color="auto" w:fill="FFFFFF"/>
                </w:rPr>
                <w:delText>、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“PoBox”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，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”P.O.Box”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等字段，不区分大小写，则给出提示，强校验：</w:delText>
              </w:r>
            </w:del>
          </w:p>
          <w:p w14:paraId="25CB5E36" w14:textId="77777777" w:rsidR="00BE6979" w:rsidRPr="00BE6979" w:rsidRDefault="00BE6979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FA6B23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中文文案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</w:p>
          <w:p w14:paraId="7FED2389" w14:textId="77777777" w:rsidR="0000420B" w:rsidRPr="00BE6979" w:rsidRDefault="0000420B" w:rsidP="0000420B">
            <w:pPr>
              <w:pStyle w:val="a7"/>
              <w:spacing w:line="360" w:lineRule="auto"/>
              <w:ind w:left="785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请填写有效的收货地址，不支持配送至邮政信箱（</w:t>
            </w: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PO Box</w:t>
            </w: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）或军队邮箱（</w:t>
            </w: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APO/FPO</w:t>
            </w: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）</w:t>
            </w:r>
          </w:p>
          <w:p w14:paraId="47793F6C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英文文案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：</w:t>
            </w:r>
          </w:p>
          <w:p w14:paraId="1A36C0B5" w14:textId="7D6AA6D8" w:rsidR="00737A36" w:rsidRPr="00BE6979" w:rsidRDefault="0000420B" w:rsidP="00A461B6">
            <w:pPr>
              <w:pStyle w:val="a7"/>
              <w:spacing w:line="360" w:lineRule="auto"/>
              <w:ind w:left="785" w:firstLineChars="0" w:firstLine="0"/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Please fill in a valid shipping address. Delivery to PO Box or APO/FPO is not available.</w:t>
            </w:r>
          </w:p>
          <w:p w14:paraId="0A094993" w14:textId="2D98F401" w:rsidR="0000420B" w:rsidRPr="00BE6979" w:rsidRDefault="0000420B" w:rsidP="00E973F6">
            <w:pPr>
              <w:spacing w:line="360" w:lineRule="auto"/>
              <w:rPr>
                <w:ins w:id="22" w:author="Lyu Lixin" w:date="2023-11-06T17:18:00Z"/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）后端校验</w:t>
            </w:r>
            <w:del w:id="23" w:author="Lyu Lixin" w:date="2023-11-06T17:18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调整</w:delText>
              </w:r>
            </w:del>
            <w:r w:rsidRPr="00BE6979"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</w:p>
          <w:p w14:paraId="5D2D0E88" w14:textId="18AC08EC" w:rsidR="009C4606" w:rsidRPr="00BE6979" w:rsidDel="009C4606" w:rsidRDefault="009C4606" w:rsidP="00E973F6">
            <w:pPr>
              <w:spacing w:line="360" w:lineRule="auto"/>
              <w:rPr>
                <w:del w:id="24" w:author="Lyu Lixin" w:date="2023-11-06T17:18:00Z"/>
                <w:rFonts w:ascii="Times New Roman" w:hAnsi="Times New Roman" w:cs="Times New Roman"/>
                <w:sz w:val="18"/>
                <w:szCs w:val="18"/>
              </w:rPr>
            </w:pPr>
            <w:ins w:id="25" w:author="Lyu Lixin" w:date="2023-11-06T17:18:00Z">
              <w:r w:rsidRPr="00BE6979">
                <w:rPr>
                  <w:rFonts w:ascii="Times New Roman" w:hAnsi="Times New Roman" w:cs="Times New Roman"/>
                  <w:sz w:val="18"/>
                  <w:szCs w:val="18"/>
                </w:rPr>
                <w:t>规则与前端校验一致</w:t>
              </w:r>
            </w:ins>
          </w:p>
          <w:p w14:paraId="21584367" w14:textId="3D5E56ED" w:rsidR="0000420B" w:rsidRPr="00BE6979" w:rsidDel="009C4606" w:rsidRDefault="0000420B" w:rsidP="00E973F6">
            <w:pPr>
              <w:spacing w:line="360" w:lineRule="auto"/>
              <w:rPr>
                <w:del w:id="26" w:author="Lyu Lixin" w:date="2023-11-06T17:17:00Z"/>
                <w:rFonts w:ascii="Times New Roman" w:hAnsi="Times New Roman" w:cs="Times New Roman"/>
                <w:sz w:val="18"/>
                <w:szCs w:val="18"/>
              </w:rPr>
            </w:pPr>
            <w:del w:id="27" w:author="Lyu Lixin" w:date="2023-11-06T17:17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lastRenderedPageBreak/>
                <w:delText>线上：</w:delText>
              </w:r>
            </w:del>
          </w:p>
          <w:p w14:paraId="521E8655" w14:textId="22752263" w:rsidR="0000420B" w:rsidRPr="00BE6979" w:rsidDel="009C4606" w:rsidRDefault="0000420B" w:rsidP="00E973F6">
            <w:pPr>
              <w:spacing w:line="360" w:lineRule="auto"/>
              <w:rPr>
                <w:del w:id="28" w:author="Lyu Lixin" w:date="2023-11-06T17:17:00Z"/>
                <w:rFonts w:ascii="Times New Roman" w:hAnsi="Times New Roman" w:cs="Times New Roman"/>
                <w:sz w:val="18"/>
                <w:szCs w:val="18"/>
              </w:rPr>
            </w:pPr>
            <w:del w:id="29" w:author="Lyu Lixin" w:date="2023-11-06T17:17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收货地址含有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"p.o. boxes", "p.o boxes", "po. boxes", "po boxes", "p.o. box", "po. box", "po box", "military apos", "military apo fpos", "fpos", "fpo"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，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“PoBox”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，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”P.O.Box”</w:delText>
              </w:r>
            </w:del>
          </w:p>
          <w:p w14:paraId="78144264" w14:textId="756B7F55" w:rsidR="0000420B" w:rsidRPr="00BE6979" w:rsidDel="009C4606" w:rsidRDefault="0000420B" w:rsidP="00E973F6">
            <w:pPr>
              <w:spacing w:line="360" w:lineRule="auto"/>
              <w:rPr>
                <w:del w:id="30" w:author="Lyu Lixin" w:date="2023-11-06T17:17:00Z"/>
                <w:rFonts w:ascii="Times New Roman" w:hAnsi="Times New Roman" w:cs="Times New Roman"/>
                <w:sz w:val="18"/>
                <w:szCs w:val="18"/>
              </w:rPr>
            </w:pPr>
            <w:del w:id="31" w:author="Lyu Lixin" w:date="2023-11-06T17:17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提交订单后报错：</w:delText>
              </w:r>
            </w:del>
          </w:p>
          <w:p w14:paraId="3C43FC86" w14:textId="0A427043" w:rsidR="0000420B" w:rsidRPr="00BE6979" w:rsidDel="009C4606" w:rsidRDefault="0000420B" w:rsidP="00E973F6">
            <w:pPr>
              <w:spacing w:line="360" w:lineRule="auto"/>
              <w:rPr>
                <w:del w:id="32" w:author="Lyu Lixin" w:date="2023-11-06T17:17:00Z"/>
                <w:rFonts w:ascii="Times New Roman" w:hAnsi="Times New Roman" w:cs="Times New Roman"/>
                <w:sz w:val="18"/>
                <w:szCs w:val="18"/>
              </w:rPr>
            </w:pPr>
            <w:del w:id="33" w:author="Lyu Lixin" w:date="2023-11-06T17:17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“Outside of delivery range. Pease add a new address. ”</w:delText>
              </w:r>
            </w:del>
          </w:p>
          <w:p w14:paraId="173B86CF" w14:textId="63F97D82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del w:id="34" w:author="Lyu Lixin" w:date="2023-11-06T17:18:00Z"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注：仅收货地址做此校验，账单地址均可寄送到上述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Po box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或是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Apo/Fpo</w:delText>
              </w:r>
              <w:r w:rsidRPr="00BE6979" w:rsidDel="009C4606">
                <w:rPr>
                  <w:rFonts w:ascii="Times New Roman" w:hAnsi="Times New Roman" w:cs="Times New Roman"/>
                  <w:sz w:val="18"/>
                  <w:szCs w:val="18"/>
                </w:rPr>
                <w:delText>地址，不做校验。</w:delText>
              </w:r>
            </w:del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7CC7" w14:textId="77777777" w:rsidR="0000420B" w:rsidRPr="00BE6979" w:rsidRDefault="0000420B" w:rsidP="00E973F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3E04E94" w14:textId="77777777" w:rsidR="00BA0B19" w:rsidRPr="00BE6979" w:rsidRDefault="00BA0B19">
      <w:pPr>
        <w:rPr>
          <w:rFonts w:ascii="Times New Roman" w:hAnsi="Times New Roman" w:cs="Times New Roman"/>
        </w:rPr>
      </w:pPr>
    </w:p>
    <w:p w14:paraId="6F1E7D3B" w14:textId="333268FC" w:rsidR="006E3F7D" w:rsidRPr="006E3F7D" w:rsidRDefault="006E3F7D" w:rsidP="006E3F7D">
      <w:pPr>
        <w:rPr>
          <w:ins w:id="35" w:author="Lyu Lixin" w:date="2023-11-21T15:33:00Z"/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9C4606" w:rsidRPr="006E3F7D">
        <w:rPr>
          <w:rFonts w:ascii="Times New Roman" w:hAnsi="Times New Roman" w:cs="Times New Roman"/>
          <w:b/>
          <w:bCs/>
          <w:sz w:val="32"/>
          <w:szCs w:val="32"/>
        </w:rPr>
        <w:t>、</w:t>
      </w:r>
      <w:ins w:id="36" w:author="Lyu Lixin" w:date="2023-11-21T15:32:00Z">
        <w:r w:rsidRPr="006E3F7D">
          <w:rPr>
            <w:rFonts w:ascii="Times New Roman" w:hAnsi="Times New Roman" w:cs="Times New Roman"/>
            <w:b/>
            <w:bCs/>
            <w:sz w:val="32"/>
            <w:szCs w:val="32"/>
          </w:rPr>
          <w:t xml:space="preserve">ASCII </w:t>
        </w:r>
        <w:r w:rsidRPr="006E3F7D">
          <w:rPr>
            <w:rFonts w:ascii="Times New Roman" w:hAnsi="Times New Roman" w:cs="Times New Roman" w:hint="eastAsia"/>
            <w:b/>
            <w:bCs/>
            <w:sz w:val="32"/>
            <w:szCs w:val="32"/>
          </w:rPr>
          <w:t>编码对照表（</w:t>
        </w:r>
        <w:r w:rsidRPr="006E3F7D">
          <w:rPr>
            <w:rFonts w:ascii="Times New Roman" w:hAnsi="Times New Roman" w:cs="Times New Roman"/>
            <w:b/>
            <w:bCs/>
            <w:sz w:val="32"/>
            <w:szCs w:val="32"/>
          </w:rPr>
          <w:t>0 ~ 127</w:t>
        </w:r>
        <w:r w:rsidRPr="006E3F7D">
          <w:rPr>
            <w:rFonts w:ascii="Times New Roman" w:hAnsi="Times New Roman" w:cs="Times New Roman" w:hint="eastAsia"/>
            <w:b/>
            <w:bCs/>
            <w:sz w:val="32"/>
            <w:szCs w:val="32"/>
          </w:rPr>
          <w:t>）及其扩展版本（</w:t>
        </w:r>
        <w:r w:rsidRPr="006E3F7D">
          <w:rPr>
            <w:rFonts w:ascii="Times New Roman" w:hAnsi="Times New Roman" w:cs="Times New Roman"/>
            <w:b/>
            <w:bCs/>
            <w:sz w:val="32"/>
            <w:szCs w:val="32"/>
          </w:rPr>
          <w:t>127 ~ 255</w:t>
        </w:r>
        <w:r w:rsidRPr="006E3F7D">
          <w:rPr>
            <w:rFonts w:ascii="Times New Roman" w:hAnsi="Times New Roman" w:cs="Times New Roman" w:hint="eastAsia"/>
            <w:b/>
            <w:bCs/>
            <w:sz w:val="32"/>
            <w:szCs w:val="32"/>
          </w:rPr>
          <w:t>）</w:t>
        </w:r>
      </w:ins>
    </w:p>
    <w:p w14:paraId="1AFF0DB1" w14:textId="50639AA6" w:rsidR="006E3F7D" w:rsidRPr="006E3F7D" w:rsidRDefault="006E3F7D" w:rsidP="006E3F7D">
      <w:pPr>
        <w:rPr>
          <w:ins w:id="37" w:author="Lyu Lixin" w:date="2023-11-21T15:32:00Z"/>
          <w:rFonts w:ascii="Times New Roman" w:hAnsi="Times New Roman" w:cs="Times New Roman" w:hint="eastAsia"/>
          <w:color w:val="374151"/>
          <w:kern w:val="0"/>
          <w:szCs w:val="21"/>
        </w:rPr>
      </w:pPr>
      <w:ins w:id="38" w:author="Lyu Lixin" w:date="2023-11-21T15:33:00Z">
        <w:r w:rsidRPr="006E3F7D">
          <w:rPr>
            <w:rFonts w:ascii="Times New Roman" w:hAnsi="Times New Roman" w:cs="Times New Roman" w:hint="eastAsia"/>
            <w:color w:val="374151"/>
            <w:kern w:val="0"/>
            <w:szCs w:val="21"/>
          </w:rPr>
          <w:t>详见</w:t>
        </w:r>
        <w:r w:rsidRPr="006E3F7D">
          <w:rPr>
            <w:rFonts w:ascii="Times New Roman" w:hAnsi="Times New Roman" w:cs="Times New Roman"/>
            <w:color w:val="374151"/>
            <w:kern w:val="0"/>
            <w:szCs w:val="21"/>
          </w:rPr>
          <w:t>https://x-tool.online/ascii</w:t>
        </w:r>
      </w:ins>
    </w:p>
    <w:p w14:paraId="14FACC0D" w14:textId="7D421D31" w:rsidR="00860BAA" w:rsidRPr="00BE6979" w:rsidRDefault="006E3F7D" w:rsidP="00BE6979">
      <w:pPr>
        <w:pStyle w:val="2"/>
        <w:rPr>
          <w:rFonts w:ascii="Times New Roman" w:eastAsia="微软雅黑" w:hAnsi="Times New Roman" w:cs="Times New Roman"/>
        </w:rPr>
      </w:pPr>
      <w:ins w:id="39" w:author="Lyu Lixin" w:date="2023-11-21T15:32:00Z">
        <w:r>
          <w:rPr>
            <w:rFonts w:ascii="Times New Roman" w:eastAsia="微软雅黑" w:hAnsi="Times New Roman" w:cs="Times New Roman" w:hint="eastAsia"/>
          </w:rPr>
          <w:t>1</w:t>
        </w:r>
        <w:r>
          <w:rPr>
            <w:rFonts w:ascii="Times New Roman" w:eastAsia="微软雅黑" w:hAnsi="Times New Roman" w:cs="Times New Roman" w:hint="eastAsia"/>
          </w:rPr>
          <w:t>、</w:t>
        </w:r>
      </w:ins>
      <w:proofErr w:type="gramStart"/>
      <w:r w:rsidR="009C4606" w:rsidRPr="00BE6979">
        <w:rPr>
          <w:rFonts w:ascii="Times New Roman" w:eastAsia="微软雅黑" w:hAnsi="Times New Roman" w:cs="Times New Roman"/>
        </w:rPr>
        <w:t>西葡法</w:t>
      </w:r>
      <w:proofErr w:type="gramEnd"/>
      <w:del w:id="40" w:author="Lyu Lixin" w:date="2023-11-21T15:33:00Z">
        <w:r w:rsidR="009C4606" w:rsidRPr="00BE6979" w:rsidDel="006E3F7D">
          <w:rPr>
            <w:rFonts w:ascii="Times New Roman" w:eastAsia="微软雅黑" w:hAnsi="Times New Roman" w:cs="Times New Roman"/>
          </w:rPr>
          <w:delText>俄</w:delText>
        </w:r>
      </w:del>
      <w:r w:rsidR="009C4606" w:rsidRPr="00BE6979">
        <w:rPr>
          <w:rFonts w:ascii="Times New Roman" w:eastAsia="微软雅黑" w:hAnsi="Times New Roman" w:cs="Times New Roman"/>
        </w:rPr>
        <w:t>德英</w:t>
      </w:r>
      <w:r w:rsidR="00BA0B19" w:rsidRPr="00BE6979">
        <w:rPr>
          <w:rFonts w:ascii="Times New Roman" w:eastAsia="微软雅黑" w:hAnsi="Times New Roman" w:cs="Times New Roman"/>
        </w:rPr>
        <w:t>字母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3119"/>
        <w:gridCol w:w="1559"/>
      </w:tblGrid>
      <w:tr w:rsidR="004A4F12" w:rsidRPr="00BE6979" w14:paraId="74B1D4EB" w14:textId="1A50B117" w:rsidTr="00A461B6">
        <w:tc>
          <w:tcPr>
            <w:tcW w:w="1413" w:type="dxa"/>
            <w:vAlign w:val="bottom"/>
          </w:tcPr>
          <w:p w14:paraId="1AB05680" w14:textId="2BC1D7EE" w:rsidR="004A4F12" w:rsidRPr="00BE6979" w:rsidRDefault="004A4F12" w:rsidP="00860BAA">
            <w:pPr>
              <w:rPr>
                <w:rFonts w:ascii="Times New Roman" w:hAnsi="Times New Roman" w:cs="Times New Roman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语言</w:t>
            </w:r>
          </w:p>
        </w:tc>
        <w:tc>
          <w:tcPr>
            <w:tcW w:w="3260" w:type="dxa"/>
            <w:vAlign w:val="bottom"/>
          </w:tcPr>
          <w:p w14:paraId="79F3382D" w14:textId="46859542" w:rsidR="004A4F12" w:rsidRPr="00BE6979" w:rsidRDefault="004A4F12" w:rsidP="00860BAA">
            <w:pPr>
              <w:rPr>
                <w:rFonts w:ascii="Times New Roman" w:hAnsi="Times New Roman" w:cs="Times New Roman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大写字母</w:t>
            </w:r>
          </w:p>
        </w:tc>
        <w:tc>
          <w:tcPr>
            <w:tcW w:w="3119" w:type="dxa"/>
            <w:vAlign w:val="bottom"/>
          </w:tcPr>
          <w:p w14:paraId="02BF01B9" w14:textId="0DBBEFFA" w:rsidR="004A4F12" w:rsidRPr="00BE6979" w:rsidRDefault="004A4F12" w:rsidP="00860BAA">
            <w:pPr>
              <w:rPr>
                <w:rFonts w:ascii="Times New Roman" w:hAnsi="Times New Roman" w:cs="Times New Roman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小写字母</w:t>
            </w:r>
          </w:p>
        </w:tc>
        <w:tc>
          <w:tcPr>
            <w:tcW w:w="1559" w:type="dxa"/>
          </w:tcPr>
          <w:p w14:paraId="24A676BB" w14:textId="02B4E59F" w:rsidR="004A4F12" w:rsidRPr="00BE6979" w:rsidRDefault="004A4F12" w:rsidP="00860BAA">
            <w:pPr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Cs w:val="21"/>
              </w:rPr>
              <w:t>备注</w:t>
            </w:r>
          </w:p>
        </w:tc>
      </w:tr>
      <w:tr w:rsidR="004A4F12" w:rsidRPr="00BE6979" w14:paraId="3D38A6B0" w14:textId="2125A054" w:rsidTr="00A461B6">
        <w:tc>
          <w:tcPr>
            <w:tcW w:w="1413" w:type="dxa"/>
          </w:tcPr>
          <w:p w14:paraId="7BF51299" w14:textId="651498FC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英语</w:t>
            </w:r>
          </w:p>
        </w:tc>
        <w:tc>
          <w:tcPr>
            <w:tcW w:w="3260" w:type="dxa"/>
          </w:tcPr>
          <w:p w14:paraId="03D77D2F" w14:textId="3D32A631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A, B, C, D, E, F, G, H, I, J, K, L, M, N, O, P, Q, R, S, T, U, V, W, X, Y, Z</w:t>
            </w:r>
          </w:p>
        </w:tc>
        <w:tc>
          <w:tcPr>
            <w:tcW w:w="3119" w:type="dxa"/>
          </w:tcPr>
          <w:p w14:paraId="7CEA2274" w14:textId="6752A9B2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 xml:space="preserve">a, b, c, d, e, f, g, h, </w:t>
            </w:r>
            <w:proofErr w:type="spellStart"/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i</w:t>
            </w:r>
            <w:proofErr w:type="spellEnd"/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, j, k, l, m, n, o, p, q, r, s, t, u, v, w, x, y, z</w:t>
            </w:r>
          </w:p>
        </w:tc>
        <w:tc>
          <w:tcPr>
            <w:tcW w:w="1559" w:type="dxa"/>
            <w:vMerge w:val="restart"/>
            <w:vAlign w:val="center"/>
          </w:tcPr>
          <w:p w14:paraId="3B84796D" w14:textId="5D5C3C37" w:rsidR="004A4F12" w:rsidRPr="00BE6979" w:rsidRDefault="004A4F12" w:rsidP="004A4F12">
            <w:pPr>
              <w:jc w:val="center"/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通常使用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ASCII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编码</w:t>
            </w:r>
          </w:p>
        </w:tc>
      </w:tr>
      <w:tr w:rsidR="004A4F12" w:rsidRPr="00BE6979" w14:paraId="71F4F73D" w14:textId="64332C4D" w:rsidTr="00A461B6">
        <w:tc>
          <w:tcPr>
            <w:tcW w:w="1413" w:type="dxa"/>
          </w:tcPr>
          <w:p w14:paraId="65423CD9" w14:textId="7DF20BFB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西班牙语</w:t>
            </w:r>
          </w:p>
        </w:tc>
        <w:tc>
          <w:tcPr>
            <w:tcW w:w="3260" w:type="dxa"/>
          </w:tcPr>
          <w:p w14:paraId="39253CF4" w14:textId="5AA833F8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大写英文字母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 Ñ, Á, É, Í, Ó, Ú, Ü</w:t>
            </w:r>
          </w:p>
        </w:tc>
        <w:tc>
          <w:tcPr>
            <w:tcW w:w="3119" w:type="dxa"/>
          </w:tcPr>
          <w:p w14:paraId="64A03A99" w14:textId="16BD0129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小写英文字母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 ñ, á, é, í, ó, ú, ü</w:t>
            </w:r>
          </w:p>
        </w:tc>
        <w:tc>
          <w:tcPr>
            <w:tcW w:w="1559" w:type="dxa"/>
            <w:vMerge/>
          </w:tcPr>
          <w:p w14:paraId="1A3780C8" w14:textId="77777777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</w:p>
        </w:tc>
      </w:tr>
      <w:tr w:rsidR="004A4F12" w:rsidRPr="00BE6979" w14:paraId="7E4318BA" w14:textId="5E544754" w:rsidTr="00A461B6">
        <w:tc>
          <w:tcPr>
            <w:tcW w:w="1413" w:type="dxa"/>
          </w:tcPr>
          <w:p w14:paraId="5DBDE26F" w14:textId="35E1B592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葡萄牙语</w:t>
            </w:r>
          </w:p>
        </w:tc>
        <w:tc>
          <w:tcPr>
            <w:tcW w:w="3260" w:type="dxa"/>
          </w:tcPr>
          <w:p w14:paraId="58A49F27" w14:textId="7C6D869D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大写英文字母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 Ã, Ê, Í, Ó, Ú, Ç, Ã, Õ</w:t>
            </w:r>
          </w:p>
        </w:tc>
        <w:tc>
          <w:tcPr>
            <w:tcW w:w="3119" w:type="dxa"/>
          </w:tcPr>
          <w:p w14:paraId="3E7A8B69" w14:textId="578FC9DD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小写英文字母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 ã, ê, í, ó, ú, ç, ã, õ</w:t>
            </w:r>
          </w:p>
        </w:tc>
        <w:tc>
          <w:tcPr>
            <w:tcW w:w="1559" w:type="dxa"/>
            <w:vMerge/>
          </w:tcPr>
          <w:p w14:paraId="62415714" w14:textId="77777777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</w:p>
        </w:tc>
      </w:tr>
      <w:tr w:rsidR="004A4F12" w:rsidRPr="00BE6979" w14:paraId="3B76C4C1" w14:textId="7FB673E0" w:rsidTr="00A461B6">
        <w:tc>
          <w:tcPr>
            <w:tcW w:w="1413" w:type="dxa"/>
          </w:tcPr>
          <w:p w14:paraId="6F1892C0" w14:textId="07E351AF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法语</w:t>
            </w:r>
          </w:p>
        </w:tc>
        <w:tc>
          <w:tcPr>
            <w:tcW w:w="3260" w:type="dxa"/>
          </w:tcPr>
          <w:p w14:paraId="1CC2C145" w14:textId="51815267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大写英文字母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+É, À, Ç, È, Ê, Î, Ô, Û, Ï, Ë, Œ, Ä, ß</w:t>
            </w:r>
          </w:p>
        </w:tc>
        <w:tc>
          <w:tcPr>
            <w:tcW w:w="3119" w:type="dxa"/>
          </w:tcPr>
          <w:p w14:paraId="767D2EBB" w14:textId="454BFA23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小写英文字母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+é, à, ç, è, ê, î, ô, û, ï, ë, œ, ä, ß</w:t>
            </w:r>
          </w:p>
        </w:tc>
        <w:tc>
          <w:tcPr>
            <w:tcW w:w="1559" w:type="dxa"/>
            <w:vMerge/>
          </w:tcPr>
          <w:p w14:paraId="158861DF" w14:textId="77777777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</w:p>
        </w:tc>
      </w:tr>
      <w:tr w:rsidR="004A4F12" w:rsidRPr="00BE6979" w14:paraId="50AF5C1D" w14:textId="2C1F677A" w:rsidTr="00A461B6">
        <w:tc>
          <w:tcPr>
            <w:tcW w:w="1413" w:type="dxa"/>
          </w:tcPr>
          <w:p w14:paraId="5666EDAA" w14:textId="2D5809D0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德语</w:t>
            </w:r>
          </w:p>
        </w:tc>
        <w:tc>
          <w:tcPr>
            <w:tcW w:w="3260" w:type="dxa"/>
          </w:tcPr>
          <w:p w14:paraId="45B86C86" w14:textId="2A696D7B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大写英文字母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 Ä, Ö, Ü, ß</w:t>
            </w:r>
          </w:p>
        </w:tc>
        <w:tc>
          <w:tcPr>
            <w:tcW w:w="3119" w:type="dxa"/>
          </w:tcPr>
          <w:p w14:paraId="4F281B62" w14:textId="24491CFA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小写英文字母</w:t>
            </w:r>
            <w:r w:rsidRPr="00BE6979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+ ä, ö, ü, ß</w:t>
            </w:r>
          </w:p>
        </w:tc>
        <w:tc>
          <w:tcPr>
            <w:tcW w:w="1559" w:type="dxa"/>
            <w:vMerge/>
          </w:tcPr>
          <w:p w14:paraId="4BD18764" w14:textId="77777777" w:rsidR="004A4F12" w:rsidRPr="00BE6979" w:rsidRDefault="004A4F12" w:rsidP="004A4F12">
            <w:pPr>
              <w:rPr>
                <w:rFonts w:ascii="Times New Roman" w:hAnsi="Times New Roman" w:cs="Times New Roman"/>
                <w:color w:val="374151"/>
                <w:sz w:val="21"/>
                <w:szCs w:val="21"/>
              </w:rPr>
            </w:pPr>
          </w:p>
        </w:tc>
      </w:tr>
      <w:tr w:rsidR="004A4F12" w:rsidRPr="00BE6979" w:rsidDel="006E3F7D" w14:paraId="2F7FF2DA" w14:textId="4173E592" w:rsidTr="00A461B6">
        <w:trPr>
          <w:del w:id="41" w:author="Lyu Lixin" w:date="2023-11-21T15:33:00Z"/>
        </w:trPr>
        <w:tc>
          <w:tcPr>
            <w:tcW w:w="1413" w:type="dxa"/>
          </w:tcPr>
          <w:p w14:paraId="726D9262" w14:textId="007340CA" w:rsidR="004A4F12" w:rsidRPr="00BE6979" w:rsidDel="006E3F7D" w:rsidRDefault="004A4F12" w:rsidP="004A4F12">
            <w:pPr>
              <w:rPr>
                <w:del w:id="42" w:author="Lyu Lixin" w:date="2023-11-21T15:33:00Z"/>
                <w:rFonts w:ascii="Times New Roman" w:hAnsi="Times New Roman" w:cs="Times New Roman"/>
                <w:color w:val="374151"/>
                <w:sz w:val="21"/>
                <w:szCs w:val="21"/>
              </w:rPr>
            </w:pPr>
            <w:del w:id="43" w:author="Lyu Lixin" w:date="2023-11-21T15:33:00Z">
              <w:r w:rsidRPr="00BE6979" w:rsidDel="006E3F7D">
                <w:rPr>
                  <w:rFonts w:ascii="Times New Roman" w:hAnsi="Times New Roman" w:cs="Times New Roman"/>
                  <w:color w:val="374151"/>
                  <w:sz w:val="21"/>
                  <w:szCs w:val="21"/>
                </w:rPr>
                <w:delText>俄语</w:delText>
              </w:r>
            </w:del>
          </w:p>
        </w:tc>
        <w:tc>
          <w:tcPr>
            <w:tcW w:w="3260" w:type="dxa"/>
          </w:tcPr>
          <w:p w14:paraId="7095AF3D" w14:textId="09EFD1C4" w:rsidR="004A4F12" w:rsidRPr="00BE6979" w:rsidDel="006E3F7D" w:rsidRDefault="004A4F12" w:rsidP="004A4F12">
            <w:pPr>
              <w:rPr>
                <w:del w:id="44" w:author="Lyu Lixin" w:date="2023-11-21T15:33:00Z"/>
                <w:rFonts w:ascii="Times New Roman" w:hAnsi="Times New Roman" w:cs="Times New Roman"/>
                <w:color w:val="374151"/>
                <w:sz w:val="21"/>
                <w:szCs w:val="21"/>
              </w:rPr>
            </w:pPr>
            <w:del w:id="45" w:author="Lyu Lixin" w:date="2023-11-21T15:33:00Z">
              <w:r w:rsidRPr="00BE6979" w:rsidDel="006E3F7D">
                <w:rPr>
                  <w:rFonts w:ascii="Times New Roman" w:hAnsi="Times New Roman" w:cs="Times New Roman"/>
                  <w:color w:val="374151"/>
                  <w:sz w:val="21"/>
                  <w:szCs w:val="21"/>
                </w:rPr>
                <w:delText>А, Б, В, Г, Д, Е, Ё, Ж, З, И, Й, К, Л, М, Н, О, П, Р, С, Т, У, Ф, Х, Ц, Ч, Ш, Щ, Ъ, Ы, Ь, Э, Ю, Я</w:delText>
              </w:r>
            </w:del>
          </w:p>
        </w:tc>
        <w:tc>
          <w:tcPr>
            <w:tcW w:w="3119" w:type="dxa"/>
          </w:tcPr>
          <w:p w14:paraId="397097E5" w14:textId="000FDAC5" w:rsidR="004A4F12" w:rsidRPr="00BE6979" w:rsidDel="006E3F7D" w:rsidRDefault="004A4F12" w:rsidP="004A4F12">
            <w:pPr>
              <w:rPr>
                <w:del w:id="46" w:author="Lyu Lixin" w:date="2023-11-21T15:33:00Z"/>
                <w:rFonts w:ascii="Times New Roman" w:hAnsi="Times New Roman" w:cs="Times New Roman"/>
                <w:color w:val="374151"/>
                <w:sz w:val="21"/>
                <w:szCs w:val="21"/>
              </w:rPr>
            </w:pPr>
            <w:del w:id="47" w:author="Lyu Lixin" w:date="2023-11-21T15:33:00Z">
              <w:r w:rsidRPr="00BE6979" w:rsidDel="006E3F7D">
                <w:rPr>
                  <w:rFonts w:ascii="Times New Roman" w:hAnsi="Times New Roman" w:cs="Times New Roman"/>
                  <w:color w:val="374151"/>
                  <w:sz w:val="21"/>
                  <w:szCs w:val="21"/>
                </w:rPr>
                <w:delText>а, б, в, г, д, е, ё, ж, з, и, й, к, л, м, н, о, п, р, с, т, у, ф, х, ц, ч, ш, щ, ъ, ы, ь, э, ю, я</w:delText>
              </w:r>
            </w:del>
          </w:p>
        </w:tc>
        <w:tc>
          <w:tcPr>
            <w:tcW w:w="1559" w:type="dxa"/>
          </w:tcPr>
          <w:p w14:paraId="05FCCD7D" w14:textId="684530F4" w:rsidR="004A4F12" w:rsidRPr="00BE6979" w:rsidDel="006E3F7D" w:rsidRDefault="004A4F12" w:rsidP="004A4F12">
            <w:pPr>
              <w:rPr>
                <w:del w:id="48" w:author="Lyu Lixin" w:date="2023-11-21T15:33:00Z"/>
                <w:rFonts w:ascii="Times New Roman" w:hAnsi="Times New Roman" w:cs="Times New Roman"/>
                <w:color w:val="374151"/>
                <w:sz w:val="21"/>
                <w:szCs w:val="21"/>
              </w:rPr>
            </w:pPr>
            <w:del w:id="49" w:author="Lyu Lixin" w:date="2023-11-21T15:33:00Z">
              <w:r w:rsidRPr="00BE6979" w:rsidDel="006E3F7D">
                <w:rPr>
                  <w:rFonts w:ascii="Times New Roman" w:hAnsi="Times New Roman" w:cs="Times New Roman"/>
                  <w:color w:val="374151"/>
                  <w:sz w:val="21"/>
                  <w:szCs w:val="21"/>
                </w:rPr>
                <w:delText>通常使用</w:delText>
              </w:r>
              <w:r w:rsidRPr="00BE6979" w:rsidDel="006E3F7D">
                <w:rPr>
                  <w:rFonts w:ascii="Times New Roman" w:hAnsi="Times New Roman" w:cs="Times New Roman"/>
                  <w:color w:val="374151"/>
                  <w:sz w:val="21"/>
                  <w:szCs w:val="21"/>
                </w:rPr>
                <w:delText>Cyrillic</w:delText>
              </w:r>
              <w:r w:rsidRPr="00BE6979" w:rsidDel="006E3F7D">
                <w:rPr>
                  <w:rFonts w:ascii="Times New Roman" w:hAnsi="Times New Roman" w:cs="Times New Roman"/>
                  <w:color w:val="374151"/>
                  <w:sz w:val="21"/>
                  <w:szCs w:val="21"/>
                </w:rPr>
                <w:delText>编码</w:delText>
              </w:r>
            </w:del>
          </w:p>
        </w:tc>
      </w:tr>
    </w:tbl>
    <w:p w14:paraId="6EAD675D" w14:textId="77777777" w:rsidR="00BA0B19" w:rsidRPr="00BE6979" w:rsidRDefault="00BA0B19" w:rsidP="00BA0B19">
      <w:pPr>
        <w:rPr>
          <w:rFonts w:ascii="Times New Roman" w:hAnsi="Times New Roman" w:cs="Times New Roman"/>
        </w:rPr>
      </w:pPr>
    </w:p>
    <w:p w14:paraId="0D635F69" w14:textId="3B28C80B" w:rsidR="00BA0B19" w:rsidRPr="00BE6979" w:rsidRDefault="009C4606" w:rsidP="00BE6979">
      <w:pPr>
        <w:pStyle w:val="2"/>
        <w:rPr>
          <w:rFonts w:ascii="Times New Roman" w:eastAsia="微软雅黑" w:hAnsi="Times New Roman" w:cs="Times New Roman"/>
        </w:rPr>
      </w:pPr>
      <w:r w:rsidRPr="00BE6979">
        <w:rPr>
          <w:rFonts w:ascii="Times New Roman" w:eastAsia="微软雅黑" w:hAnsi="Times New Roman" w:cs="Times New Roman"/>
        </w:rPr>
        <w:lastRenderedPageBreak/>
        <w:t>2</w:t>
      </w:r>
      <w:r w:rsidRPr="00BE6979">
        <w:rPr>
          <w:rFonts w:ascii="Times New Roman" w:eastAsia="微软雅黑" w:hAnsi="Times New Roman" w:cs="Times New Roman"/>
        </w:rPr>
        <w:t>、</w:t>
      </w:r>
      <w:r w:rsidR="00BA0B19" w:rsidRPr="00BE6979">
        <w:rPr>
          <w:rFonts w:ascii="Times New Roman" w:eastAsia="微软雅黑" w:hAnsi="Times New Roman" w:cs="Times New Roman"/>
        </w:rPr>
        <w:t>常见英文标点符号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0B19" w:rsidRPr="00BE6979" w14:paraId="2BD7A580" w14:textId="77777777" w:rsidTr="00E973F6">
        <w:tc>
          <w:tcPr>
            <w:tcW w:w="2765" w:type="dxa"/>
            <w:shd w:val="clear" w:color="auto" w:fill="5B9BD5" w:themeFill="accent5"/>
            <w:vAlign w:val="bottom"/>
          </w:tcPr>
          <w:p w14:paraId="3850061A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 w:val="18"/>
                <w:szCs w:val="18"/>
              </w:rPr>
              <w:t>中文名</w:t>
            </w:r>
          </w:p>
        </w:tc>
        <w:tc>
          <w:tcPr>
            <w:tcW w:w="2765" w:type="dxa"/>
            <w:shd w:val="clear" w:color="auto" w:fill="5B9BD5" w:themeFill="accent5"/>
            <w:vAlign w:val="bottom"/>
          </w:tcPr>
          <w:p w14:paraId="7106EDC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 w:val="18"/>
                <w:szCs w:val="18"/>
              </w:rPr>
              <w:t>标点</w:t>
            </w:r>
          </w:p>
        </w:tc>
        <w:tc>
          <w:tcPr>
            <w:tcW w:w="2766" w:type="dxa"/>
            <w:shd w:val="clear" w:color="auto" w:fill="5B9BD5" w:themeFill="accent5"/>
            <w:vAlign w:val="bottom"/>
          </w:tcPr>
          <w:p w14:paraId="31DDFA4A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b/>
                <w:bCs/>
                <w:color w:val="374151"/>
                <w:sz w:val="18"/>
                <w:szCs w:val="18"/>
              </w:rPr>
              <w:t>英文名</w:t>
            </w:r>
          </w:p>
        </w:tc>
      </w:tr>
      <w:tr w:rsidR="00BA0B19" w:rsidRPr="00BE6979" w14:paraId="2D6A9CFA" w14:textId="77777777" w:rsidTr="00E973F6">
        <w:tc>
          <w:tcPr>
            <w:tcW w:w="2765" w:type="dxa"/>
            <w:vAlign w:val="bottom"/>
          </w:tcPr>
          <w:p w14:paraId="0AF4F752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句号</w:t>
            </w:r>
          </w:p>
        </w:tc>
        <w:tc>
          <w:tcPr>
            <w:tcW w:w="2765" w:type="dxa"/>
            <w:vAlign w:val="center"/>
          </w:tcPr>
          <w:p w14:paraId="72C0B3C4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.</w:t>
            </w:r>
          </w:p>
        </w:tc>
        <w:tc>
          <w:tcPr>
            <w:tcW w:w="2766" w:type="dxa"/>
            <w:vAlign w:val="bottom"/>
          </w:tcPr>
          <w:p w14:paraId="65BD6222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Period</w:t>
            </w:r>
          </w:p>
        </w:tc>
      </w:tr>
      <w:tr w:rsidR="00BA0B19" w:rsidRPr="00BE6979" w14:paraId="1617CC3B" w14:textId="77777777" w:rsidTr="00E973F6">
        <w:tc>
          <w:tcPr>
            <w:tcW w:w="2765" w:type="dxa"/>
            <w:vAlign w:val="bottom"/>
          </w:tcPr>
          <w:p w14:paraId="6E14E880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逗号</w:t>
            </w:r>
          </w:p>
        </w:tc>
        <w:tc>
          <w:tcPr>
            <w:tcW w:w="2765" w:type="dxa"/>
            <w:vAlign w:val="center"/>
          </w:tcPr>
          <w:p w14:paraId="332873DB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,</w:t>
            </w:r>
          </w:p>
        </w:tc>
        <w:tc>
          <w:tcPr>
            <w:tcW w:w="2766" w:type="dxa"/>
            <w:vAlign w:val="bottom"/>
          </w:tcPr>
          <w:p w14:paraId="31F16E0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Comma</w:t>
            </w:r>
          </w:p>
        </w:tc>
      </w:tr>
      <w:tr w:rsidR="00BA0B19" w:rsidRPr="00BE6979" w14:paraId="2A0E9CDD" w14:textId="77777777" w:rsidTr="00E973F6">
        <w:tc>
          <w:tcPr>
            <w:tcW w:w="2765" w:type="dxa"/>
            <w:vAlign w:val="bottom"/>
          </w:tcPr>
          <w:p w14:paraId="2A02AF4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分号</w:t>
            </w:r>
          </w:p>
        </w:tc>
        <w:tc>
          <w:tcPr>
            <w:tcW w:w="2765" w:type="dxa"/>
            <w:vAlign w:val="center"/>
          </w:tcPr>
          <w:p w14:paraId="440BFBD5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;</w:t>
            </w:r>
          </w:p>
        </w:tc>
        <w:tc>
          <w:tcPr>
            <w:tcW w:w="2766" w:type="dxa"/>
            <w:vAlign w:val="bottom"/>
          </w:tcPr>
          <w:p w14:paraId="1AC8F292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Semicolon</w:t>
            </w:r>
          </w:p>
        </w:tc>
      </w:tr>
      <w:tr w:rsidR="00BA0B19" w:rsidRPr="00BE6979" w14:paraId="3A056CFB" w14:textId="77777777" w:rsidTr="00E973F6">
        <w:tc>
          <w:tcPr>
            <w:tcW w:w="2765" w:type="dxa"/>
            <w:vAlign w:val="bottom"/>
          </w:tcPr>
          <w:p w14:paraId="0DA48B40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冒号</w:t>
            </w:r>
          </w:p>
        </w:tc>
        <w:tc>
          <w:tcPr>
            <w:tcW w:w="2765" w:type="dxa"/>
            <w:vAlign w:val="center"/>
          </w:tcPr>
          <w:p w14:paraId="7C7EDC3B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:</w:t>
            </w:r>
          </w:p>
        </w:tc>
        <w:tc>
          <w:tcPr>
            <w:tcW w:w="2766" w:type="dxa"/>
            <w:vAlign w:val="bottom"/>
          </w:tcPr>
          <w:p w14:paraId="29D3B64D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Colon</w:t>
            </w:r>
          </w:p>
        </w:tc>
      </w:tr>
      <w:tr w:rsidR="00BA0B19" w:rsidRPr="00BE6979" w14:paraId="2566F8CD" w14:textId="77777777" w:rsidTr="00E973F6">
        <w:tc>
          <w:tcPr>
            <w:tcW w:w="2765" w:type="dxa"/>
            <w:vAlign w:val="bottom"/>
          </w:tcPr>
          <w:p w14:paraId="7D32BE2F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感叹号</w:t>
            </w:r>
          </w:p>
        </w:tc>
        <w:tc>
          <w:tcPr>
            <w:tcW w:w="2765" w:type="dxa"/>
            <w:vAlign w:val="center"/>
          </w:tcPr>
          <w:p w14:paraId="1EB70B96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!</w:t>
            </w:r>
          </w:p>
        </w:tc>
        <w:tc>
          <w:tcPr>
            <w:tcW w:w="2766" w:type="dxa"/>
            <w:vAlign w:val="bottom"/>
          </w:tcPr>
          <w:p w14:paraId="6F442C5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Exclamation Mark</w:t>
            </w:r>
          </w:p>
        </w:tc>
      </w:tr>
      <w:tr w:rsidR="00BA0B19" w:rsidRPr="00BE6979" w14:paraId="3C7BFF7F" w14:textId="77777777" w:rsidTr="00E973F6">
        <w:tc>
          <w:tcPr>
            <w:tcW w:w="2765" w:type="dxa"/>
            <w:vAlign w:val="bottom"/>
          </w:tcPr>
          <w:p w14:paraId="7A63A49D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问号</w:t>
            </w:r>
          </w:p>
        </w:tc>
        <w:tc>
          <w:tcPr>
            <w:tcW w:w="2765" w:type="dxa"/>
            <w:vAlign w:val="center"/>
          </w:tcPr>
          <w:p w14:paraId="5BAF1A90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?</w:t>
            </w:r>
          </w:p>
        </w:tc>
        <w:tc>
          <w:tcPr>
            <w:tcW w:w="2766" w:type="dxa"/>
            <w:vAlign w:val="bottom"/>
          </w:tcPr>
          <w:p w14:paraId="679AE625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Question Mark</w:t>
            </w:r>
          </w:p>
        </w:tc>
      </w:tr>
      <w:tr w:rsidR="00BA0B19" w:rsidRPr="00BE6979" w14:paraId="65D105B3" w14:textId="77777777" w:rsidTr="00E973F6">
        <w:tc>
          <w:tcPr>
            <w:tcW w:w="2765" w:type="dxa"/>
            <w:vAlign w:val="bottom"/>
          </w:tcPr>
          <w:p w14:paraId="7C056DBF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引号（双引号）</w:t>
            </w:r>
          </w:p>
        </w:tc>
        <w:tc>
          <w:tcPr>
            <w:tcW w:w="2765" w:type="dxa"/>
            <w:vAlign w:val="center"/>
          </w:tcPr>
          <w:p w14:paraId="77502495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" "</w:t>
            </w:r>
          </w:p>
        </w:tc>
        <w:tc>
          <w:tcPr>
            <w:tcW w:w="2766" w:type="dxa"/>
            <w:vAlign w:val="bottom"/>
          </w:tcPr>
          <w:p w14:paraId="58984D0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Quotation Marks (Double)</w:t>
            </w:r>
          </w:p>
        </w:tc>
      </w:tr>
      <w:tr w:rsidR="00BA0B19" w:rsidRPr="00BE6979" w14:paraId="6312AD1E" w14:textId="77777777" w:rsidTr="00E973F6">
        <w:tc>
          <w:tcPr>
            <w:tcW w:w="2765" w:type="dxa"/>
            <w:vAlign w:val="bottom"/>
          </w:tcPr>
          <w:p w14:paraId="1ED48849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单引号</w:t>
            </w:r>
          </w:p>
        </w:tc>
        <w:tc>
          <w:tcPr>
            <w:tcW w:w="2765" w:type="dxa"/>
            <w:vAlign w:val="center"/>
          </w:tcPr>
          <w:p w14:paraId="5A7D0D58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' '</w:t>
            </w:r>
          </w:p>
        </w:tc>
        <w:tc>
          <w:tcPr>
            <w:tcW w:w="2766" w:type="dxa"/>
            <w:vAlign w:val="bottom"/>
          </w:tcPr>
          <w:p w14:paraId="0A75C4FC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Single Quotation Marks</w:t>
            </w:r>
          </w:p>
        </w:tc>
      </w:tr>
      <w:tr w:rsidR="00BA0B19" w:rsidRPr="00BE6979" w14:paraId="32B8E6EE" w14:textId="77777777" w:rsidTr="00E973F6">
        <w:tc>
          <w:tcPr>
            <w:tcW w:w="2765" w:type="dxa"/>
            <w:vAlign w:val="bottom"/>
          </w:tcPr>
          <w:p w14:paraId="5E88533B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括号</w:t>
            </w:r>
          </w:p>
        </w:tc>
        <w:tc>
          <w:tcPr>
            <w:tcW w:w="2765" w:type="dxa"/>
            <w:vAlign w:val="center"/>
          </w:tcPr>
          <w:p w14:paraId="2EEDD786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( )</w:t>
            </w:r>
          </w:p>
        </w:tc>
        <w:tc>
          <w:tcPr>
            <w:tcW w:w="2766" w:type="dxa"/>
            <w:vAlign w:val="bottom"/>
          </w:tcPr>
          <w:p w14:paraId="75720864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Parentheses</w:t>
            </w:r>
          </w:p>
        </w:tc>
      </w:tr>
      <w:tr w:rsidR="00BA0B19" w:rsidRPr="00BE6979" w14:paraId="59A6957B" w14:textId="77777777" w:rsidTr="00E973F6">
        <w:tc>
          <w:tcPr>
            <w:tcW w:w="2765" w:type="dxa"/>
            <w:vAlign w:val="bottom"/>
          </w:tcPr>
          <w:p w14:paraId="7A800303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方括号</w:t>
            </w:r>
          </w:p>
        </w:tc>
        <w:tc>
          <w:tcPr>
            <w:tcW w:w="2765" w:type="dxa"/>
            <w:vAlign w:val="center"/>
          </w:tcPr>
          <w:p w14:paraId="1C008008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[ ]</w:t>
            </w:r>
          </w:p>
        </w:tc>
        <w:tc>
          <w:tcPr>
            <w:tcW w:w="2766" w:type="dxa"/>
            <w:vAlign w:val="bottom"/>
          </w:tcPr>
          <w:p w14:paraId="5A3C62C9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Square Brackets</w:t>
            </w:r>
          </w:p>
        </w:tc>
      </w:tr>
      <w:tr w:rsidR="00BA0B19" w:rsidRPr="00BE6979" w14:paraId="27E62A39" w14:textId="77777777" w:rsidTr="00E973F6">
        <w:tc>
          <w:tcPr>
            <w:tcW w:w="2765" w:type="dxa"/>
            <w:vAlign w:val="bottom"/>
          </w:tcPr>
          <w:p w14:paraId="66C16F11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大括号</w:t>
            </w:r>
          </w:p>
        </w:tc>
        <w:tc>
          <w:tcPr>
            <w:tcW w:w="2765" w:type="dxa"/>
            <w:vAlign w:val="center"/>
          </w:tcPr>
          <w:p w14:paraId="25CEC1C9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{ }</w:t>
            </w:r>
          </w:p>
        </w:tc>
        <w:tc>
          <w:tcPr>
            <w:tcW w:w="2766" w:type="dxa"/>
            <w:vAlign w:val="bottom"/>
          </w:tcPr>
          <w:p w14:paraId="07ECF0FF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Curly Braces</w:t>
            </w:r>
          </w:p>
        </w:tc>
      </w:tr>
      <w:tr w:rsidR="00BA0B19" w:rsidRPr="00BE6979" w14:paraId="62E62BB5" w14:textId="77777777" w:rsidTr="00E973F6">
        <w:tc>
          <w:tcPr>
            <w:tcW w:w="2765" w:type="dxa"/>
            <w:vAlign w:val="bottom"/>
          </w:tcPr>
          <w:p w14:paraId="43EEA067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角括号</w:t>
            </w:r>
          </w:p>
        </w:tc>
        <w:tc>
          <w:tcPr>
            <w:tcW w:w="2765" w:type="dxa"/>
            <w:vAlign w:val="center"/>
          </w:tcPr>
          <w:p w14:paraId="348C6523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&lt; &gt;</w:t>
            </w:r>
          </w:p>
        </w:tc>
        <w:tc>
          <w:tcPr>
            <w:tcW w:w="2766" w:type="dxa"/>
            <w:vAlign w:val="bottom"/>
          </w:tcPr>
          <w:p w14:paraId="0910C1C4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Angle Brackets</w:t>
            </w:r>
          </w:p>
        </w:tc>
      </w:tr>
      <w:tr w:rsidR="00BA0B19" w:rsidRPr="00BE6979" w14:paraId="38E3A732" w14:textId="77777777" w:rsidTr="00E973F6">
        <w:tc>
          <w:tcPr>
            <w:tcW w:w="2765" w:type="dxa"/>
            <w:vAlign w:val="bottom"/>
          </w:tcPr>
          <w:p w14:paraId="33279EBD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横线</w:t>
            </w:r>
          </w:p>
        </w:tc>
        <w:tc>
          <w:tcPr>
            <w:tcW w:w="2765" w:type="dxa"/>
            <w:vAlign w:val="center"/>
          </w:tcPr>
          <w:p w14:paraId="1201864A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-</w:t>
            </w:r>
          </w:p>
        </w:tc>
        <w:tc>
          <w:tcPr>
            <w:tcW w:w="2766" w:type="dxa"/>
            <w:vAlign w:val="bottom"/>
          </w:tcPr>
          <w:p w14:paraId="5F897F40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Hyphen</w:t>
            </w:r>
          </w:p>
        </w:tc>
      </w:tr>
      <w:tr w:rsidR="00BA0B19" w:rsidRPr="00BE6979" w14:paraId="734BFD91" w14:textId="77777777" w:rsidTr="00E973F6">
        <w:tc>
          <w:tcPr>
            <w:tcW w:w="2765" w:type="dxa"/>
            <w:vAlign w:val="bottom"/>
          </w:tcPr>
          <w:p w14:paraId="1092070D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破折号（短划线）</w:t>
            </w:r>
          </w:p>
        </w:tc>
        <w:tc>
          <w:tcPr>
            <w:tcW w:w="2765" w:type="dxa"/>
            <w:vAlign w:val="center"/>
          </w:tcPr>
          <w:p w14:paraId="4D25480D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–</w:t>
            </w:r>
          </w:p>
        </w:tc>
        <w:tc>
          <w:tcPr>
            <w:tcW w:w="2766" w:type="dxa"/>
            <w:vAlign w:val="bottom"/>
          </w:tcPr>
          <w:p w14:paraId="2A49FBC2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En Dash</w:t>
            </w:r>
          </w:p>
        </w:tc>
      </w:tr>
      <w:tr w:rsidR="00BA0B19" w:rsidRPr="00BE6979" w14:paraId="31EC9F3A" w14:textId="77777777" w:rsidTr="00E973F6">
        <w:tc>
          <w:tcPr>
            <w:tcW w:w="2765" w:type="dxa"/>
            <w:vAlign w:val="bottom"/>
          </w:tcPr>
          <w:p w14:paraId="454B9771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破折号（长划线）</w:t>
            </w:r>
          </w:p>
        </w:tc>
        <w:tc>
          <w:tcPr>
            <w:tcW w:w="2765" w:type="dxa"/>
            <w:vAlign w:val="center"/>
          </w:tcPr>
          <w:p w14:paraId="7FFD95F3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—</w:t>
            </w:r>
          </w:p>
        </w:tc>
        <w:tc>
          <w:tcPr>
            <w:tcW w:w="2766" w:type="dxa"/>
            <w:vAlign w:val="bottom"/>
          </w:tcPr>
          <w:p w14:paraId="3E6E8B8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Em Dash</w:t>
            </w:r>
          </w:p>
        </w:tc>
      </w:tr>
      <w:tr w:rsidR="00BA0B19" w:rsidRPr="00BE6979" w14:paraId="2921ACC9" w14:textId="77777777" w:rsidTr="00E973F6">
        <w:tc>
          <w:tcPr>
            <w:tcW w:w="2765" w:type="dxa"/>
            <w:vAlign w:val="bottom"/>
          </w:tcPr>
          <w:p w14:paraId="5DA54956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省略号</w:t>
            </w:r>
          </w:p>
        </w:tc>
        <w:tc>
          <w:tcPr>
            <w:tcW w:w="2765" w:type="dxa"/>
            <w:vAlign w:val="center"/>
          </w:tcPr>
          <w:p w14:paraId="28FB5D35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...</w:t>
            </w:r>
          </w:p>
        </w:tc>
        <w:tc>
          <w:tcPr>
            <w:tcW w:w="2766" w:type="dxa"/>
            <w:vAlign w:val="bottom"/>
          </w:tcPr>
          <w:p w14:paraId="4E33827C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Ellipsis</w:t>
            </w:r>
          </w:p>
        </w:tc>
      </w:tr>
      <w:tr w:rsidR="00BA0B19" w:rsidRPr="00BE6979" w14:paraId="6E4E4435" w14:textId="77777777" w:rsidTr="00E973F6">
        <w:tc>
          <w:tcPr>
            <w:tcW w:w="2765" w:type="dxa"/>
            <w:vAlign w:val="bottom"/>
          </w:tcPr>
          <w:p w14:paraId="0BEE576A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斜杠</w:t>
            </w:r>
          </w:p>
        </w:tc>
        <w:tc>
          <w:tcPr>
            <w:tcW w:w="2765" w:type="dxa"/>
            <w:vAlign w:val="center"/>
          </w:tcPr>
          <w:p w14:paraId="519C406B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/</w:t>
            </w:r>
          </w:p>
        </w:tc>
        <w:tc>
          <w:tcPr>
            <w:tcW w:w="2766" w:type="dxa"/>
            <w:vAlign w:val="bottom"/>
          </w:tcPr>
          <w:p w14:paraId="72602A93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Slash</w:t>
            </w:r>
          </w:p>
        </w:tc>
      </w:tr>
      <w:tr w:rsidR="00BA0B19" w:rsidRPr="00BE6979" w14:paraId="4B11EAC4" w14:textId="77777777" w:rsidTr="00E973F6">
        <w:tc>
          <w:tcPr>
            <w:tcW w:w="2765" w:type="dxa"/>
            <w:vAlign w:val="bottom"/>
          </w:tcPr>
          <w:p w14:paraId="4B9B9A5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反斜杠</w:t>
            </w:r>
          </w:p>
        </w:tc>
        <w:tc>
          <w:tcPr>
            <w:tcW w:w="2765" w:type="dxa"/>
            <w:vAlign w:val="center"/>
          </w:tcPr>
          <w:p w14:paraId="2B7DDE64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\</w:t>
            </w:r>
          </w:p>
        </w:tc>
        <w:tc>
          <w:tcPr>
            <w:tcW w:w="2766" w:type="dxa"/>
            <w:vAlign w:val="bottom"/>
          </w:tcPr>
          <w:p w14:paraId="16C97ECB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Backslash</w:t>
            </w:r>
          </w:p>
        </w:tc>
      </w:tr>
      <w:tr w:rsidR="00BA0B19" w:rsidRPr="00BE6979" w14:paraId="2348A2B1" w14:textId="77777777" w:rsidTr="00E973F6">
        <w:tc>
          <w:tcPr>
            <w:tcW w:w="2765" w:type="dxa"/>
            <w:vAlign w:val="bottom"/>
          </w:tcPr>
          <w:p w14:paraId="096843D0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井号</w:t>
            </w:r>
            <w:proofErr w:type="gramEnd"/>
          </w:p>
        </w:tc>
        <w:tc>
          <w:tcPr>
            <w:tcW w:w="2765" w:type="dxa"/>
            <w:vAlign w:val="center"/>
          </w:tcPr>
          <w:p w14:paraId="7FFE3789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#</w:t>
            </w:r>
          </w:p>
        </w:tc>
        <w:tc>
          <w:tcPr>
            <w:tcW w:w="2766" w:type="dxa"/>
            <w:vAlign w:val="bottom"/>
          </w:tcPr>
          <w:p w14:paraId="56A56CB8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Hash (Pound) Sign</w:t>
            </w:r>
          </w:p>
        </w:tc>
      </w:tr>
      <w:tr w:rsidR="00BA0B19" w:rsidRPr="00BE6979" w14:paraId="6DA1210C" w14:textId="77777777" w:rsidTr="00E973F6">
        <w:tc>
          <w:tcPr>
            <w:tcW w:w="2765" w:type="dxa"/>
            <w:vAlign w:val="bottom"/>
          </w:tcPr>
          <w:p w14:paraId="34961D98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百分号</w:t>
            </w:r>
          </w:p>
        </w:tc>
        <w:tc>
          <w:tcPr>
            <w:tcW w:w="2765" w:type="dxa"/>
            <w:vAlign w:val="center"/>
          </w:tcPr>
          <w:p w14:paraId="7DFA1A05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%</w:t>
            </w:r>
          </w:p>
        </w:tc>
        <w:tc>
          <w:tcPr>
            <w:tcW w:w="2766" w:type="dxa"/>
            <w:vAlign w:val="bottom"/>
          </w:tcPr>
          <w:p w14:paraId="7EC52ECB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Percent Sign</w:t>
            </w:r>
          </w:p>
        </w:tc>
      </w:tr>
      <w:tr w:rsidR="00BA0B19" w:rsidRPr="00BE6979" w14:paraId="17726CC1" w14:textId="77777777" w:rsidTr="00E973F6">
        <w:tc>
          <w:tcPr>
            <w:tcW w:w="2765" w:type="dxa"/>
            <w:vAlign w:val="bottom"/>
          </w:tcPr>
          <w:p w14:paraId="597DBA93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美元符号</w:t>
            </w:r>
          </w:p>
        </w:tc>
        <w:tc>
          <w:tcPr>
            <w:tcW w:w="2765" w:type="dxa"/>
            <w:vAlign w:val="center"/>
          </w:tcPr>
          <w:p w14:paraId="476B84ED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$</w:t>
            </w:r>
          </w:p>
        </w:tc>
        <w:tc>
          <w:tcPr>
            <w:tcW w:w="2766" w:type="dxa"/>
            <w:vAlign w:val="bottom"/>
          </w:tcPr>
          <w:p w14:paraId="02D744AE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Dollar Sign</w:t>
            </w:r>
          </w:p>
        </w:tc>
      </w:tr>
      <w:tr w:rsidR="00BA0B19" w:rsidRPr="00BE6979" w14:paraId="6FBBCA2F" w14:textId="77777777" w:rsidTr="00E973F6">
        <w:tc>
          <w:tcPr>
            <w:tcW w:w="2765" w:type="dxa"/>
            <w:vAlign w:val="bottom"/>
          </w:tcPr>
          <w:p w14:paraId="1BC2DBAB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欧元符号</w:t>
            </w:r>
          </w:p>
        </w:tc>
        <w:tc>
          <w:tcPr>
            <w:tcW w:w="2765" w:type="dxa"/>
            <w:vAlign w:val="center"/>
          </w:tcPr>
          <w:p w14:paraId="1D71F867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€</w:t>
            </w:r>
          </w:p>
        </w:tc>
        <w:tc>
          <w:tcPr>
            <w:tcW w:w="2766" w:type="dxa"/>
            <w:vAlign w:val="bottom"/>
          </w:tcPr>
          <w:p w14:paraId="3853539F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Euro Sign</w:t>
            </w:r>
          </w:p>
        </w:tc>
      </w:tr>
      <w:tr w:rsidR="00BA0B19" w:rsidRPr="00BE6979" w14:paraId="1068502E" w14:textId="77777777" w:rsidTr="00E973F6">
        <w:tc>
          <w:tcPr>
            <w:tcW w:w="2765" w:type="dxa"/>
            <w:vAlign w:val="bottom"/>
          </w:tcPr>
          <w:p w14:paraId="12485B99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英镑符号</w:t>
            </w:r>
          </w:p>
        </w:tc>
        <w:tc>
          <w:tcPr>
            <w:tcW w:w="2765" w:type="dxa"/>
            <w:vAlign w:val="center"/>
          </w:tcPr>
          <w:p w14:paraId="7CEEAD0F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£</w:t>
            </w:r>
          </w:p>
        </w:tc>
        <w:tc>
          <w:tcPr>
            <w:tcW w:w="2766" w:type="dxa"/>
            <w:vAlign w:val="bottom"/>
          </w:tcPr>
          <w:p w14:paraId="6B72064B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Pound Sign</w:t>
            </w:r>
          </w:p>
        </w:tc>
      </w:tr>
      <w:tr w:rsidR="00BA0B19" w:rsidRPr="00BE6979" w14:paraId="0F49628D" w14:textId="77777777" w:rsidTr="00E973F6">
        <w:tc>
          <w:tcPr>
            <w:tcW w:w="2765" w:type="dxa"/>
            <w:vAlign w:val="bottom"/>
          </w:tcPr>
          <w:p w14:paraId="0CD89B9A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音符号</w:t>
            </w:r>
          </w:p>
        </w:tc>
        <w:tc>
          <w:tcPr>
            <w:tcW w:w="2765" w:type="dxa"/>
            <w:vAlign w:val="center"/>
          </w:tcPr>
          <w:p w14:paraId="6CD620D5" w14:textId="77777777" w:rsidR="00BA0B19" w:rsidRPr="00BE6979" w:rsidRDefault="00BA0B19" w:rsidP="00E973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&amp;</w:t>
            </w:r>
          </w:p>
        </w:tc>
        <w:tc>
          <w:tcPr>
            <w:tcW w:w="2766" w:type="dxa"/>
            <w:vAlign w:val="bottom"/>
          </w:tcPr>
          <w:p w14:paraId="6DB68CED" w14:textId="77777777" w:rsidR="00BA0B19" w:rsidRPr="00BE6979" w:rsidRDefault="00BA0B19" w:rsidP="00E97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6979">
              <w:rPr>
                <w:rFonts w:ascii="Times New Roman" w:hAnsi="Times New Roman" w:cs="Times New Roman"/>
                <w:color w:val="374151"/>
                <w:sz w:val="18"/>
                <w:szCs w:val="18"/>
              </w:rPr>
              <w:t>Ampersand</w:t>
            </w:r>
          </w:p>
        </w:tc>
      </w:tr>
    </w:tbl>
    <w:p w14:paraId="0D5677D8" w14:textId="77777777" w:rsidR="00BA0B19" w:rsidRPr="00BE6979" w:rsidRDefault="00BA0B19" w:rsidP="00BA0B19">
      <w:pPr>
        <w:rPr>
          <w:rFonts w:ascii="Times New Roman" w:hAnsi="Times New Roman" w:cs="Times New Roman"/>
        </w:rPr>
      </w:pPr>
    </w:p>
    <w:p w14:paraId="1C21FEDB" w14:textId="77777777" w:rsidR="00BA0B19" w:rsidRPr="00BE6979" w:rsidRDefault="00BA0B19">
      <w:pPr>
        <w:rPr>
          <w:rFonts w:ascii="Times New Roman" w:hAnsi="Times New Roman" w:cs="Times New Roman"/>
        </w:rPr>
      </w:pPr>
    </w:p>
    <w:p w14:paraId="59F3A4C3" w14:textId="4A11A3DA" w:rsidR="00E44ABF" w:rsidRPr="00BE6979" w:rsidRDefault="009C4606" w:rsidP="00BE6979">
      <w:pPr>
        <w:pStyle w:val="2"/>
        <w:rPr>
          <w:rFonts w:ascii="Times New Roman" w:eastAsia="微软雅黑" w:hAnsi="Times New Roman" w:cs="Times New Roman"/>
        </w:rPr>
      </w:pPr>
      <w:r w:rsidRPr="00BE6979">
        <w:rPr>
          <w:rFonts w:ascii="Times New Roman" w:eastAsia="微软雅黑" w:hAnsi="Times New Roman" w:cs="Times New Roman"/>
        </w:rPr>
        <w:t>3</w:t>
      </w:r>
      <w:r w:rsidRPr="00BE6979">
        <w:rPr>
          <w:rFonts w:ascii="Times New Roman" w:eastAsia="微软雅黑" w:hAnsi="Times New Roman" w:cs="Times New Roman"/>
        </w:rPr>
        <w:t>、</w:t>
      </w:r>
      <w:r w:rsidR="00E44ABF" w:rsidRPr="00BE6979">
        <w:rPr>
          <w:rFonts w:ascii="Times New Roman" w:eastAsia="微软雅黑" w:hAnsi="Times New Roman" w:cs="Times New Roman"/>
        </w:rPr>
        <w:t>PoBOX</w:t>
      </w:r>
      <w:r w:rsidR="00E44ABF" w:rsidRPr="00BE6979">
        <w:rPr>
          <w:rFonts w:ascii="Times New Roman" w:eastAsia="微软雅黑" w:hAnsi="Times New Roman" w:cs="Times New Roman"/>
        </w:rPr>
        <w:t>类地址</w:t>
      </w:r>
    </w:p>
    <w:p w14:paraId="40E60FF6" w14:textId="5AC86A6E" w:rsidR="00BA0B19" w:rsidRPr="00BE6979" w:rsidRDefault="00E44ABF" w:rsidP="00E44ABF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POBox</w:t>
      </w:r>
      <w:r w:rsidRPr="00BE6979">
        <w:rPr>
          <w:rFonts w:ascii="Times New Roman" w:hAnsi="Times New Roman" w:cs="Times New Roman"/>
        </w:rPr>
        <w:t>之类的地址（</w:t>
      </w:r>
      <w:r w:rsidRPr="00BE6979">
        <w:rPr>
          <w:rFonts w:ascii="Times New Roman" w:hAnsi="Times New Roman" w:cs="Times New Roman"/>
        </w:rPr>
        <w:t>Post Office Box</w:t>
      </w:r>
      <w:r w:rsidRPr="00BE6979">
        <w:rPr>
          <w:rFonts w:ascii="Times New Roman" w:hAnsi="Times New Roman" w:cs="Times New Roman"/>
        </w:rPr>
        <w:t>，邮政信箱；</w:t>
      </w:r>
      <w:r w:rsidRPr="00BE6979">
        <w:rPr>
          <w:rFonts w:ascii="Times New Roman" w:hAnsi="Times New Roman" w:cs="Times New Roman"/>
        </w:rPr>
        <w:t>Apo/</w:t>
      </w:r>
      <w:proofErr w:type="spellStart"/>
      <w:r w:rsidRPr="00BE6979">
        <w:rPr>
          <w:rFonts w:ascii="Times New Roman" w:hAnsi="Times New Roman" w:cs="Times New Roman"/>
        </w:rPr>
        <w:t>Fpo</w:t>
      </w:r>
      <w:proofErr w:type="spellEnd"/>
      <w:r w:rsidRPr="00BE6979">
        <w:rPr>
          <w:rFonts w:ascii="Times New Roman" w:hAnsi="Times New Roman" w:cs="Times New Roman"/>
        </w:rPr>
        <w:t>：军队邮箱）地址，不能作收货地址，只能作为账单地址。收货地址校验出此类单词时，需要报错提示</w:t>
      </w:r>
      <w:r w:rsidR="0027537E" w:rsidRPr="00BE6979">
        <w:rPr>
          <w:rFonts w:ascii="Times New Roman" w:hAnsi="Times New Roman" w:cs="Times New Roman"/>
        </w:rPr>
        <w:t>。</w:t>
      </w:r>
    </w:p>
    <w:p w14:paraId="12968412" w14:textId="77777777" w:rsidR="00850378" w:rsidRPr="00BE6979" w:rsidRDefault="00850378" w:rsidP="00E44ABF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1</w:t>
      </w:r>
      <w:r w:rsidRPr="00BE6979">
        <w:rPr>
          <w:rFonts w:ascii="Times New Roman" w:hAnsi="Times New Roman" w:cs="Times New Roman"/>
        </w:rPr>
        <w:t>、</w:t>
      </w:r>
      <w:r w:rsidRPr="00BE6979">
        <w:rPr>
          <w:rFonts w:ascii="Times New Roman" w:hAnsi="Times New Roman" w:cs="Times New Roman"/>
        </w:rPr>
        <w:t>PoBOX</w:t>
      </w:r>
      <w:r w:rsidRPr="00BE6979">
        <w:rPr>
          <w:rFonts w:ascii="Times New Roman" w:hAnsi="Times New Roman" w:cs="Times New Roman"/>
        </w:rPr>
        <w:t>规则：</w:t>
      </w:r>
    </w:p>
    <w:p w14:paraId="1318F881" w14:textId="1C7D4AB1" w:rsidR="00850378" w:rsidRPr="00BE6979" w:rsidRDefault="00850378" w:rsidP="00E44ABF">
      <w:pPr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包含</w:t>
      </w:r>
      <w:r w:rsidRPr="00BE6979">
        <w:rPr>
          <w:rFonts w:ascii="Times New Roman" w:hAnsi="Times New Roman" w:cs="Times New Roman"/>
        </w:rPr>
        <w:t xml:space="preserve">"POBOX" </w:t>
      </w:r>
      <w:r w:rsidRPr="00BE6979">
        <w:rPr>
          <w:rFonts w:ascii="Times New Roman" w:hAnsi="Times New Roman" w:cs="Times New Roman"/>
        </w:rPr>
        <w:t>或</w:t>
      </w:r>
      <w:r w:rsidRPr="00BE6979">
        <w:rPr>
          <w:rFonts w:ascii="Times New Roman" w:hAnsi="Times New Roman" w:cs="Times New Roman"/>
        </w:rPr>
        <w:t xml:space="preserve"> "POBOXES" </w:t>
      </w:r>
      <w:r w:rsidRPr="00BE6979">
        <w:rPr>
          <w:rFonts w:ascii="Times New Roman" w:hAnsi="Times New Roman" w:cs="Times New Roman"/>
        </w:rPr>
        <w:t>这两个单词的各种变体形式，</w:t>
      </w:r>
      <w:r w:rsidR="0027537E" w:rsidRPr="00BE6979">
        <w:rPr>
          <w:rFonts w:ascii="Times New Roman" w:hAnsi="Times New Roman" w:cs="Times New Roman"/>
        </w:rPr>
        <w:t>每个字母</w:t>
      </w:r>
      <w:r w:rsidRPr="00BE6979">
        <w:rPr>
          <w:rFonts w:ascii="Times New Roman" w:hAnsi="Times New Roman" w:cs="Times New Roman"/>
        </w:rPr>
        <w:t>不区分大小写，允许在字母之间使用</w:t>
      </w:r>
      <w:r w:rsidR="00A461B6" w:rsidRPr="00BE6979">
        <w:rPr>
          <w:rFonts w:ascii="Times New Roman" w:hAnsi="Times New Roman" w:cs="Times New Roman"/>
        </w:rPr>
        <w:t>{0~2}</w:t>
      </w:r>
      <w:proofErr w:type="gramStart"/>
      <w:r w:rsidRPr="00BE6979">
        <w:rPr>
          <w:rFonts w:ascii="Times New Roman" w:hAnsi="Times New Roman" w:cs="Times New Roman"/>
        </w:rPr>
        <w:t>个</w:t>
      </w:r>
      <w:proofErr w:type="gramEnd"/>
      <w:r w:rsidR="00A461B6" w:rsidRPr="00BE6979">
        <w:rPr>
          <w:rFonts w:ascii="Times New Roman" w:hAnsi="Times New Roman" w:cs="Times New Roman"/>
        </w:rPr>
        <w:t>{</w:t>
      </w:r>
      <w:r w:rsidRPr="00BE6979">
        <w:rPr>
          <w:rFonts w:ascii="Times New Roman" w:hAnsi="Times New Roman" w:cs="Times New Roman"/>
        </w:rPr>
        <w:t>空格、句号或</w:t>
      </w:r>
      <w:r w:rsidR="00A461B6" w:rsidRPr="00BE6979">
        <w:rPr>
          <w:rFonts w:ascii="Times New Roman" w:hAnsi="Times New Roman" w:cs="Times New Roman"/>
        </w:rPr>
        <w:t>横线；不限顺序</w:t>
      </w:r>
      <w:r w:rsidR="00A461B6" w:rsidRPr="00BE6979">
        <w:rPr>
          <w:rFonts w:ascii="Times New Roman" w:hAnsi="Times New Roman" w:cs="Times New Roman"/>
        </w:rPr>
        <w:t>}</w:t>
      </w:r>
      <w:r w:rsidRPr="00BE6979">
        <w:rPr>
          <w:rFonts w:ascii="Times New Roman" w:hAnsi="Times New Roman" w:cs="Times New Roman"/>
        </w:rPr>
        <w:t>。</w:t>
      </w:r>
      <w:r w:rsidR="00A461B6" w:rsidRPr="00BE6979">
        <w:rPr>
          <w:rFonts w:ascii="Times New Roman" w:hAnsi="Times New Roman" w:cs="Times New Roman"/>
        </w:rPr>
        <w:t>（</w:t>
      </w:r>
      <w:r w:rsidR="002620EE" w:rsidRPr="00BE6979">
        <w:rPr>
          <w:rFonts w:ascii="Times New Roman" w:hAnsi="Times New Roman" w:cs="Times New Roman"/>
        </w:rPr>
        <w:t>示例：</w:t>
      </w:r>
      <w:r w:rsidR="009C4606" w:rsidRPr="00BE6979">
        <w:rPr>
          <w:rFonts w:ascii="Times New Roman" w:hAnsi="Times New Roman" w:cs="Times New Roman"/>
        </w:rPr>
        <w:t xml:space="preserve">PO Box </w:t>
      </w:r>
      <w:r w:rsidR="009C4606" w:rsidRPr="00BE6979">
        <w:rPr>
          <w:rFonts w:ascii="Times New Roman" w:hAnsi="Times New Roman" w:cs="Times New Roman"/>
        </w:rPr>
        <w:t>、</w:t>
      </w:r>
      <w:r w:rsidR="002620EE" w:rsidRPr="00BE6979">
        <w:rPr>
          <w:rFonts w:ascii="Times New Roman" w:hAnsi="Times New Roman" w:cs="Times New Roman"/>
        </w:rPr>
        <w:t>P.O</w:t>
      </w:r>
      <w:r w:rsidR="00A461B6" w:rsidRPr="00BE6979">
        <w:rPr>
          <w:rFonts w:ascii="Times New Roman" w:hAnsi="Times New Roman" w:cs="Times New Roman"/>
        </w:rPr>
        <w:t>.</w:t>
      </w:r>
      <w:r w:rsidR="002620EE" w:rsidRPr="00BE6979">
        <w:rPr>
          <w:rFonts w:ascii="Times New Roman" w:hAnsi="Times New Roman" w:cs="Times New Roman"/>
        </w:rPr>
        <w:t>- Box</w:t>
      </w:r>
      <w:r w:rsidR="002620EE" w:rsidRPr="00BE6979">
        <w:rPr>
          <w:rFonts w:ascii="Times New Roman" w:hAnsi="Times New Roman" w:cs="Times New Roman"/>
        </w:rPr>
        <w:t>、</w:t>
      </w:r>
      <w:proofErr w:type="spellStart"/>
      <w:r w:rsidR="002620EE" w:rsidRPr="00BE6979">
        <w:rPr>
          <w:rFonts w:ascii="Times New Roman" w:hAnsi="Times New Roman" w:cs="Times New Roman"/>
        </w:rPr>
        <w:lastRenderedPageBreak/>
        <w:t>p.O.Boxes</w:t>
      </w:r>
      <w:proofErr w:type="spellEnd"/>
      <w:r w:rsidR="002620EE" w:rsidRPr="00BE6979">
        <w:rPr>
          <w:rFonts w:ascii="Times New Roman" w:hAnsi="Times New Roman" w:cs="Times New Roman"/>
        </w:rPr>
        <w:t>、</w:t>
      </w:r>
      <w:r w:rsidR="002620EE" w:rsidRPr="00BE6979">
        <w:rPr>
          <w:rFonts w:ascii="Times New Roman" w:hAnsi="Times New Roman" w:cs="Times New Roman"/>
        </w:rPr>
        <w:t>P-</w:t>
      </w:r>
      <w:proofErr w:type="spellStart"/>
      <w:r w:rsidR="002620EE" w:rsidRPr="00BE6979">
        <w:rPr>
          <w:rFonts w:ascii="Times New Roman" w:hAnsi="Times New Roman" w:cs="Times New Roman"/>
        </w:rPr>
        <w:t>O.Boxes</w:t>
      </w:r>
      <w:proofErr w:type="spellEnd"/>
      <w:r w:rsidR="00A461B6" w:rsidRPr="00BE6979">
        <w:rPr>
          <w:rFonts w:ascii="Times New Roman" w:hAnsi="Times New Roman" w:cs="Times New Roman"/>
        </w:rPr>
        <w:t>）</w:t>
      </w:r>
    </w:p>
    <w:p w14:paraId="331CBDD0" w14:textId="0AEC6AA8" w:rsidR="00850378" w:rsidRPr="00BE6979" w:rsidRDefault="00850378" w:rsidP="00850378">
      <w:pPr>
        <w:widowControl/>
        <w:jc w:val="left"/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2</w:t>
      </w:r>
      <w:r w:rsidRPr="00BE6979">
        <w:rPr>
          <w:rFonts w:ascii="Times New Roman" w:hAnsi="Times New Roman" w:cs="Times New Roman"/>
        </w:rPr>
        <w:t>、</w:t>
      </w:r>
      <w:r w:rsidRPr="00BE6979">
        <w:rPr>
          <w:rFonts w:ascii="Times New Roman" w:hAnsi="Times New Roman" w:cs="Times New Roman"/>
        </w:rPr>
        <w:t>Apo/</w:t>
      </w:r>
      <w:proofErr w:type="spellStart"/>
      <w:r w:rsidRPr="00BE6979">
        <w:rPr>
          <w:rFonts w:ascii="Times New Roman" w:hAnsi="Times New Roman" w:cs="Times New Roman"/>
        </w:rPr>
        <w:t>Fpo</w:t>
      </w:r>
      <w:proofErr w:type="spellEnd"/>
      <w:r w:rsidRPr="00BE6979">
        <w:rPr>
          <w:rFonts w:ascii="Times New Roman" w:hAnsi="Times New Roman" w:cs="Times New Roman"/>
        </w:rPr>
        <w:t>规则：</w:t>
      </w:r>
    </w:p>
    <w:p w14:paraId="68B7E451" w14:textId="661C51B6" w:rsidR="00850378" w:rsidRPr="00BE6979" w:rsidRDefault="00850378" w:rsidP="00A461B6">
      <w:pPr>
        <w:widowControl/>
        <w:jc w:val="left"/>
        <w:rPr>
          <w:rFonts w:ascii="Times New Roman" w:hAnsi="Times New Roman" w:cs="Times New Roman"/>
        </w:rPr>
      </w:pPr>
      <w:r w:rsidRPr="00BE6979">
        <w:rPr>
          <w:rFonts w:ascii="Times New Roman" w:hAnsi="Times New Roman" w:cs="Times New Roman"/>
        </w:rPr>
        <w:t>"military apos"</w:t>
      </w:r>
      <w:r w:rsidRPr="00BE6979">
        <w:rPr>
          <w:rFonts w:ascii="Times New Roman" w:hAnsi="Times New Roman" w:cs="Times New Roman"/>
        </w:rPr>
        <w:t>、</w:t>
      </w:r>
      <w:r w:rsidRPr="00BE6979">
        <w:rPr>
          <w:rFonts w:ascii="Times New Roman" w:hAnsi="Times New Roman" w:cs="Times New Roman"/>
        </w:rPr>
        <w:t xml:space="preserve">"military apo </w:t>
      </w:r>
      <w:proofErr w:type="spellStart"/>
      <w:r w:rsidRPr="00BE6979">
        <w:rPr>
          <w:rFonts w:ascii="Times New Roman" w:hAnsi="Times New Roman" w:cs="Times New Roman"/>
        </w:rPr>
        <w:t>fpos</w:t>
      </w:r>
      <w:proofErr w:type="spellEnd"/>
      <w:r w:rsidRPr="00BE6979">
        <w:rPr>
          <w:rFonts w:ascii="Times New Roman" w:hAnsi="Times New Roman" w:cs="Times New Roman"/>
        </w:rPr>
        <w:t>"</w:t>
      </w:r>
      <w:r w:rsidRPr="00BE6979">
        <w:rPr>
          <w:rFonts w:ascii="Times New Roman" w:hAnsi="Times New Roman" w:cs="Times New Roman"/>
        </w:rPr>
        <w:t>、</w:t>
      </w:r>
      <w:r w:rsidRPr="00BE6979">
        <w:rPr>
          <w:rFonts w:ascii="Times New Roman" w:hAnsi="Times New Roman" w:cs="Times New Roman"/>
        </w:rPr>
        <w:t>"</w:t>
      </w:r>
      <w:proofErr w:type="spellStart"/>
      <w:r w:rsidRPr="00BE6979">
        <w:rPr>
          <w:rFonts w:ascii="Times New Roman" w:hAnsi="Times New Roman" w:cs="Times New Roman"/>
        </w:rPr>
        <w:t>fpos</w:t>
      </w:r>
      <w:proofErr w:type="spellEnd"/>
      <w:r w:rsidRPr="00BE6979">
        <w:rPr>
          <w:rFonts w:ascii="Times New Roman" w:hAnsi="Times New Roman" w:cs="Times New Roman"/>
        </w:rPr>
        <w:t>"</w:t>
      </w:r>
      <w:r w:rsidRPr="00BE6979">
        <w:rPr>
          <w:rFonts w:ascii="Times New Roman" w:hAnsi="Times New Roman" w:cs="Times New Roman"/>
        </w:rPr>
        <w:t>、</w:t>
      </w:r>
      <w:r w:rsidRPr="00BE6979">
        <w:rPr>
          <w:rFonts w:ascii="Times New Roman" w:hAnsi="Times New Roman" w:cs="Times New Roman"/>
        </w:rPr>
        <w:t>"</w:t>
      </w:r>
      <w:proofErr w:type="spellStart"/>
      <w:r w:rsidRPr="00BE6979">
        <w:rPr>
          <w:rFonts w:ascii="Times New Roman" w:hAnsi="Times New Roman" w:cs="Times New Roman"/>
        </w:rPr>
        <w:t>fpo</w:t>
      </w:r>
      <w:proofErr w:type="spellEnd"/>
      <w:r w:rsidRPr="00BE6979">
        <w:rPr>
          <w:rFonts w:ascii="Times New Roman" w:hAnsi="Times New Roman" w:cs="Times New Roman"/>
        </w:rPr>
        <w:t>"</w:t>
      </w:r>
      <w:r w:rsidR="0027537E" w:rsidRPr="00BE6979">
        <w:rPr>
          <w:rFonts w:ascii="Times New Roman" w:hAnsi="Times New Roman" w:cs="Times New Roman"/>
        </w:rPr>
        <w:t>；</w:t>
      </w:r>
      <w:r w:rsidRPr="00BE6979">
        <w:rPr>
          <w:rFonts w:ascii="Times New Roman" w:hAnsi="Times New Roman" w:cs="Times New Roman"/>
        </w:rPr>
        <w:t>其中</w:t>
      </w:r>
      <w:r w:rsidRPr="00BE6979">
        <w:rPr>
          <w:rFonts w:ascii="Times New Roman" w:hAnsi="Times New Roman" w:cs="Times New Roman"/>
        </w:rPr>
        <w:t>Apo</w:t>
      </w:r>
      <w:r w:rsidRPr="00BE6979">
        <w:rPr>
          <w:rFonts w:ascii="Times New Roman" w:hAnsi="Times New Roman" w:cs="Times New Roman"/>
        </w:rPr>
        <w:t>、</w:t>
      </w:r>
      <w:proofErr w:type="spellStart"/>
      <w:r w:rsidRPr="00BE6979">
        <w:rPr>
          <w:rFonts w:ascii="Times New Roman" w:hAnsi="Times New Roman" w:cs="Times New Roman"/>
        </w:rPr>
        <w:t>Fpo</w:t>
      </w:r>
      <w:proofErr w:type="spellEnd"/>
      <w:r w:rsidR="0027537E" w:rsidRPr="00BE6979">
        <w:rPr>
          <w:rFonts w:ascii="Times New Roman" w:hAnsi="Times New Roman" w:cs="Times New Roman"/>
        </w:rPr>
        <w:t>每个字母</w:t>
      </w:r>
      <w:r w:rsidRPr="00BE6979">
        <w:rPr>
          <w:rFonts w:ascii="Times New Roman" w:hAnsi="Times New Roman" w:cs="Times New Roman"/>
        </w:rPr>
        <w:t>不区分大小写。</w:t>
      </w:r>
    </w:p>
    <w:sectPr w:rsidR="00850378" w:rsidRPr="00BE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yu Lixin" w:date="2023-11-07T11:43:00Z" w:initials="LL">
    <w:p w14:paraId="3A17C576" w14:textId="7E8B9F02" w:rsidR="00A461B6" w:rsidRDefault="00A461B6">
      <w:pPr>
        <w:pStyle w:val="a3"/>
      </w:pPr>
      <w:r>
        <w:rPr>
          <w:rStyle w:val="a6"/>
        </w:rPr>
        <w:annotationRef/>
      </w:r>
      <w:r w:rsidR="006E3F7D">
        <w:rPr>
          <w:rFonts w:hint="eastAsia"/>
        </w:rPr>
        <w:t>V1</w:t>
      </w:r>
      <w:r w:rsidR="006E3F7D">
        <w:t>.0</w:t>
      </w:r>
      <w:r>
        <w:rPr>
          <w:rFonts w:hint="eastAsia"/>
        </w:rPr>
        <w:t>调整字母及标点范围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17C5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FB5226" w16cex:dateUtc="2023-11-07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17C576" w16cid:durableId="2AFB52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20DE07"/>
    <w:multiLevelType w:val="singleLevel"/>
    <w:tmpl w:val="A920DE0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BC13F679"/>
    <w:multiLevelType w:val="singleLevel"/>
    <w:tmpl w:val="BC13F67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2DDA4859"/>
    <w:multiLevelType w:val="singleLevel"/>
    <w:tmpl w:val="A920DE0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30160265"/>
    <w:multiLevelType w:val="hybridMultilevel"/>
    <w:tmpl w:val="A682583E"/>
    <w:lvl w:ilvl="0" w:tplc="2C506B46">
      <w:start w:val="1"/>
      <w:numFmt w:val="decimal"/>
      <w:lvlText w:val="1.%1.1.1"/>
      <w:lvlJc w:val="left"/>
      <w:pPr>
        <w:ind w:left="440" w:hanging="440"/>
      </w:pPr>
      <w:rPr>
        <w:rFonts w:eastAsia="Microsoft YaHei UI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47F563"/>
    <w:multiLevelType w:val="singleLevel"/>
    <w:tmpl w:val="5647F5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61596A12"/>
    <w:multiLevelType w:val="singleLevel"/>
    <w:tmpl w:val="5647F5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1406613569">
    <w:abstractNumId w:val="3"/>
  </w:num>
  <w:num w:numId="2" w16cid:durableId="844904831">
    <w:abstractNumId w:val="0"/>
    <w:lvlOverride w:ilvl="0">
      <w:startOverride w:val="1"/>
    </w:lvlOverride>
  </w:num>
  <w:num w:numId="3" w16cid:durableId="713887904">
    <w:abstractNumId w:val="4"/>
    <w:lvlOverride w:ilvl="0">
      <w:startOverride w:val="1"/>
    </w:lvlOverride>
  </w:num>
  <w:num w:numId="4" w16cid:durableId="1522862972">
    <w:abstractNumId w:val="1"/>
    <w:lvlOverride w:ilvl="0">
      <w:startOverride w:val="1"/>
    </w:lvlOverride>
  </w:num>
  <w:num w:numId="5" w16cid:durableId="230194754">
    <w:abstractNumId w:val="5"/>
  </w:num>
  <w:num w:numId="6" w16cid:durableId="13390396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yu Lixin">
    <w15:presenceInfo w15:providerId="Windows Live" w15:userId="4fbb530df9bac1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6E"/>
    <w:rsid w:val="0000420B"/>
    <w:rsid w:val="001E715D"/>
    <w:rsid w:val="002620EE"/>
    <w:rsid w:val="0027537E"/>
    <w:rsid w:val="00397784"/>
    <w:rsid w:val="003B455D"/>
    <w:rsid w:val="003D0383"/>
    <w:rsid w:val="003E3E60"/>
    <w:rsid w:val="004A4F12"/>
    <w:rsid w:val="005C1A53"/>
    <w:rsid w:val="005E7413"/>
    <w:rsid w:val="006E3F7D"/>
    <w:rsid w:val="00737A36"/>
    <w:rsid w:val="007E3A04"/>
    <w:rsid w:val="00800004"/>
    <w:rsid w:val="00820F79"/>
    <w:rsid w:val="00850378"/>
    <w:rsid w:val="00860BAA"/>
    <w:rsid w:val="009C4606"/>
    <w:rsid w:val="009F1F6E"/>
    <w:rsid w:val="00A461B6"/>
    <w:rsid w:val="00AA6AF4"/>
    <w:rsid w:val="00B848EE"/>
    <w:rsid w:val="00BA0B19"/>
    <w:rsid w:val="00BE51EC"/>
    <w:rsid w:val="00BE6979"/>
    <w:rsid w:val="00C245A7"/>
    <w:rsid w:val="00C42C3A"/>
    <w:rsid w:val="00C67A87"/>
    <w:rsid w:val="00E44ABF"/>
    <w:rsid w:val="00EF4284"/>
    <w:rsid w:val="00F32F1C"/>
    <w:rsid w:val="00F67B08"/>
    <w:rsid w:val="00F81886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BE35"/>
  <w15:chartTrackingRefBased/>
  <w15:docId w15:val="{5EFB67DC-02FD-464A-BC33-B11B9590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F7D"/>
    <w:pPr>
      <w:widowControl w:val="0"/>
      <w:jc w:val="both"/>
    </w:pPr>
    <w:rPr>
      <w:rFonts w:eastAsia="微软雅黑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0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2C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qFormat/>
    <w:rsid w:val="00397784"/>
    <w:pPr>
      <w:keepNext/>
      <w:keepLines/>
      <w:suppressAutoHyphens/>
      <w:adjustRightInd w:val="0"/>
      <w:spacing w:before="100" w:beforeAutospacing="1" w:after="100" w:afterAutospacing="1"/>
      <w:jc w:val="left"/>
      <w:outlineLvl w:val="3"/>
    </w:pPr>
    <w:rPr>
      <w:rFonts w:ascii="Microsoft JhengHei" w:hAnsi="Microsoft JhengHei"/>
      <w:b/>
      <w:bCs/>
      <w:kern w:val="28"/>
      <w:sz w:val="24"/>
      <w:szCs w:val="28"/>
      <w:lang w:val="x-none" w:eastAsia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C46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sid w:val="00397784"/>
    <w:rPr>
      <w:rFonts w:ascii="Microsoft JhengHei" w:eastAsia="微软雅黑" w:hAnsi="Microsoft JhengHei"/>
      <w:b/>
      <w:bCs/>
      <w:kern w:val="28"/>
      <w:sz w:val="24"/>
      <w:szCs w:val="28"/>
      <w:lang w:val="x-none" w:eastAsia="ar-SA"/>
    </w:rPr>
  </w:style>
  <w:style w:type="paragraph" w:styleId="a3">
    <w:name w:val="annotation text"/>
    <w:basedOn w:val="a"/>
    <w:link w:val="11"/>
    <w:uiPriority w:val="99"/>
    <w:qFormat/>
    <w:rsid w:val="0000420B"/>
    <w:pPr>
      <w:widowControl/>
      <w:jc w:val="left"/>
    </w:pPr>
    <w:rPr>
      <w:szCs w:val="24"/>
    </w:rPr>
  </w:style>
  <w:style w:type="character" w:customStyle="1" w:styleId="a4">
    <w:name w:val="批注文字 字符"/>
    <w:basedOn w:val="a0"/>
    <w:uiPriority w:val="99"/>
    <w:semiHidden/>
    <w:rsid w:val="0000420B"/>
    <w:rPr>
      <w:rFonts w:eastAsia="微软雅黑"/>
      <w14:ligatures w14:val="none"/>
    </w:rPr>
  </w:style>
  <w:style w:type="table" w:styleId="a5">
    <w:name w:val="Table Grid"/>
    <w:basedOn w:val="a1"/>
    <w:uiPriority w:val="39"/>
    <w:qFormat/>
    <w:rsid w:val="0000420B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qFormat/>
    <w:rsid w:val="0000420B"/>
    <w:rPr>
      <w:sz w:val="21"/>
      <w:szCs w:val="21"/>
    </w:rPr>
  </w:style>
  <w:style w:type="paragraph" w:styleId="a7">
    <w:name w:val="List Paragraph"/>
    <w:basedOn w:val="a"/>
    <w:uiPriority w:val="34"/>
    <w:qFormat/>
    <w:rsid w:val="0000420B"/>
    <w:pPr>
      <w:ind w:firstLineChars="200" w:firstLine="420"/>
    </w:pPr>
  </w:style>
  <w:style w:type="character" w:customStyle="1" w:styleId="11">
    <w:name w:val="批注文字 字符1"/>
    <w:basedOn w:val="a0"/>
    <w:link w:val="a3"/>
    <w:uiPriority w:val="99"/>
    <w:qFormat/>
    <w:rsid w:val="0000420B"/>
    <w:rPr>
      <w:rFonts w:eastAsia="微软雅黑"/>
      <w:szCs w:val="24"/>
      <w14:ligatures w14:val="none"/>
    </w:rPr>
  </w:style>
  <w:style w:type="paragraph" w:styleId="a8">
    <w:name w:val="Revision"/>
    <w:hidden/>
    <w:uiPriority w:val="99"/>
    <w:semiHidden/>
    <w:rsid w:val="00737A36"/>
    <w:rPr>
      <w:rFonts w:eastAsia="微软雅黑"/>
      <w14:ligatures w14:val="none"/>
    </w:rPr>
  </w:style>
  <w:style w:type="paragraph" w:styleId="a9">
    <w:name w:val="Normal (Web)"/>
    <w:basedOn w:val="a"/>
    <w:uiPriority w:val="99"/>
    <w:semiHidden/>
    <w:unhideWhenUsed/>
    <w:rsid w:val="007E3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0B19"/>
    <w:rPr>
      <w:rFonts w:eastAsia="微软雅黑"/>
      <w:b/>
      <w:bCs/>
      <w:kern w:val="44"/>
      <w:sz w:val="44"/>
      <w:szCs w:val="44"/>
      <w14:ligatures w14:val="none"/>
    </w:rPr>
  </w:style>
  <w:style w:type="character" w:customStyle="1" w:styleId="50">
    <w:name w:val="标题 5 字符"/>
    <w:basedOn w:val="a0"/>
    <w:link w:val="5"/>
    <w:uiPriority w:val="9"/>
    <w:rsid w:val="009C4606"/>
    <w:rPr>
      <w:rFonts w:eastAsia="微软雅黑"/>
      <w:b/>
      <w:bCs/>
      <w:sz w:val="28"/>
      <w:szCs w:val="28"/>
      <w14:ligatures w14:val="none"/>
    </w:rPr>
  </w:style>
  <w:style w:type="paragraph" w:customStyle="1" w:styleId="Char">
    <w:name w:val="指南缩进 Char"/>
    <w:basedOn w:val="a"/>
    <w:next w:val="aa"/>
    <w:qFormat/>
    <w:rsid w:val="009C4606"/>
    <w:pPr>
      <w:spacing w:line="360" w:lineRule="auto"/>
      <w:ind w:firstLineChars="200" w:firstLine="200"/>
    </w:pPr>
    <w:rPr>
      <w:rFonts w:ascii="Arial" w:hAnsi="Arial" w:cs="Times New Roman"/>
      <w:i/>
      <w:color w:val="0000FF"/>
      <w:sz w:val="20"/>
      <w:szCs w:val="21"/>
    </w:rPr>
  </w:style>
  <w:style w:type="paragraph" w:styleId="aa">
    <w:name w:val="Normal Indent"/>
    <w:basedOn w:val="a"/>
    <w:uiPriority w:val="99"/>
    <w:semiHidden/>
    <w:unhideWhenUsed/>
    <w:rsid w:val="009C46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2C3A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42C3A"/>
    <w:rPr>
      <w:rFonts w:eastAsia="微软雅黑"/>
      <w:b/>
      <w:bCs/>
      <w:sz w:val="32"/>
      <w:szCs w:val="32"/>
      <w14:ligatures w14:val="none"/>
    </w:rPr>
  </w:style>
  <w:style w:type="paragraph" w:styleId="ab">
    <w:name w:val="annotation subject"/>
    <w:basedOn w:val="a3"/>
    <w:next w:val="a3"/>
    <w:link w:val="ac"/>
    <w:uiPriority w:val="99"/>
    <w:semiHidden/>
    <w:unhideWhenUsed/>
    <w:rsid w:val="00A461B6"/>
    <w:pPr>
      <w:widowControl w:val="0"/>
    </w:pPr>
    <w:rPr>
      <w:b/>
      <w:bCs/>
      <w:szCs w:val="22"/>
    </w:rPr>
  </w:style>
  <w:style w:type="character" w:customStyle="1" w:styleId="ac">
    <w:name w:val="批注主题 字符"/>
    <w:basedOn w:val="11"/>
    <w:link w:val="ab"/>
    <w:uiPriority w:val="99"/>
    <w:semiHidden/>
    <w:rsid w:val="00A461B6"/>
    <w:rPr>
      <w:rFonts w:eastAsia="微软雅黑"/>
      <w:b/>
      <w:bCs/>
      <w:szCs w:val="24"/>
      <w14:ligatures w14:val="none"/>
    </w:rPr>
  </w:style>
  <w:style w:type="character" w:styleId="ad">
    <w:name w:val="Hyperlink"/>
    <w:basedOn w:val="a0"/>
    <w:uiPriority w:val="99"/>
    <w:unhideWhenUsed/>
    <w:rsid w:val="006E3F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E3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吕立新</dc:creator>
  <cp:keywords/>
  <dc:description/>
  <cp:lastModifiedBy>Lyu Lixin</cp:lastModifiedBy>
  <cp:revision>4</cp:revision>
  <dcterms:created xsi:type="dcterms:W3CDTF">2023-11-21T07:27:00Z</dcterms:created>
  <dcterms:modified xsi:type="dcterms:W3CDTF">2023-11-21T07:34:00Z</dcterms:modified>
</cp:coreProperties>
</file>