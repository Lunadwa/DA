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83DA" w14:textId="77777777" w:rsidR="00E24168" w:rsidRPr="002E64B6" w:rsidRDefault="00B10662" w:rsidP="00675288">
      <w:pPr>
        <w:spacing w:line="360" w:lineRule="auto"/>
        <w:jc w:val="right"/>
        <w:rPr>
          <w:rFonts w:ascii="微软雅黑" w:hAnsi="微软雅黑" w:cs="Arial"/>
          <w:bCs/>
          <w:color w:val="000000" w:themeColor="text1"/>
          <w:sz w:val="20"/>
        </w:rPr>
      </w:pPr>
      <w:r w:rsidRPr="002E64B6">
        <w:rPr>
          <w:rFonts w:ascii="微软雅黑" w:hAnsi="微软雅黑" w:cs="Arial"/>
          <w:bCs/>
          <w:color w:val="000000" w:themeColor="text1"/>
          <w:sz w:val="20"/>
        </w:rPr>
        <w:t>版本：</w:t>
      </w:r>
      <w:r w:rsidR="00561587" w:rsidRPr="002E64B6">
        <w:rPr>
          <w:rFonts w:ascii="微软雅黑" w:hAnsi="微软雅黑" w:cs="Arial" w:hint="eastAsia"/>
          <w:bCs/>
          <w:color w:val="000000" w:themeColor="text1"/>
          <w:sz w:val="20"/>
        </w:rPr>
        <w:t>0.1</w:t>
      </w:r>
    </w:p>
    <w:p w14:paraId="20821AFD" w14:textId="77777777" w:rsidR="000C78D3" w:rsidRPr="002E64B6" w:rsidRDefault="00E24168" w:rsidP="00675288">
      <w:pPr>
        <w:spacing w:line="360" w:lineRule="auto"/>
        <w:jc w:val="right"/>
        <w:rPr>
          <w:rFonts w:ascii="微软雅黑" w:hAnsi="微软雅黑" w:cs="Arial"/>
          <w:bCs/>
          <w:color w:val="000000" w:themeColor="text1"/>
          <w:sz w:val="20"/>
        </w:rPr>
      </w:pPr>
      <w:r w:rsidRPr="002E64B6">
        <w:rPr>
          <w:rFonts w:ascii="微软雅黑" w:hAnsi="微软雅黑" w:cs="Arial"/>
          <w:bCs/>
          <w:color w:val="000000" w:themeColor="text1"/>
          <w:sz w:val="20"/>
        </w:rPr>
        <w:t>密级：保 密</w:t>
      </w:r>
    </w:p>
    <w:p w14:paraId="3A5218C1" w14:textId="77777777" w:rsidR="002879ED" w:rsidRPr="002E64B6" w:rsidRDefault="002879ED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52"/>
          <w:szCs w:val="52"/>
        </w:rPr>
      </w:pPr>
    </w:p>
    <w:p w14:paraId="7A8C6A78" w14:textId="77777777" w:rsidR="004E1622" w:rsidRPr="002E64B6" w:rsidRDefault="004E1622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52"/>
          <w:szCs w:val="52"/>
        </w:rPr>
      </w:pPr>
    </w:p>
    <w:p w14:paraId="77DD6CEF" w14:textId="77777777" w:rsidR="00656C59" w:rsidRPr="002E64B6" w:rsidRDefault="006C7A68" w:rsidP="00245A98">
      <w:pPr>
        <w:jc w:val="center"/>
        <w:rPr>
          <w:rFonts w:ascii="微软雅黑" w:hAnsi="微软雅黑"/>
          <w:b/>
          <w:color w:val="000000" w:themeColor="text1"/>
          <w:sz w:val="44"/>
          <w:szCs w:val="44"/>
        </w:rPr>
      </w:pPr>
      <w:r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MIC英文</w:t>
      </w:r>
      <w:r w:rsidR="00656C59"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版</w:t>
      </w:r>
    </w:p>
    <w:p w14:paraId="04A90A09" w14:textId="77777777" w:rsidR="00E24168" w:rsidRPr="002E64B6" w:rsidRDefault="002B2921" w:rsidP="00245A98">
      <w:pPr>
        <w:jc w:val="center"/>
        <w:rPr>
          <w:rFonts w:ascii="微软雅黑" w:hAnsi="微软雅黑"/>
          <w:b/>
          <w:color w:val="000000" w:themeColor="text1"/>
          <w:sz w:val="44"/>
          <w:szCs w:val="44"/>
        </w:rPr>
      </w:pPr>
      <w:r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产品</w:t>
      </w:r>
      <w:r w:rsidR="00E24168"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需求</w:t>
      </w:r>
      <w:r w:rsidR="00941850"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规格</w:t>
      </w:r>
      <w:r w:rsidR="00B94F08"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说明</w:t>
      </w:r>
      <w:r w:rsidR="00E24168" w:rsidRPr="002E64B6">
        <w:rPr>
          <w:rFonts w:ascii="微软雅黑" w:hAnsi="微软雅黑" w:hint="eastAsia"/>
          <w:b/>
          <w:color w:val="000000" w:themeColor="text1"/>
          <w:sz w:val="44"/>
          <w:szCs w:val="44"/>
        </w:rPr>
        <w:t>书</w:t>
      </w:r>
    </w:p>
    <w:p w14:paraId="63F29C76" w14:textId="77777777" w:rsidR="005A7F16" w:rsidRPr="002E64B6" w:rsidRDefault="005A7F16" w:rsidP="00245A98">
      <w:pPr>
        <w:jc w:val="center"/>
        <w:rPr>
          <w:rFonts w:ascii="微软雅黑" w:hAnsi="微软雅黑"/>
          <w:b/>
          <w:color w:val="000000" w:themeColor="text1"/>
          <w:sz w:val="44"/>
          <w:szCs w:val="44"/>
        </w:rPr>
      </w:pPr>
    </w:p>
    <w:p w14:paraId="7AC6D683" w14:textId="74115D3F" w:rsidR="009935F0" w:rsidRPr="002E64B6" w:rsidRDefault="00981BC7" w:rsidP="00084F19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</w:rPr>
      </w:pPr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>安心收：订单自定义产品</w:t>
      </w:r>
      <w:r w:rsidR="00084F19">
        <w:rPr>
          <w:rFonts w:ascii="微软雅黑" w:hAnsi="微软雅黑" w:cs="Segoe UI" w:hint="eastAsia"/>
          <w:color w:val="000000" w:themeColor="text1"/>
          <w:spacing w:val="-4"/>
          <w:sz w:val="36"/>
          <w:szCs w:val="36"/>
          <w:shd w:val="clear" w:color="auto" w:fill="FFFFFF"/>
        </w:rPr>
        <w:t xml:space="preserve"> </w:t>
      </w:r>
      <w:r w:rsidR="005F194B" w:rsidRPr="005F194B">
        <w:rPr>
          <w:rFonts w:ascii="微软雅黑" w:hAnsi="微软雅黑" w:cs="Segoe UI" w:hint="eastAsia"/>
          <w:color w:val="000000" w:themeColor="text1"/>
          <w:spacing w:val="-4"/>
          <w:sz w:val="36"/>
          <w:szCs w:val="36"/>
          <w:shd w:val="clear" w:color="auto" w:fill="FFFFFF"/>
        </w:rPr>
        <w:t>V</w:t>
      </w:r>
      <w:r w:rsidR="00BC10CD">
        <w:rPr>
          <w:rFonts w:ascii="微软雅黑" w:hAnsi="微软雅黑" w:cs="Segoe UI"/>
          <w:color w:val="000000" w:themeColor="text1"/>
          <w:spacing w:val="-4"/>
          <w:sz w:val="36"/>
          <w:szCs w:val="36"/>
          <w:shd w:val="clear" w:color="auto" w:fill="FFFFFF"/>
        </w:rPr>
        <w:t>1.</w:t>
      </w:r>
      <w:ins w:id="2" w:author="Lyu Lixin" w:date="2023-11-07T11:16:00Z">
        <w:r w:rsidR="00DC53D2">
          <w:rPr>
            <w:rFonts w:ascii="微软雅黑" w:hAnsi="微软雅黑" w:cs="Segoe UI"/>
            <w:color w:val="000000" w:themeColor="text1"/>
            <w:spacing w:val="-4"/>
            <w:sz w:val="36"/>
            <w:szCs w:val="36"/>
            <w:shd w:val="clear" w:color="auto" w:fill="FFFFFF"/>
          </w:rPr>
          <w:t>1</w:t>
        </w:r>
      </w:ins>
    </w:p>
    <w:p w14:paraId="39206BEE" w14:textId="77777777" w:rsidR="009935F0" w:rsidRPr="002E64B6" w:rsidRDefault="009935F0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</w:rPr>
      </w:pPr>
    </w:p>
    <w:p w14:paraId="2BD96B8B" w14:textId="77777777" w:rsidR="00C3033A" w:rsidRPr="002E64B6" w:rsidRDefault="00C3033A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</w:rPr>
      </w:pPr>
    </w:p>
    <w:p w14:paraId="4EFF846B" w14:textId="77777777" w:rsidR="00C3033A" w:rsidRPr="002E64B6" w:rsidRDefault="00C3033A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</w:rPr>
      </w:pPr>
    </w:p>
    <w:p w14:paraId="3B87DD4E" w14:textId="77777777" w:rsidR="0038539F" w:rsidRPr="002E64B6" w:rsidRDefault="0038539F" w:rsidP="00880CAF">
      <w:pPr>
        <w:spacing w:line="360" w:lineRule="auto"/>
        <w:rPr>
          <w:rFonts w:ascii="微软雅黑" w:hAnsi="微软雅黑"/>
          <w:b/>
          <w:bCs/>
          <w:color w:val="000000" w:themeColor="text1"/>
          <w:sz w:val="24"/>
        </w:rPr>
      </w:pPr>
    </w:p>
    <w:p w14:paraId="6641CA68" w14:textId="77777777" w:rsidR="0038539F" w:rsidRPr="002E64B6" w:rsidRDefault="0038539F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</w:rPr>
      </w:pPr>
    </w:p>
    <w:p w14:paraId="04FEE628" w14:textId="77777777" w:rsidR="0038539F" w:rsidRPr="002E64B6" w:rsidRDefault="0038539F" w:rsidP="00245A98">
      <w:pPr>
        <w:spacing w:line="360" w:lineRule="auto"/>
        <w:jc w:val="center"/>
        <w:rPr>
          <w:rFonts w:ascii="微软雅黑" w:hAnsi="微软雅黑"/>
          <w:b/>
          <w:bCs/>
          <w:color w:val="000000" w:themeColor="text1"/>
          <w:sz w:val="24"/>
        </w:rPr>
      </w:pPr>
    </w:p>
    <w:p w14:paraId="41D02F00" w14:textId="65164D80" w:rsidR="0038539F" w:rsidRPr="002E64B6" w:rsidRDefault="0038539F" w:rsidP="00615BCC">
      <w:pPr>
        <w:pStyle w:val="ab"/>
        <w:tabs>
          <w:tab w:val="right" w:pos="9360"/>
          <w:tab w:val="right" w:pos="10080"/>
        </w:tabs>
        <w:spacing w:after="0" w:line="276" w:lineRule="auto"/>
        <w:ind w:right="-30"/>
        <w:jc w:val="right"/>
        <w:rPr>
          <w:rFonts w:ascii="微软雅黑" w:hAnsi="微软雅黑"/>
          <w:color w:val="000000" w:themeColor="text1"/>
          <w:sz w:val="20"/>
        </w:rPr>
      </w:pPr>
      <w:r w:rsidRPr="002E64B6">
        <w:rPr>
          <w:rFonts w:ascii="微软雅黑" w:hAnsi="微软雅黑" w:hint="eastAsia"/>
          <w:color w:val="000000" w:themeColor="text1"/>
          <w:sz w:val="20"/>
        </w:rPr>
        <w:t>提交日期：20</w:t>
      </w:r>
      <w:r w:rsidR="00EE501C" w:rsidRPr="002E64B6">
        <w:rPr>
          <w:rFonts w:ascii="微软雅黑" w:hAnsi="微软雅黑" w:hint="eastAsia"/>
          <w:color w:val="000000" w:themeColor="text1"/>
          <w:sz w:val="20"/>
        </w:rPr>
        <w:t>2</w:t>
      </w:r>
      <w:r w:rsidR="002639EB" w:rsidRPr="002E64B6">
        <w:rPr>
          <w:rFonts w:ascii="微软雅黑" w:hAnsi="微软雅黑"/>
          <w:color w:val="000000" w:themeColor="text1"/>
          <w:sz w:val="20"/>
        </w:rPr>
        <w:t>3</w:t>
      </w:r>
      <w:r w:rsidRPr="002E64B6">
        <w:rPr>
          <w:rFonts w:ascii="微软雅黑" w:hAnsi="微软雅黑" w:hint="eastAsia"/>
          <w:color w:val="000000" w:themeColor="text1"/>
          <w:sz w:val="20"/>
        </w:rPr>
        <w:t>年</w:t>
      </w:r>
      <w:r w:rsidR="00981BC7">
        <w:rPr>
          <w:rFonts w:ascii="微软雅黑" w:hAnsi="微软雅黑"/>
          <w:color w:val="000000" w:themeColor="text1"/>
          <w:sz w:val="20"/>
        </w:rPr>
        <w:t>9</w:t>
      </w:r>
      <w:r w:rsidRPr="002E64B6">
        <w:rPr>
          <w:rFonts w:ascii="微软雅黑" w:hAnsi="微软雅黑" w:hint="eastAsia"/>
          <w:color w:val="000000" w:themeColor="text1"/>
          <w:sz w:val="20"/>
        </w:rPr>
        <w:t>月</w:t>
      </w:r>
      <w:r w:rsidR="00981BC7">
        <w:rPr>
          <w:rFonts w:ascii="微软雅黑" w:hAnsi="微软雅黑"/>
          <w:color w:val="000000" w:themeColor="text1"/>
          <w:sz w:val="20"/>
        </w:rPr>
        <w:t>7</w:t>
      </w:r>
      <w:r w:rsidRPr="002E64B6">
        <w:rPr>
          <w:rFonts w:ascii="微软雅黑" w:hAnsi="微软雅黑" w:hint="eastAsia"/>
          <w:color w:val="000000" w:themeColor="text1"/>
          <w:sz w:val="20"/>
        </w:rPr>
        <w:t>日</w:t>
      </w:r>
    </w:p>
    <w:p w14:paraId="6AA7DBC1" w14:textId="134011C0" w:rsidR="002639EB" w:rsidRPr="002E64B6" w:rsidRDefault="0038539F" w:rsidP="000408C1">
      <w:pPr>
        <w:pStyle w:val="ab"/>
        <w:tabs>
          <w:tab w:val="right" w:pos="9360"/>
          <w:tab w:val="right" w:pos="10080"/>
        </w:tabs>
        <w:spacing w:after="0" w:line="276" w:lineRule="auto"/>
        <w:ind w:right="-30"/>
        <w:jc w:val="right"/>
        <w:rPr>
          <w:rFonts w:ascii="微软雅黑" w:hAnsi="微软雅黑"/>
          <w:color w:val="000000" w:themeColor="text1"/>
          <w:sz w:val="20"/>
        </w:rPr>
      </w:pPr>
      <w:r w:rsidRPr="002E64B6">
        <w:rPr>
          <w:rFonts w:ascii="微软雅黑" w:hAnsi="微软雅黑" w:hint="eastAsia"/>
          <w:color w:val="000000" w:themeColor="text1"/>
          <w:sz w:val="20"/>
        </w:rPr>
        <w:t>拷贝份数：</w:t>
      </w:r>
      <w:r w:rsidR="006634FF" w:rsidRPr="002E64B6">
        <w:rPr>
          <w:rFonts w:ascii="微软雅黑" w:hAnsi="微软雅黑" w:hint="eastAsia"/>
          <w:color w:val="000000" w:themeColor="text1"/>
          <w:sz w:val="20"/>
        </w:rPr>
        <w:t>*</w:t>
      </w:r>
      <w:bookmarkStart w:id="3" w:name="_Toc295757984"/>
      <w:bookmarkStart w:id="4" w:name="_Toc299017974"/>
    </w:p>
    <w:p w14:paraId="1BF5C087" w14:textId="77777777" w:rsidR="002639EB" w:rsidRPr="002E64B6" w:rsidRDefault="002639EB">
      <w:pPr>
        <w:widowControl/>
        <w:jc w:val="left"/>
        <w:rPr>
          <w:rFonts w:ascii="微软雅黑" w:hAnsi="微软雅黑"/>
          <w:color w:val="000000" w:themeColor="text1"/>
          <w:sz w:val="20"/>
        </w:rPr>
      </w:pPr>
      <w:r w:rsidRPr="002E64B6">
        <w:rPr>
          <w:rFonts w:ascii="微软雅黑" w:hAnsi="微软雅黑"/>
          <w:color w:val="000000" w:themeColor="text1"/>
          <w:sz w:val="20"/>
        </w:rPr>
        <w:br w:type="page"/>
      </w:r>
    </w:p>
    <w:p w14:paraId="4A8CB672" w14:textId="77777777" w:rsidR="00651BD8" w:rsidRPr="002835F8" w:rsidRDefault="00651BD8" w:rsidP="000408C1">
      <w:pPr>
        <w:pStyle w:val="ab"/>
        <w:tabs>
          <w:tab w:val="right" w:pos="9360"/>
          <w:tab w:val="right" w:pos="10080"/>
        </w:tabs>
        <w:spacing w:after="0" w:line="276" w:lineRule="auto"/>
        <w:ind w:right="-30"/>
        <w:jc w:val="right"/>
        <w:rPr>
          <w:rFonts w:ascii="微软雅黑" w:hAnsi="微软雅黑"/>
          <w:color w:val="000000" w:themeColor="text1"/>
          <w:sz w:val="20"/>
        </w:rPr>
      </w:pPr>
    </w:p>
    <w:p w14:paraId="44A66343" w14:textId="77777777" w:rsidR="001E3899" w:rsidRPr="002E64B6" w:rsidRDefault="00D570FC" w:rsidP="001C44E2">
      <w:pPr>
        <w:pStyle w:val="105"/>
        <w:ind w:left="420"/>
      </w:pPr>
      <w:bookmarkStart w:id="5" w:name="_Toc150248224"/>
      <w:r w:rsidRPr="002E64B6">
        <w:rPr>
          <w:rFonts w:hint="eastAsia"/>
        </w:rPr>
        <w:t>文档</w:t>
      </w:r>
      <w:r w:rsidR="001E3899" w:rsidRPr="002E64B6">
        <w:rPr>
          <w:rFonts w:hint="eastAsia"/>
        </w:rPr>
        <w:t>编制记录</w:t>
      </w:r>
      <w:bookmarkEnd w:id="3"/>
      <w:bookmarkEnd w:id="4"/>
      <w:bookmarkEnd w:id="5"/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3075"/>
        <w:gridCol w:w="2166"/>
        <w:gridCol w:w="2368"/>
      </w:tblGrid>
      <w:tr w:rsidR="0083147C" w:rsidRPr="002E64B6" w14:paraId="47E295E5" w14:textId="77777777" w:rsidTr="00651BD8">
        <w:trPr>
          <w:trHeight w:val="643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ED9D" w14:textId="77777777" w:rsidR="00AB0480" w:rsidRPr="002E64B6" w:rsidRDefault="00AB0480" w:rsidP="00651BD8"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编制人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6591" w14:textId="3489A4A5" w:rsidR="00AB0480" w:rsidRPr="002E64B6" w:rsidRDefault="002639EB" w:rsidP="00651BD8">
            <w:pPr>
              <w:spacing w:line="300" w:lineRule="auto"/>
              <w:jc w:val="left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  <w:szCs w:val="21"/>
              </w:rPr>
              <w:t>吕立新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5B19" w14:textId="77777777" w:rsidR="00AB0480" w:rsidRPr="002E64B6" w:rsidRDefault="00AB0480" w:rsidP="00651BD8"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编制日期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8575" w14:textId="65565792" w:rsidR="00AB0480" w:rsidRPr="002E64B6" w:rsidRDefault="002639EB" w:rsidP="00467E83">
            <w:pPr>
              <w:rPr>
                <w:rFonts w:ascii="微软雅黑" w:hAnsi="微软雅黑" w:cs="Arial"/>
                <w:color w:val="000000" w:themeColor="text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</w:rPr>
              <w:t>2</w:t>
            </w:r>
            <w:r w:rsidRPr="002E64B6">
              <w:rPr>
                <w:rFonts w:ascii="微软雅黑" w:hAnsi="微软雅黑" w:cs="Arial"/>
                <w:color w:val="000000" w:themeColor="text1"/>
              </w:rPr>
              <w:t>023/</w:t>
            </w:r>
            <w:r w:rsidR="00981BC7">
              <w:rPr>
                <w:rFonts w:ascii="微软雅黑" w:hAnsi="微软雅黑" w:cs="Arial"/>
                <w:color w:val="000000" w:themeColor="text1"/>
              </w:rPr>
              <w:t>9</w:t>
            </w:r>
            <w:r w:rsidRPr="002E64B6">
              <w:rPr>
                <w:rFonts w:ascii="微软雅黑" w:hAnsi="微软雅黑" w:cs="Arial"/>
                <w:color w:val="000000" w:themeColor="text1"/>
              </w:rPr>
              <w:t>/</w:t>
            </w:r>
            <w:r w:rsidR="00981BC7">
              <w:rPr>
                <w:rFonts w:ascii="微软雅黑" w:hAnsi="微软雅黑" w:cs="Arial"/>
                <w:color w:val="000000" w:themeColor="text1"/>
              </w:rPr>
              <w:t>7</w:t>
            </w:r>
          </w:p>
        </w:tc>
      </w:tr>
      <w:tr w:rsidR="0083147C" w:rsidRPr="002E64B6" w14:paraId="7348157D" w14:textId="77777777" w:rsidTr="00651BD8">
        <w:trPr>
          <w:trHeight w:val="690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5B77" w14:textId="77777777" w:rsidR="00AB0480" w:rsidRPr="002E64B6" w:rsidRDefault="00AB0480" w:rsidP="00651BD8"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批准人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DCF0" w14:textId="206F6E66" w:rsidR="00AB0480" w:rsidRPr="002E64B6" w:rsidRDefault="00AB0480" w:rsidP="00651BD8">
            <w:pPr>
              <w:spacing w:line="300" w:lineRule="auto"/>
              <w:jc w:val="left"/>
              <w:rPr>
                <w:rFonts w:ascii="微软雅黑" w:hAnsi="微软雅黑" w:cs="Arial"/>
                <w:color w:val="000000" w:themeColor="text1"/>
                <w:szCs w:val="21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D4EE" w14:textId="77777777" w:rsidR="00AB0480" w:rsidRPr="002E64B6" w:rsidRDefault="00AB0480" w:rsidP="00651BD8">
            <w:pPr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批准日期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7DF5" w14:textId="7480D338" w:rsidR="00AB0480" w:rsidRPr="002E64B6" w:rsidRDefault="00AB0480" w:rsidP="00467E83">
            <w:pPr>
              <w:rPr>
                <w:rFonts w:ascii="微软雅黑" w:hAnsi="微软雅黑" w:cs="Arial"/>
                <w:color w:val="000000" w:themeColor="text1"/>
              </w:rPr>
            </w:pPr>
          </w:p>
        </w:tc>
      </w:tr>
    </w:tbl>
    <w:p w14:paraId="2F6D556C" w14:textId="77777777" w:rsidR="001E3899" w:rsidRPr="002E64B6" w:rsidRDefault="00D570FC" w:rsidP="001C44E2">
      <w:pPr>
        <w:pStyle w:val="105"/>
        <w:ind w:left="420"/>
      </w:pPr>
      <w:bookmarkStart w:id="6" w:name="_Toc295757985"/>
      <w:bookmarkStart w:id="7" w:name="_Toc299017975"/>
      <w:bookmarkStart w:id="8" w:name="_Toc150248225"/>
      <w:r w:rsidRPr="002E64B6">
        <w:rPr>
          <w:rFonts w:hint="eastAsia"/>
        </w:rPr>
        <w:t>文档修订记录</w:t>
      </w:r>
      <w:bookmarkEnd w:id="6"/>
      <w:bookmarkEnd w:id="7"/>
      <w:bookmarkEnd w:id="8"/>
    </w:p>
    <w:tbl>
      <w:tblPr>
        <w:tblW w:w="91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536"/>
        <w:gridCol w:w="4700"/>
        <w:gridCol w:w="1519"/>
      </w:tblGrid>
      <w:tr w:rsidR="0083147C" w:rsidRPr="002E64B6" w14:paraId="459BBEB4" w14:textId="77777777" w:rsidTr="006B121B">
        <w:trPr>
          <w:trHeight w:val="38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2D133" w14:textId="77777777" w:rsidR="001E3899" w:rsidRPr="002E64B6" w:rsidRDefault="001E3899" w:rsidP="00245A98"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05783" w14:textId="77777777" w:rsidR="001E3899" w:rsidRPr="002E64B6" w:rsidRDefault="001E3899" w:rsidP="00245A98"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hint="eastAsia"/>
                <w:color w:val="000000" w:themeColor="text1"/>
                <w:szCs w:val="21"/>
              </w:rPr>
              <w:t>版本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A0918" w14:textId="77777777" w:rsidR="001E3899" w:rsidRPr="002E64B6" w:rsidRDefault="001E3899" w:rsidP="00245A98"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BA2A6" w14:textId="77777777" w:rsidR="001E3899" w:rsidRPr="002E64B6" w:rsidRDefault="001E3899" w:rsidP="00245A98">
            <w:pPr>
              <w:spacing w:line="30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hint="eastAsia"/>
                <w:color w:val="000000" w:themeColor="text1"/>
                <w:szCs w:val="21"/>
              </w:rPr>
              <w:t>作者</w:t>
            </w:r>
          </w:p>
        </w:tc>
      </w:tr>
      <w:tr w:rsidR="0083147C" w:rsidRPr="002E64B6" w14:paraId="3C0F72DA" w14:textId="77777777" w:rsidTr="006B121B">
        <w:trPr>
          <w:trHeight w:val="63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FD7BC" w14:textId="090B9AF5" w:rsidR="00EA38E0" w:rsidRPr="002E64B6" w:rsidRDefault="002639EB" w:rsidP="00AB0480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</w:rPr>
              <w:t>2</w:t>
            </w:r>
            <w:r w:rsidRPr="002E64B6">
              <w:rPr>
                <w:rFonts w:ascii="微软雅黑" w:hAnsi="微软雅黑" w:cs="Arial"/>
                <w:color w:val="000000" w:themeColor="text1"/>
              </w:rPr>
              <w:t>023/</w:t>
            </w:r>
            <w:r w:rsidR="004E099A">
              <w:rPr>
                <w:rFonts w:ascii="微软雅黑" w:hAnsi="微软雅黑" w:cs="Arial"/>
                <w:color w:val="000000" w:themeColor="text1"/>
              </w:rPr>
              <w:t>9</w:t>
            </w:r>
            <w:r w:rsidRPr="002E64B6">
              <w:rPr>
                <w:rFonts w:ascii="微软雅黑" w:hAnsi="微软雅黑" w:cs="Arial"/>
                <w:color w:val="000000" w:themeColor="text1"/>
              </w:rPr>
              <w:t>/</w:t>
            </w:r>
            <w:r w:rsidR="004E099A">
              <w:rPr>
                <w:rFonts w:ascii="微软雅黑" w:hAnsi="微软雅黑" w:cs="Arial"/>
                <w:color w:val="000000" w:themeColor="text1"/>
              </w:rPr>
              <w:t>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400B1" w14:textId="57288663" w:rsidR="00EA38E0" w:rsidRPr="002E64B6" w:rsidRDefault="00EA38E0" w:rsidP="00245A98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V0.</w:t>
            </w:r>
            <w:r w:rsidR="00084F19">
              <w:rPr>
                <w:rFonts w:ascii="微软雅黑" w:hAnsi="微软雅黑" w:cs="Arial"/>
                <w:color w:val="000000" w:themeColor="text1"/>
                <w:szCs w:val="21"/>
              </w:rPr>
              <w:t>5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B5A2C" w14:textId="03A60D8F" w:rsidR="006B121B" w:rsidRPr="002E64B6" w:rsidRDefault="00084F19" w:rsidP="002639EB">
            <w:pPr>
              <w:spacing w:line="300" w:lineRule="auto"/>
              <w:rPr>
                <w:rFonts w:ascii="微软雅黑" w:hAnsi="微软雅黑" w:cs="Arial"/>
                <w:color w:val="000000" w:themeColor="text1"/>
              </w:rPr>
            </w:pPr>
            <w:r>
              <w:rPr>
                <w:rFonts w:ascii="微软雅黑" w:hAnsi="微软雅黑" w:cs="Arial" w:hint="eastAsia"/>
                <w:color w:val="000000" w:themeColor="text1"/>
              </w:rPr>
              <w:t>方案初稿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EF811" w14:textId="4042FF62" w:rsidR="00EA38E0" w:rsidRPr="002E64B6" w:rsidRDefault="002E64B6" w:rsidP="00245A98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  <w:szCs w:val="21"/>
              </w:rPr>
              <w:t>吕立新</w:t>
            </w:r>
          </w:p>
        </w:tc>
      </w:tr>
      <w:tr w:rsidR="003D76F9" w:rsidRPr="002E64B6" w14:paraId="16676887" w14:textId="77777777" w:rsidTr="006B121B">
        <w:trPr>
          <w:trHeight w:val="63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1AD77" w14:textId="2C22CEDC" w:rsidR="003D76F9" w:rsidRPr="002E64B6" w:rsidRDefault="003D76F9" w:rsidP="003D76F9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</w:rPr>
              <w:t>2</w:t>
            </w:r>
            <w:r w:rsidRPr="002E64B6">
              <w:rPr>
                <w:rFonts w:ascii="微软雅黑" w:hAnsi="微软雅黑" w:cs="Arial"/>
                <w:color w:val="000000" w:themeColor="text1"/>
              </w:rPr>
              <w:t>023/</w:t>
            </w:r>
            <w:r>
              <w:rPr>
                <w:rFonts w:ascii="微软雅黑" w:hAnsi="微软雅黑" w:cs="Arial"/>
                <w:color w:val="000000" w:themeColor="text1"/>
              </w:rPr>
              <w:t>9</w:t>
            </w:r>
            <w:r w:rsidRPr="002E64B6">
              <w:rPr>
                <w:rFonts w:ascii="微软雅黑" w:hAnsi="微软雅黑" w:cs="Arial"/>
                <w:color w:val="000000" w:themeColor="text1"/>
              </w:rPr>
              <w:t>/</w:t>
            </w:r>
            <w:r>
              <w:rPr>
                <w:rFonts w:ascii="微软雅黑" w:hAnsi="微软雅黑" w:cs="Arial"/>
                <w:color w:val="000000" w:themeColor="text1"/>
              </w:rPr>
              <w:t>27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6C33" w14:textId="501B3C0C" w:rsidR="003D76F9" w:rsidRPr="002E64B6" w:rsidRDefault="003D76F9" w:rsidP="003D76F9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V0.</w:t>
            </w:r>
            <w:r>
              <w:rPr>
                <w:rFonts w:ascii="微软雅黑" w:hAnsi="微软雅黑" w:cs="Arial"/>
                <w:color w:val="000000" w:themeColor="text1"/>
                <w:szCs w:val="21"/>
              </w:rPr>
              <w:t>9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B9C52" w14:textId="4481DD7B" w:rsidR="003D76F9" w:rsidRDefault="003D76F9" w:rsidP="003D76F9">
            <w:pPr>
              <w:spacing w:line="300" w:lineRule="auto"/>
              <w:rPr>
                <w:rFonts w:ascii="微软雅黑" w:hAnsi="微软雅黑" w:cs="Arial"/>
                <w:iCs/>
                <w:color w:val="000000" w:themeColor="text1"/>
              </w:rPr>
            </w:pPr>
            <w:r>
              <w:rPr>
                <w:rFonts w:ascii="微软雅黑" w:hAnsi="微软雅黑" w:cs="Arial" w:hint="eastAsia"/>
                <w:color w:val="000000" w:themeColor="text1"/>
              </w:rPr>
              <w:t>方案初稿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CDAD" w14:textId="451A97E4" w:rsidR="003D76F9" w:rsidRPr="002E64B6" w:rsidRDefault="003D76F9" w:rsidP="003D76F9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  <w:szCs w:val="21"/>
              </w:rPr>
              <w:t>吕立新</w:t>
            </w:r>
          </w:p>
        </w:tc>
      </w:tr>
      <w:tr w:rsidR="00BC10CD" w:rsidRPr="002E64B6" w14:paraId="70B27AB4" w14:textId="77777777" w:rsidTr="006B121B">
        <w:trPr>
          <w:trHeight w:val="63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24D68" w14:textId="4CC0E450" w:rsidR="00BC10CD" w:rsidRPr="002E64B6" w:rsidRDefault="00BC10CD" w:rsidP="00BC10CD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</w:rPr>
              <w:t>2</w:t>
            </w:r>
            <w:r w:rsidRPr="002E64B6">
              <w:rPr>
                <w:rFonts w:ascii="微软雅黑" w:hAnsi="微软雅黑" w:cs="Arial"/>
                <w:color w:val="000000" w:themeColor="text1"/>
              </w:rPr>
              <w:t>023/</w:t>
            </w:r>
            <w:r>
              <w:rPr>
                <w:rFonts w:ascii="微软雅黑" w:hAnsi="微软雅黑" w:cs="Arial"/>
                <w:color w:val="000000" w:themeColor="text1"/>
              </w:rPr>
              <w:t>10</w:t>
            </w:r>
            <w:r w:rsidRPr="002E64B6">
              <w:rPr>
                <w:rFonts w:ascii="微软雅黑" w:hAnsi="微软雅黑" w:cs="Arial"/>
                <w:color w:val="000000" w:themeColor="text1"/>
              </w:rPr>
              <w:t>/</w:t>
            </w:r>
            <w:r>
              <w:rPr>
                <w:rFonts w:ascii="微软雅黑" w:hAnsi="微软雅黑" w:cs="Arial"/>
                <w:color w:val="000000" w:themeColor="text1"/>
              </w:rPr>
              <w:t>09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04986" w14:textId="2402F57F" w:rsidR="00BC10CD" w:rsidRPr="002E64B6" w:rsidRDefault="00BC10CD" w:rsidP="00BC10CD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/>
                <w:color w:val="000000" w:themeColor="text1"/>
                <w:szCs w:val="21"/>
              </w:rPr>
              <w:t>V</w:t>
            </w:r>
            <w:r>
              <w:rPr>
                <w:rFonts w:ascii="微软雅黑" w:hAnsi="微软雅黑" w:cs="Arial"/>
                <w:color w:val="000000" w:themeColor="text1"/>
                <w:szCs w:val="21"/>
              </w:rPr>
              <w:t>1.0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4EF3" w14:textId="51FD9C26" w:rsidR="00BC10CD" w:rsidRPr="00C449A9" w:rsidRDefault="006C3A07" w:rsidP="00C449A9">
            <w:pPr>
              <w:pStyle w:val="af2"/>
              <w:numPr>
                <w:ilvl w:val="0"/>
                <w:numId w:val="43"/>
              </w:numPr>
              <w:spacing w:line="300" w:lineRule="auto"/>
              <w:ind w:firstLineChars="0"/>
              <w:rPr>
                <w:rFonts w:ascii="微软雅黑" w:hAnsi="微软雅黑" w:cs="Arial"/>
                <w:color w:val="000000" w:themeColor="text1"/>
              </w:rPr>
            </w:pPr>
            <w:r w:rsidRPr="00C449A9">
              <w:rPr>
                <w:rFonts w:ascii="微软雅黑" w:hAnsi="微软雅黑" w:cs="Arial" w:hint="eastAsia"/>
                <w:color w:val="000000" w:themeColor="text1"/>
              </w:rPr>
              <w:t>自定义产品的图片</w:t>
            </w:r>
            <w:r w:rsidR="00C449A9">
              <w:rPr>
                <w:rFonts w:ascii="微软雅黑" w:hAnsi="微软雅黑" w:cs="Arial" w:hint="eastAsia"/>
                <w:color w:val="000000" w:themeColor="text1"/>
              </w:rPr>
              <w:t>统一</w:t>
            </w:r>
            <w:r w:rsidRPr="00C449A9">
              <w:rPr>
                <w:rFonts w:ascii="微软雅黑" w:hAnsi="微软雅黑" w:cs="Arial" w:hint="eastAsia"/>
                <w:color w:val="000000" w:themeColor="text1"/>
              </w:rPr>
              <w:t>使用占位</w:t>
            </w:r>
            <w:r w:rsidR="00A275BD" w:rsidRPr="00C449A9">
              <w:rPr>
                <w:rFonts w:ascii="微软雅黑" w:hAnsi="微软雅黑" w:cs="Arial" w:hint="eastAsia"/>
                <w:color w:val="000000" w:themeColor="text1"/>
              </w:rPr>
              <w:t>图片</w:t>
            </w:r>
            <w:r w:rsidRPr="00C449A9">
              <w:rPr>
                <w:rFonts w:ascii="微软雅黑" w:hAnsi="微软雅黑" w:cs="Arial" w:hint="eastAsia"/>
                <w:color w:val="000000" w:themeColor="text1"/>
              </w:rPr>
              <w:t>；</w:t>
            </w:r>
            <w:r w:rsidR="00C449A9" w:rsidRPr="00C449A9" w:rsidDel="00C449A9">
              <w:rPr>
                <w:rFonts w:ascii="微软雅黑" w:hAnsi="微软雅黑" w:cs="Arial" w:hint="eastAsia"/>
                <w:color w:val="000000" w:themeColor="text1"/>
              </w:rPr>
              <w:t xml:space="preserve"> </w:t>
            </w:r>
          </w:p>
          <w:p w14:paraId="02F23051" w14:textId="2BDD4C79" w:rsidR="00C449A9" w:rsidRPr="00C449A9" w:rsidRDefault="00C449A9" w:rsidP="00C449A9">
            <w:pPr>
              <w:pStyle w:val="af2"/>
              <w:numPr>
                <w:ilvl w:val="0"/>
                <w:numId w:val="43"/>
              </w:numPr>
              <w:spacing w:line="300" w:lineRule="auto"/>
              <w:ind w:firstLineChars="0"/>
              <w:rPr>
                <w:rFonts w:ascii="微软雅黑" w:hAnsi="微软雅黑" w:cs="Arial"/>
                <w:color w:val="000000" w:themeColor="text1"/>
              </w:rPr>
            </w:pPr>
            <w:r>
              <w:rPr>
                <w:rFonts w:ascii="微软雅黑" w:hAnsi="微软雅黑" w:cs="Arial" w:hint="eastAsia"/>
                <w:color w:val="000000" w:themeColor="text1"/>
              </w:rPr>
              <w:t>切换线上产品和自定义产品，暂存用户填写的信息。</w:t>
            </w:r>
          </w:p>
          <w:p w14:paraId="7D01831A" w14:textId="6B8415EB" w:rsidR="00BC10CD" w:rsidRDefault="00BC10CD" w:rsidP="00BC10CD">
            <w:pPr>
              <w:spacing w:line="300" w:lineRule="auto"/>
              <w:rPr>
                <w:rFonts w:ascii="微软雅黑" w:hAnsi="微软雅黑" w:cs="Arial"/>
                <w:color w:val="000000" w:themeColor="text1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F6C17" w14:textId="34EF8064" w:rsidR="00BC10CD" w:rsidRPr="002E64B6" w:rsidRDefault="00BC10CD" w:rsidP="00BC10CD">
            <w:pPr>
              <w:spacing w:line="300" w:lineRule="auto"/>
              <w:jc w:val="center"/>
              <w:rPr>
                <w:rFonts w:ascii="微软雅黑" w:hAnsi="微软雅黑" w:cs="Arial"/>
                <w:color w:val="000000" w:themeColor="text1"/>
                <w:szCs w:val="21"/>
              </w:rPr>
            </w:pPr>
            <w:r w:rsidRPr="002E64B6">
              <w:rPr>
                <w:rFonts w:ascii="微软雅黑" w:hAnsi="微软雅黑" w:cs="Arial" w:hint="eastAsia"/>
                <w:color w:val="000000" w:themeColor="text1"/>
                <w:szCs w:val="21"/>
              </w:rPr>
              <w:t>吕立新</w:t>
            </w:r>
          </w:p>
        </w:tc>
      </w:tr>
      <w:tr w:rsidR="006E587F" w:rsidRPr="002E64B6" w14:paraId="62CF747E" w14:textId="77777777" w:rsidTr="006B121B">
        <w:trPr>
          <w:trHeight w:val="631"/>
          <w:jc w:val="center"/>
          <w:ins w:id="9" w:author="Lyu Lixin" w:date="2023-11-07T11:02:00Z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1ED67" w14:textId="4205BCE2" w:rsidR="006E587F" w:rsidRPr="002E64B6" w:rsidRDefault="006E587F" w:rsidP="00BC10CD">
            <w:pPr>
              <w:spacing w:line="300" w:lineRule="auto"/>
              <w:jc w:val="center"/>
              <w:rPr>
                <w:ins w:id="10" w:author="Lyu Lixin" w:date="2023-11-07T11:02:00Z"/>
                <w:rFonts w:ascii="微软雅黑" w:hAnsi="微软雅黑" w:cs="Arial" w:hint="eastAsia"/>
                <w:color w:val="000000" w:themeColor="text1"/>
              </w:rPr>
            </w:pPr>
            <w:ins w:id="11" w:author="Lyu Lixin" w:date="2023-11-07T11:03:00Z">
              <w:r w:rsidRPr="002E64B6">
                <w:rPr>
                  <w:rFonts w:ascii="微软雅黑" w:hAnsi="微软雅黑" w:cs="Arial" w:hint="eastAsia"/>
                  <w:color w:val="000000" w:themeColor="text1"/>
                </w:rPr>
                <w:t>2</w:t>
              </w:r>
              <w:r w:rsidRPr="002E64B6">
                <w:rPr>
                  <w:rFonts w:ascii="微软雅黑" w:hAnsi="微软雅黑" w:cs="Arial"/>
                  <w:color w:val="000000" w:themeColor="text1"/>
                </w:rPr>
                <w:t>023/</w:t>
              </w:r>
              <w:r>
                <w:rPr>
                  <w:rFonts w:ascii="微软雅黑" w:hAnsi="微软雅黑" w:cs="Arial"/>
                  <w:color w:val="000000" w:themeColor="text1"/>
                </w:rPr>
                <w:t>1</w:t>
              </w:r>
              <w:r>
                <w:rPr>
                  <w:rFonts w:ascii="微软雅黑" w:hAnsi="微软雅黑" w:cs="Arial"/>
                  <w:color w:val="000000" w:themeColor="text1"/>
                </w:rPr>
                <w:t>1</w:t>
              </w:r>
              <w:r w:rsidRPr="002E64B6">
                <w:rPr>
                  <w:rFonts w:ascii="微软雅黑" w:hAnsi="微软雅黑" w:cs="Arial"/>
                  <w:color w:val="000000" w:themeColor="text1"/>
                </w:rPr>
                <w:t>/</w:t>
              </w:r>
              <w:r>
                <w:rPr>
                  <w:rFonts w:ascii="微软雅黑" w:hAnsi="微软雅黑" w:cs="Arial"/>
                  <w:color w:val="000000" w:themeColor="text1"/>
                </w:rPr>
                <w:t>0</w:t>
              </w:r>
              <w:r>
                <w:rPr>
                  <w:rFonts w:ascii="微软雅黑" w:hAnsi="微软雅黑" w:cs="Arial"/>
                  <w:color w:val="000000" w:themeColor="text1"/>
                </w:rPr>
                <w:t>7</w:t>
              </w:r>
            </w:ins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D6D32" w14:textId="494C447A" w:rsidR="006E587F" w:rsidRPr="002E64B6" w:rsidRDefault="006E587F" w:rsidP="00BC10CD">
            <w:pPr>
              <w:spacing w:line="300" w:lineRule="auto"/>
              <w:jc w:val="center"/>
              <w:rPr>
                <w:ins w:id="12" w:author="Lyu Lixin" w:date="2023-11-07T11:02:00Z"/>
                <w:rFonts w:ascii="微软雅黑" w:hAnsi="微软雅黑" w:cs="Arial"/>
                <w:color w:val="000000" w:themeColor="text1"/>
                <w:szCs w:val="21"/>
              </w:rPr>
            </w:pPr>
            <w:ins w:id="13" w:author="Lyu Lixin" w:date="2023-11-07T11:03:00Z">
              <w:r>
                <w:rPr>
                  <w:rFonts w:ascii="微软雅黑" w:hAnsi="微软雅黑" w:cs="Arial" w:hint="eastAsia"/>
                  <w:color w:val="000000" w:themeColor="text1"/>
                  <w:szCs w:val="21"/>
                </w:rPr>
                <w:t>V</w:t>
              </w:r>
              <w:r>
                <w:rPr>
                  <w:rFonts w:ascii="微软雅黑" w:hAnsi="微软雅黑" w:cs="Arial"/>
                  <w:color w:val="000000" w:themeColor="text1"/>
                  <w:szCs w:val="21"/>
                </w:rPr>
                <w:t>1.1</w:t>
              </w:r>
            </w:ins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20E39" w14:textId="4D97A06F" w:rsidR="006E587F" w:rsidRPr="006E587F" w:rsidRDefault="006E587F" w:rsidP="006E587F">
            <w:pPr>
              <w:spacing w:line="300" w:lineRule="auto"/>
              <w:rPr>
                <w:ins w:id="14" w:author="Lyu Lixin" w:date="2023-11-07T11:03:00Z"/>
                <w:rFonts w:ascii="微软雅黑" w:hAnsi="微软雅黑" w:cs="Arial"/>
                <w:color w:val="000000" w:themeColor="text1"/>
                <w:lang w:val="x-none"/>
              </w:rPr>
            </w:pPr>
            <w:ins w:id="15" w:author="Lyu Lixin" w:date="2023-11-07T11:03:00Z">
              <w:r>
                <w:rPr>
                  <w:rFonts w:ascii="微软雅黑" w:hAnsi="微软雅黑" w:cs="Arial" w:hint="eastAsia"/>
                  <w:color w:val="000000" w:themeColor="text1"/>
                </w:rPr>
                <w:t>1、</w:t>
              </w:r>
              <w:r w:rsidRPr="006E587F">
                <w:rPr>
                  <w:rFonts w:ascii="微软雅黑" w:hAnsi="微软雅黑" w:cs="Arial" w:hint="eastAsia"/>
                  <w:color w:val="000000" w:themeColor="text1"/>
                </w:rPr>
                <w:t>自定义产品的订单代买家注册取值规则</w:t>
              </w:r>
              <w:r>
                <w:rPr>
                  <w:rFonts w:ascii="微软雅黑" w:hAnsi="微软雅黑" w:cs="Arial" w:hint="eastAsia"/>
                  <w:color w:val="000000" w:themeColor="text1"/>
                </w:rPr>
                <w:t>（见3</w:t>
              </w:r>
              <w:r>
                <w:rPr>
                  <w:rFonts w:ascii="微软雅黑" w:hAnsi="微软雅黑" w:cs="Arial"/>
                  <w:color w:val="000000" w:themeColor="text1"/>
                </w:rPr>
                <w:t>.1.6</w:t>
              </w:r>
              <w:r>
                <w:rPr>
                  <w:rFonts w:ascii="微软雅黑" w:hAnsi="微软雅黑" w:cs="Arial" w:hint="eastAsia"/>
                  <w:color w:val="000000" w:themeColor="text1"/>
                </w:rPr>
                <w:t>）</w:t>
              </w:r>
            </w:ins>
          </w:p>
          <w:p w14:paraId="023F564F" w14:textId="6998CFC4" w:rsidR="006E587F" w:rsidRDefault="006E587F" w:rsidP="006E587F">
            <w:pPr>
              <w:spacing w:line="300" w:lineRule="auto"/>
              <w:rPr>
                <w:ins w:id="16" w:author="Lyu Lixin" w:date="2023-11-07T11:03:00Z"/>
                <w:rFonts w:ascii="微软雅黑" w:hAnsi="微软雅黑" w:cs="Arial"/>
                <w:color w:val="000000" w:themeColor="text1"/>
              </w:rPr>
            </w:pPr>
            <w:ins w:id="17" w:author="Lyu Lixin" w:date="2023-11-07T11:03:00Z">
              <w:r>
                <w:rPr>
                  <w:rFonts w:ascii="微软雅黑" w:hAnsi="微软雅黑" w:cs="Arial" w:hint="eastAsia"/>
                  <w:color w:val="000000" w:themeColor="text1"/>
                </w:rPr>
                <w:t>2、</w:t>
              </w:r>
            </w:ins>
            <w:ins w:id="18" w:author="Lyu Lixin" w:date="2023-11-07T11:16:00Z">
              <w:r w:rsidR="00DC53D2">
                <w:rPr>
                  <w:rFonts w:ascii="微软雅黑" w:hAnsi="微软雅黑" w:cs="Arial" w:hint="eastAsia"/>
                  <w:color w:val="000000" w:themeColor="text1"/>
                </w:rPr>
                <w:t>前端输入</w:t>
              </w:r>
            </w:ins>
            <w:ins w:id="19" w:author="Lyu Lixin" w:date="2023-11-07T11:15:00Z">
              <w:r w:rsidR="00DC53D2">
                <w:rPr>
                  <w:rFonts w:ascii="微软雅黑" w:hAnsi="微软雅黑" w:cs="Arial" w:hint="eastAsia"/>
                  <w:color w:val="000000" w:themeColor="text1"/>
                </w:rPr>
                <w:t>自定义产品名称重复时，</w:t>
              </w:r>
            </w:ins>
            <w:ins w:id="20" w:author="Lyu Lixin" w:date="2023-11-07T11:16:00Z">
              <w:r w:rsidR="00DC53D2">
                <w:rPr>
                  <w:rFonts w:ascii="微软雅黑" w:hAnsi="微软雅黑" w:cs="Arial" w:hint="eastAsia"/>
                  <w:color w:val="000000" w:themeColor="text1"/>
                </w:rPr>
                <w:t>给出报错提示。</w:t>
              </w:r>
              <w:r w:rsidR="00DC53D2">
                <w:rPr>
                  <w:rFonts w:ascii="微软雅黑" w:hAnsi="微软雅黑" w:cs="Arial" w:hint="eastAsia"/>
                  <w:color w:val="000000" w:themeColor="text1"/>
                </w:rPr>
                <w:t>（见3</w:t>
              </w:r>
              <w:r w:rsidR="00DC53D2">
                <w:rPr>
                  <w:rFonts w:ascii="微软雅黑" w:hAnsi="微软雅黑" w:cs="Arial"/>
                  <w:color w:val="000000" w:themeColor="text1"/>
                </w:rPr>
                <w:t>.1.</w:t>
              </w:r>
              <w:r w:rsidR="00DC53D2">
                <w:rPr>
                  <w:rFonts w:ascii="微软雅黑" w:hAnsi="微软雅黑" w:cs="Arial"/>
                  <w:color w:val="000000" w:themeColor="text1"/>
                </w:rPr>
                <w:t>1</w:t>
              </w:r>
              <w:r w:rsidR="00DC53D2">
                <w:rPr>
                  <w:rFonts w:ascii="微软雅黑" w:hAnsi="微软雅黑" w:cs="Arial" w:hint="eastAsia"/>
                  <w:color w:val="000000" w:themeColor="text1"/>
                </w:rPr>
                <w:t>）</w:t>
              </w:r>
            </w:ins>
          </w:p>
          <w:p w14:paraId="4A52FCC4" w14:textId="035FEE9F" w:rsidR="006E587F" w:rsidRPr="006E587F" w:rsidRDefault="006E587F" w:rsidP="006E587F">
            <w:pPr>
              <w:spacing w:line="300" w:lineRule="auto"/>
              <w:rPr>
                <w:ins w:id="21" w:author="Lyu Lixin" w:date="2023-11-07T11:02:00Z"/>
                <w:rFonts w:ascii="微软雅黑" w:hAnsi="微软雅黑" w:cs="Arial" w:hint="eastAsia"/>
                <w:color w:val="000000" w:themeColor="text1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7D0BB" w14:textId="77B14A29" w:rsidR="006E587F" w:rsidRPr="002E64B6" w:rsidRDefault="006E587F" w:rsidP="00BC10CD">
            <w:pPr>
              <w:spacing w:line="300" w:lineRule="auto"/>
              <w:jc w:val="center"/>
              <w:rPr>
                <w:ins w:id="22" w:author="Lyu Lixin" w:date="2023-11-07T11:02:00Z"/>
                <w:rFonts w:ascii="微软雅黑" w:hAnsi="微软雅黑" w:cs="Arial" w:hint="eastAsia"/>
                <w:color w:val="000000" w:themeColor="text1"/>
                <w:szCs w:val="21"/>
              </w:rPr>
            </w:pPr>
            <w:ins w:id="23" w:author="Lyu Lixin" w:date="2023-11-07T11:03:00Z">
              <w:r>
                <w:rPr>
                  <w:rFonts w:ascii="微软雅黑" w:hAnsi="微软雅黑" w:cs="Arial" w:hint="eastAsia"/>
                  <w:color w:val="000000" w:themeColor="text1"/>
                  <w:szCs w:val="21"/>
                </w:rPr>
                <w:t>吕立新</w:t>
              </w:r>
            </w:ins>
          </w:p>
        </w:tc>
      </w:tr>
    </w:tbl>
    <w:p w14:paraId="1118F891" w14:textId="77777777" w:rsidR="00EA38E0" w:rsidRPr="002E64B6" w:rsidRDefault="00EA38E0" w:rsidP="00EA38E0">
      <w:pPr>
        <w:spacing w:line="360" w:lineRule="auto"/>
        <w:rPr>
          <w:rFonts w:ascii="微软雅黑" w:hAnsi="微软雅黑"/>
          <w:b/>
          <w:bCs/>
          <w:color w:val="000000" w:themeColor="text1"/>
          <w:sz w:val="48"/>
          <w:szCs w:val="48"/>
        </w:rPr>
        <w:sectPr w:rsidR="00EA38E0" w:rsidRPr="002E64B6" w:rsidSect="00924DFB">
          <w:head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785C2E41" w14:textId="77777777" w:rsidR="00DC53D2" w:rsidRDefault="0077538F" w:rsidP="00F75BDF">
      <w:pPr>
        <w:spacing w:line="360" w:lineRule="auto"/>
        <w:jc w:val="center"/>
        <w:rPr>
          <w:noProof/>
        </w:rPr>
      </w:pPr>
      <w:r w:rsidRPr="002E64B6">
        <w:rPr>
          <w:rFonts w:ascii="微软雅黑" w:hAnsi="微软雅黑" w:hint="eastAsia"/>
          <w:b/>
          <w:bCs/>
          <w:color w:val="000000" w:themeColor="text1"/>
          <w:sz w:val="36"/>
          <w:szCs w:val="48"/>
        </w:rPr>
        <w:lastRenderedPageBreak/>
        <w:t>目录</w:t>
      </w:r>
      <w:r w:rsidRPr="002E64B6"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fldChar w:fldCharType="begin"/>
      </w:r>
      <w:r w:rsidRPr="002E64B6"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instrText xml:space="preserve"> TOC \o "1-3" \h \z \u </w:instrText>
      </w:r>
      <w:r w:rsidRPr="002E64B6"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fldChar w:fldCharType="separate"/>
      </w:r>
    </w:p>
    <w:p w14:paraId="036773BF" w14:textId="16B7DABF" w:rsidR="00DC53D2" w:rsidRDefault="00DC53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24" w:history="1">
        <w:r w:rsidRPr="00F50E91">
          <w:rPr>
            <w:rStyle w:val="aa"/>
            <w:noProof/>
          </w:rPr>
          <w:t>文档编制记录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2D01644" w14:textId="13440891" w:rsidR="00DC53D2" w:rsidRDefault="00DC53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25" w:history="1">
        <w:r w:rsidRPr="00F50E91">
          <w:rPr>
            <w:rStyle w:val="aa"/>
            <w:noProof/>
          </w:rPr>
          <w:t>文档修订记录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3F30B29" w14:textId="722CAD50" w:rsidR="00DC53D2" w:rsidRDefault="00DC53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26" w:history="1">
        <w:r w:rsidRPr="00F50E91">
          <w:rPr>
            <w:rStyle w:val="aa"/>
            <w:rFonts w:ascii="Arial" w:hAnsi="Arial" w:cs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F50E91">
          <w:rPr>
            <w:rStyle w:val="a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0029A4" w14:textId="4F76C346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27" w:history="1">
        <w:r w:rsidRPr="00F50E91">
          <w:rPr>
            <w:rStyle w:val="aa"/>
            <w:rFonts w:ascii="Arial" w:hAnsi="Arial" w:cs="Arial"/>
            <w:noProof/>
          </w:rPr>
          <w:t>1.1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需求背景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4A5B41" w14:textId="62182817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28" w:history="1">
        <w:r w:rsidRPr="00F50E91">
          <w:rPr>
            <w:rStyle w:val="aa"/>
            <w:rFonts w:ascii="Arial" w:hAnsi="Arial" w:cs="Arial"/>
            <w:noProof/>
          </w:rPr>
          <w:t>1.2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需求目的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9BD547" w14:textId="67B77D23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29" w:history="1">
        <w:r w:rsidRPr="00F50E91">
          <w:rPr>
            <w:rStyle w:val="aa"/>
            <w:rFonts w:ascii="Arial" w:hAnsi="Arial" w:cs="Arial"/>
            <w:noProof/>
          </w:rPr>
          <w:t>1.3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涉及范围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5210FC" w14:textId="28F14D55" w:rsidR="00DC53D2" w:rsidRDefault="00DC53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0" w:history="1">
        <w:r w:rsidRPr="00F50E91">
          <w:rPr>
            <w:rStyle w:val="aa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F50E91">
          <w:rPr>
            <w:rStyle w:val="aa"/>
            <w:noProof/>
          </w:rPr>
          <w:t>整体介绍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6267B1" w14:textId="7A2EC10D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1" w:history="1">
        <w:r w:rsidRPr="00F50E91">
          <w:rPr>
            <w:rStyle w:val="aa"/>
            <w:rFonts w:ascii="Arial" w:hAnsi="Arial" w:cs="Arial"/>
            <w:noProof/>
          </w:rPr>
          <w:t>2.1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30CA78" w14:textId="7AEE5B53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2" w:history="1">
        <w:r w:rsidRPr="00F50E91">
          <w:rPr>
            <w:rStyle w:val="aa"/>
            <w:rFonts w:ascii="Arial" w:hAnsi="Arial" w:cs="Arial"/>
            <w:noProof/>
          </w:rPr>
          <w:t>2.2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设计稿地址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D416EA" w14:textId="6126B30D" w:rsidR="00DC53D2" w:rsidRDefault="00DC53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3" w:history="1">
        <w:r w:rsidRPr="00F50E91">
          <w:rPr>
            <w:rStyle w:val="aa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F50E91">
          <w:rPr>
            <w:rStyle w:val="aa"/>
            <w:noProof/>
          </w:rPr>
          <w:t>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7FE721" w14:textId="424778DB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4" w:history="1">
        <w:r w:rsidRPr="00F50E91">
          <w:rPr>
            <w:rStyle w:val="aa"/>
            <w:rFonts w:ascii="Arial" w:hAnsi="Arial" w:cs="Arial"/>
            <w:noProof/>
          </w:rPr>
          <w:t>3.1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订单流程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D2817B" w14:textId="2332D072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5" w:history="1">
        <w:r w:rsidRPr="00F50E91">
          <w:rPr>
            <w:rStyle w:val="aa"/>
            <w:rFonts w:ascii="Arial" w:hAnsi="Arial" w:cs="Arial"/>
            <w:noProof/>
          </w:rPr>
          <w:t>3.1.1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创建订单</w:t>
        </w:r>
        <w:r w:rsidRPr="00F50E91">
          <w:rPr>
            <w:rStyle w:val="aa"/>
            <w:noProof/>
          </w:rPr>
          <w:t>---</w:t>
        </w:r>
        <w:r w:rsidRPr="00F50E91">
          <w:rPr>
            <w:rStyle w:val="aa"/>
            <w:noProof/>
          </w:rPr>
          <w:t>自定义产品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E10C4" w14:textId="3FF08B6C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6" w:history="1">
        <w:r w:rsidRPr="00F50E91">
          <w:rPr>
            <w:rStyle w:val="aa"/>
            <w:rFonts w:ascii="Arial" w:hAnsi="Arial" w:cs="Arial"/>
            <w:noProof/>
          </w:rPr>
          <w:t>3.1.2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订单信息审核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961B2D" w14:textId="12B50A45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7" w:history="1">
        <w:r w:rsidRPr="00F50E91">
          <w:rPr>
            <w:rStyle w:val="aa"/>
            <w:rFonts w:ascii="Arial" w:hAnsi="Arial" w:cs="Arial"/>
            <w:noProof/>
          </w:rPr>
          <w:t>3.2</w:t>
        </w:r>
        <w:r w:rsidRPr="00F50E91">
          <w:rPr>
            <w:rStyle w:val="aa"/>
            <w:noProof/>
          </w:rPr>
          <w:t xml:space="preserve"> OSS</w:t>
        </w:r>
        <w:r w:rsidRPr="00F50E91">
          <w:rPr>
            <w:rStyle w:val="aa"/>
            <w:noProof/>
          </w:rPr>
          <w:t>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9D5D60" w14:textId="492BFD65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8" w:history="1">
        <w:r w:rsidRPr="00F50E91">
          <w:rPr>
            <w:rStyle w:val="aa"/>
            <w:rFonts w:ascii="Arial" w:hAnsi="Arial" w:cs="Arial"/>
            <w:noProof/>
          </w:rPr>
          <w:t>3.2.1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订单视图页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13DF0C" w14:textId="06FF397C" w:rsidR="00DC53D2" w:rsidRDefault="00DC53D2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39" w:history="1">
        <w:r w:rsidRPr="00F50E91">
          <w:rPr>
            <w:rStyle w:val="aa"/>
            <w:rFonts w:ascii="Arial" w:hAnsi="Arial" w:cs="Arial"/>
            <w:noProof/>
          </w:rPr>
          <w:t>3.1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订单流程影响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60D1E2" w14:textId="0478742D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0" w:history="1">
        <w:r w:rsidRPr="00F50E91">
          <w:rPr>
            <w:rStyle w:val="aa"/>
            <w:rFonts w:ascii="Arial" w:hAnsi="Arial" w:cs="Arial"/>
            <w:noProof/>
          </w:rPr>
          <w:t>3.1.1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订单修改流程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60B521" w14:textId="66C500F8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1" w:history="1">
        <w:r w:rsidRPr="00F50E91">
          <w:rPr>
            <w:rStyle w:val="aa"/>
            <w:rFonts w:ascii="Arial" w:hAnsi="Arial" w:cs="Arial"/>
            <w:noProof/>
          </w:rPr>
          <w:t>3.1.2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发货流程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116749" w14:textId="57E16599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2" w:history="1">
        <w:r w:rsidRPr="00F50E91">
          <w:rPr>
            <w:rStyle w:val="aa"/>
            <w:rFonts w:ascii="Arial" w:hAnsi="Arial" w:cs="Arial"/>
            <w:noProof/>
          </w:rPr>
          <w:t>3.1.3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退款退货流程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B4537A" w14:textId="354FB403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3" w:history="1">
        <w:r w:rsidRPr="00F50E91">
          <w:rPr>
            <w:rStyle w:val="aa"/>
            <w:rFonts w:ascii="Arial" w:hAnsi="Arial" w:cs="Arial"/>
            <w:noProof/>
          </w:rPr>
          <w:t>3.1.4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收银台（</w:t>
        </w:r>
        <w:r w:rsidRPr="00F50E91">
          <w:rPr>
            <w:rStyle w:val="aa"/>
            <w:noProof/>
          </w:rPr>
          <w:t>PC</w:t>
        </w:r>
        <w:r w:rsidRPr="00F50E91">
          <w:rPr>
            <w:rStyle w:val="aa"/>
            <w:noProof/>
          </w:rPr>
          <w:t>、</w:t>
        </w:r>
        <w:r w:rsidRPr="00F50E91">
          <w:rPr>
            <w:rStyle w:val="aa"/>
            <w:noProof/>
          </w:rPr>
          <w:t>APP</w:t>
        </w:r>
        <w:r w:rsidRPr="00F50E91">
          <w:rPr>
            <w:rStyle w:val="aa"/>
            <w:noProof/>
          </w:rPr>
          <w:t>、触屏）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3681C" w14:textId="6721DFD7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4" w:history="1">
        <w:r w:rsidRPr="00F50E91">
          <w:rPr>
            <w:rStyle w:val="aa"/>
            <w:rFonts w:ascii="Arial" w:hAnsi="Arial" w:cs="Arial"/>
            <w:noProof/>
          </w:rPr>
          <w:t>3.1.5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邮件通知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EDA627" w14:textId="314E5E63" w:rsidR="00DC53D2" w:rsidRDefault="00DC53D2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5" w:history="1">
        <w:r w:rsidRPr="00F50E91">
          <w:rPr>
            <w:rStyle w:val="aa"/>
            <w:rFonts w:ascii="Arial" w:hAnsi="Arial" w:cs="Arial"/>
            <w:noProof/>
          </w:rPr>
          <w:t>3.1.6</w:t>
        </w:r>
        <w:r w:rsidRPr="00F50E91">
          <w:rPr>
            <w:rStyle w:val="aa"/>
            <w:noProof/>
          </w:rPr>
          <w:t xml:space="preserve"> </w:t>
        </w:r>
        <w:r w:rsidRPr="00F50E91">
          <w:rPr>
            <w:rStyle w:val="aa"/>
            <w:noProof/>
          </w:rPr>
          <w:t>自定义产品的订单代买家注册取值规则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0C17E8" w14:textId="5C972810" w:rsidR="00DC53D2" w:rsidRDefault="00DC53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6" w:history="1">
        <w:r w:rsidRPr="00F50E91">
          <w:rPr>
            <w:rStyle w:val="aa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F50E91">
          <w:rPr>
            <w:rStyle w:val="aa"/>
            <w:noProof/>
          </w:rPr>
          <w:t>数据统计要求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FE154B" w14:textId="07714D37" w:rsidR="00DC53D2" w:rsidRDefault="00DC53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0248247" w:history="1">
        <w:r w:rsidRPr="00F50E91">
          <w:rPr>
            <w:rStyle w:val="aa"/>
            <w:rFonts w:ascii="Arial" w:hAnsi="Arial" w:cs="Arial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F50E91">
          <w:rPr>
            <w:rStyle w:val="a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_Toc150248247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BE7E23" w14:textId="77777777" w:rsidR="00AE78AA" w:rsidRPr="002E64B6" w:rsidRDefault="0077538F" w:rsidP="00245A98">
      <w:pPr>
        <w:spacing w:line="360" w:lineRule="auto"/>
        <w:rPr>
          <w:rFonts w:ascii="微软雅黑" w:hAnsi="微软雅黑"/>
          <w:b/>
          <w:bCs/>
          <w:color w:val="000000" w:themeColor="text1"/>
          <w:sz w:val="28"/>
          <w:szCs w:val="28"/>
        </w:rPr>
        <w:sectPr w:rsidR="00AE78AA" w:rsidRPr="002E64B6" w:rsidSect="00924DFB"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2E64B6">
        <w:rPr>
          <w:rFonts w:ascii="微软雅黑" w:hAnsi="微软雅黑" w:hint="eastAsia"/>
          <w:b/>
          <w:bCs/>
          <w:color w:val="000000" w:themeColor="text1"/>
          <w:sz w:val="28"/>
          <w:szCs w:val="28"/>
        </w:rPr>
        <w:fldChar w:fldCharType="end"/>
      </w:r>
    </w:p>
    <w:p w14:paraId="51F9DAA8" w14:textId="77777777" w:rsidR="00A96947" w:rsidRPr="002E64B6" w:rsidRDefault="00A96947" w:rsidP="00A275BD">
      <w:pPr>
        <w:pStyle w:val="1"/>
      </w:pPr>
      <w:bookmarkStart w:id="24" w:name="_Toc150248226"/>
      <w:r w:rsidRPr="002E64B6">
        <w:rPr>
          <w:rFonts w:hint="eastAsia"/>
        </w:rPr>
        <w:lastRenderedPageBreak/>
        <w:t>引言</w:t>
      </w:r>
      <w:bookmarkEnd w:id="24"/>
    </w:p>
    <w:p w14:paraId="3877DDD1" w14:textId="1CCC326D" w:rsidR="00084F19" w:rsidRDefault="00103266" w:rsidP="00084F19">
      <w:pPr>
        <w:pStyle w:val="2"/>
        <w:rPr>
          <w:color w:val="000000" w:themeColor="text1"/>
        </w:rPr>
      </w:pPr>
      <w:bookmarkStart w:id="25" w:name="_Toc295754637"/>
      <w:bookmarkStart w:id="26" w:name="_Toc339960079"/>
      <w:bookmarkStart w:id="27" w:name="_Toc139367222"/>
      <w:bookmarkStart w:id="28" w:name="_Toc150248227"/>
      <w:proofErr w:type="spellStart"/>
      <w:r w:rsidRPr="002E64B6">
        <w:rPr>
          <w:rFonts w:hint="eastAsia"/>
          <w:color w:val="000000" w:themeColor="text1"/>
        </w:rPr>
        <w:t>需求背景</w:t>
      </w:r>
      <w:bookmarkEnd w:id="25"/>
      <w:bookmarkEnd w:id="26"/>
      <w:bookmarkEnd w:id="28"/>
      <w:proofErr w:type="spellEnd"/>
    </w:p>
    <w:p w14:paraId="0F70A2E4" w14:textId="34C6C965" w:rsidR="00084F19" w:rsidRPr="00084F19" w:rsidRDefault="006D25DF" w:rsidP="00084F19">
      <w:r>
        <w:rPr>
          <w:rFonts w:hint="eastAsia"/>
        </w:rPr>
        <w:t>线上</w:t>
      </w:r>
      <w:r w:rsidR="00084F19">
        <w:rPr>
          <w:rFonts w:hint="eastAsia"/>
        </w:rPr>
        <w:t>订单</w:t>
      </w:r>
      <w:r w:rsidR="00E64F50">
        <w:rPr>
          <w:rFonts w:hint="eastAsia"/>
        </w:rPr>
        <w:t>的创建，</w:t>
      </w:r>
      <w:r>
        <w:rPr>
          <w:rFonts w:hint="eastAsia"/>
        </w:rPr>
        <w:t>目前</w:t>
      </w:r>
      <w:r w:rsidR="00740067">
        <w:rPr>
          <w:rFonts w:hint="eastAsia"/>
        </w:rPr>
        <w:t>只支持</w:t>
      </w:r>
      <w:proofErr w:type="gramStart"/>
      <w:r w:rsidR="00740067">
        <w:rPr>
          <w:rFonts w:hint="eastAsia"/>
        </w:rPr>
        <w:t>选择线</w:t>
      </w:r>
      <w:proofErr w:type="gramEnd"/>
      <w:r w:rsidR="00740067">
        <w:rPr>
          <w:rFonts w:hint="eastAsia"/>
        </w:rPr>
        <w:t>上的可交易产品；</w:t>
      </w:r>
      <w:r>
        <w:rPr>
          <w:rFonts w:hint="eastAsia"/>
        </w:rPr>
        <w:t>客户必须上</w:t>
      </w:r>
      <w:proofErr w:type="gramStart"/>
      <w:r>
        <w:rPr>
          <w:rFonts w:hint="eastAsia"/>
        </w:rPr>
        <w:t>传产品</w:t>
      </w:r>
      <w:proofErr w:type="gramEnd"/>
      <w:r>
        <w:rPr>
          <w:rFonts w:hint="eastAsia"/>
        </w:rPr>
        <w:t>且经过审核才能交易。而产品的上传和审核流程较长，且部分客户产品数量较少（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用户仅仅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个产品），这对线上走</w:t>
      </w:r>
      <w:proofErr w:type="gramStart"/>
      <w:r>
        <w:rPr>
          <w:rFonts w:hint="eastAsia"/>
        </w:rPr>
        <w:t>单造成</w:t>
      </w:r>
      <w:proofErr w:type="gramEnd"/>
      <w:r>
        <w:rPr>
          <w:rFonts w:hint="eastAsia"/>
        </w:rPr>
        <w:t>了不便影响</w:t>
      </w:r>
      <w:r w:rsidR="004603E8">
        <w:rPr>
          <w:rFonts w:hint="eastAsia"/>
        </w:rPr>
        <w:t>。</w:t>
      </w:r>
    </w:p>
    <w:p w14:paraId="25F54350" w14:textId="77777777" w:rsidR="00103266" w:rsidRDefault="00103266" w:rsidP="0083147C">
      <w:pPr>
        <w:pStyle w:val="2"/>
        <w:rPr>
          <w:color w:val="000000" w:themeColor="text1"/>
        </w:rPr>
      </w:pPr>
      <w:bookmarkStart w:id="29" w:name="_Toc295754638"/>
      <w:bookmarkStart w:id="30" w:name="_Toc339960080"/>
      <w:bookmarkStart w:id="31" w:name="_Toc150248228"/>
      <w:proofErr w:type="spellStart"/>
      <w:r w:rsidRPr="002E64B6">
        <w:rPr>
          <w:rFonts w:hint="eastAsia"/>
          <w:color w:val="000000" w:themeColor="text1"/>
        </w:rPr>
        <w:t>需求目的</w:t>
      </w:r>
      <w:bookmarkEnd w:id="29"/>
      <w:bookmarkEnd w:id="30"/>
      <w:bookmarkEnd w:id="31"/>
      <w:proofErr w:type="spellEnd"/>
    </w:p>
    <w:p w14:paraId="1D2DC979" w14:textId="5583F0D8" w:rsidR="00754C32" w:rsidRPr="006D25DF" w:rsidRDefault="006D25DF" w:rsidP="00754C32">
      <w:r>
        <w:rPr>
          <w:rFonts w:hint="eastAsia"/>
        </w:rPr>
        <w:t>新增自定义订单产品的功能。安心收订单</w:t>
      </w:r>
      <w:r>
        <w:rPr>
          <w:rFonts w:ascii="微软雅黑" w:hAnsi="微软雅黑" w:hint="eastAsia"/>
          <w:color w:val="000000" w:themeColor="text1"/>
        </w:rPr>
        <w:t>的创建，</w:t>
      </w:r>
      <w:r w:rsidR="003F7741">
        <w:rPr>
          <w:rFonts w:ascii="微软雅黑" w:hAnsi="微软雅黑" w:hint="eastAsia"/>
          <w:color w:val="000000" w:themeColor="text1"/>
        </w:rPr>
        <w:t>支持用户自行添加产品</w:t>
      </w:r>
      <w:r w:rsidR="002835F8">
        <w:rPr>
          <w:rFonts w:ascii="微软雅黑" w:hAnsi="微软雅黑" w:hint="eastAsia"/>
          <w:color w:val="000000" w:themeColor="text1"/>
        </w:rPr>
        <w:t>，对应外贸中通过合同走单的场景</w:t>
      </w:r>
      <w:r w:rsidR="003F7741">
        <w:rPr>
          <w:rFonts w:ascii="微软雅黑" w:hAnsi="微软雅黑" w:hint="eastAsia"/>
          <w:color w:val="000000" w:themeColor="text1"/>
        </w:rPr>
        <w:t>。</w:t>
      </w:r>
      <w:r w:rsidR="004603E8">
        <w:rPr>
          <w:rFonts w:hint="eastAsia"/>
        </w:rPr>
        <w:t>完善订单功能，提升用户体验。</w:t>
      </w:r>
    </w:p>
    <w:p w14:paraId="36DD2139" w14:textId="77777777" w:rsidR="00103266" w:rsidRPr="002E64B6" w:rsidRDefault="00103266" w:rsidP="0083147C">
      <w:pPr>
        <w:pStyle w:val="2"/>
        <w:rPr>
          <w:color w:val="000000" w:themeColor="text1"/>
          <w:lang w:eastAsia="zh-CN"/>
        </w:rPr>
      </w:pPr>
      <w:bookmarkStart w:id="32" w:name="_Toc295754639"/>
      <w:bookmarkStart w:id="33" w:name="_Toc339960081"/>
      <w:bookmarkStart w:id="34" w:name="_Toc150248229"/>
      <w:proofErr w:type="spellStart"/>
      <w:r w:rsidRPr="002E64B6">
        <w:rPr>
          <w:rFonts w:hint="eastAsia"/>
          <w:color w:val="000000" w:themeColor="text1"/>
        </w:rPr>
        <w:t>涉及范围</w:t>
      </w:r>
      <w:bookmarkEnd w:id="32"/>
      <w:bookmarkEnd w:id="33"/>
      <w:bookmarkEnd w:id="34"/>
      <w:proofErr w:type="spellEnd"/>
    </w:p>
    <w:p w14:paraId="139B3F72" w14:textId="77777777" w:rsidR="002B2921" w:rsidRPr="002E64B6" w:rsidRDefault="002B2921" w:rsidP="009F32DD">
      <w:pPr>
        <w:spacing w:line="360" w:lineRule="auto"/>
        <w:rPr>
          <w:rFonts w:ascii="微软雅黑" w:hAnsi="微软雅黑" w:cs="Arial"/>
          <w:color w:val="000000" w:themeColor="text1"/>
        </w:rPr>
      </w:pPr>
      <w:bookmarkStart w:id="35" w:name="_Toc295754641"/>
      <w:bookmarkStart w:id="36" w:name="_Toc339960082"/>
      <w:r w:rsidRPr="002E64B6">
        <w:rPr>
          <w:rFonts w:ascii="微软雅黑" w:hAnsi="微软雅黑" w:cs="Arial" w:hint="eastAsia"/>
          <w:b/>
          <w:color w:val="000000" w:themeColor="text1"/>
        </w:rPr>
        <w:t>涉及版本：</w:t>
      </w:r>
      <w:r w:rsidRPr="002E64B6">
        <w:rPr>
          <w:rFonts w:ascii="微软雅黑" w:hAnsi="微软雅黑" w:cs="Arial" w:hint="eastAsia"/>
          <w:color w:val="000000" w:themeColor="text1"/>
        </w:rPr>
        <w:t>英文版</w:t>
      </w:r>
    </w:p>
    <w:p w14:paraId="152FBA8D" w14:textId="4A86EE75" w:rsidR="002B2921" w:rsidRPr="002E64B6" w:rsidRDefault="002B2921" w:rsidP="009F32DD">
      <w:pPr>
        <w:spacing w:line="360" w:lineRule="auto"/>
        <w:rPr>
          <w:rFonts w:ascii="微软雅黑" w:hAnsi="微软雅黑"/>
          <w:color w:val="000000" w:themeColor="text1"/>
        </w:rPr>
      </w:pPr>
      <w:r w:rsidRPr="002E64B6">
        <w:rPr>
          <w:rFonts w:ascii="微软雅黑" w:hAnsi="微软雅黑" w:cs="Arial" w:hint="eastAsia"/>
          <w:b/>
          <w:iCs/>
          <w:color w:val="000000" w:themeColor="text1"/>
        </w:rPr>
        <w:t>涉及用户：</w:t>
      </w:r>
      <w:r w:rsidR="006D25DF">
        <w:rPr>
          <w:rFonts w:ascii="微软雅黑" w:hAnsi="微软雅黑" w:hint="eastAsia"/>
          <w:color w:val="000000" w:themeColor="text1"/>
        </w:rPr>
        <w:t>交易买卖双方</w:t>
      </w:r>
    </w:p>
    <w:p w14:paraId="4DA64142" w14:textId="479D5440" w:rsidR="000201F6" w:rsidRDefault="002B2921" w:rsidP="000201F6">
      <w:pPr>
        <w:spacing w:line="360" w:lineRule="auto"/>
        <w:rPr>
          <w:rFonts w:ascii="微软雅黑" w:hAnsi="微软雅黑" w:cs="Arial"/>
          <w:iCs/>
          <w:color w:val="000000" w:themeColor="text1"/>
        </w:rPr>
      </w:pPr>
      <w:r w:rsidRPr="002E64B6">
        <w:rPr>
          <w:rFonts w:ascii="微软雅黑" w:hAnsi="微软雅黑" w:cs="Arial" w:hint="eastAsia"/>
          <w:b/>
          <w:color w:val="000000" w:themeColor="text1"/>
        </w:rPr>
        <w:t>涉及</w:t>
      </w:r>
      <w:r w:rsidR="00754C32">
        <w:rPr>
          <w:rFonts w:ascii="微软雅黑" w:hAnsi="微软雅黑" w:cs="Arial" w:hint="eastAsia"/>
          <w:b/>
          <w:color w:val="000000" w:themeColor="text1"/>
        </w:rPr>
        <w:t>端</w:t>
      </w:r>
      <w:r w:rsidRPr="002E64B6">
        <w:rPr>
          <w:rFonts w:ascii="微软雅黑" w:hAnsi="微软雅黑" w:cs="Arial" w:hint="eastAsia"/>
          <w:color w:val="000000" w:themeColor="text1"/>
        </w:rPr>
        <w:t>：</w:t>
      </w:r>
      <w:r w:rsidR="00754C32" w:rsidRPr="00754C32">
        <w:rPr>
          <w:rFonts w:ascii="微软雅黑" w:hAnsi="微软雅黑" w:cs="Arial" w:hint="eastAsia"/>
          <w:iCs/>
          <w:color w:val="000000" w:themeColor="text1"/>
        </w:rPr>
        <w:t>PC端、买家App</w:t>
      </w:r>
      <w:r w:rsidR="003F7741">
        <w:rPr>
          <w:rFonts w:ascii="微软雅黑" w:hAnsi="微软雅黑" w:cs="Arial" w:hint="eastAsia"/>
          <w:iCs/>
          <w:color w:val="000000" w:themeColor="text1"/>
        </w:rPr>
        <w:t>、O</w:t>
      </w:r>
      <w:r w:rsidR="003F7741">
        <w:rPr>
          <w:rFonts w:ascii="微软雅黑" w:hAnsi="微软雅黑" w:cs="Arial"/>
          <w:iCs/>
          <w:color w:val="000000" w:themeColor="text1"/>
        </w:rPr>
        <w:t>SS</w:t>
      </w:r>
    </w:p>
    <w:bookmarkEnd w:id="35"/>
    <w:bookmarkEnd w:id="36"/>
    <w:p w14:paraId="686DAE31" w14:textId="2ECC437E" w:rsidR="000201F6" w:rsidRPr="002E64B6" w:rsidRDefault="000201F6">
      <w:pPr>
        <w:widowControl/>
        <w:jc w:val="left"/>
        <w:rPr>
          <w:rFonts w:ascii="微软雅黑" w:hAnsi="微软雅黑"/>
          <w:b/>
          <w:bCs/>
          <w:color w:val="000000" w:themeColor="text1"/>
          <w:sz w:val="28"/>
          <w:szCs w:val="28"/>
          <w:lang w:val="x-none" w:eastAsia="x-none"/>
        </w:rPr>
      </w:pPr>
    </w:p>
    <w:p w14:paraId="41F3C9DE" w14:textId="060D9F6D" w:rsidR="0021551E" w:rsidRPr="003F7741" w:rsidRDefault="006B121B" w:rsidP="00A275BD">
      <w:pPr>
        <w:pStyle w:val="1"/>
      </w:pPr>
      <w:bookmarkStart w:id="37" w:name="_Toc150248230"/>
      <w:bookmarkEnd w:id="27"/>
      <w:r w:rsidRPr="002E64B6">
        <w:t>整体介绍</w:t>
      </w:r>
      <w:bookmarkEnd w:id="37"/>
    </w:p>
    <w:p w14:paraId="50EC8709" w14:textId="64B723A9" w:rsidR="009F02DC" w:rsidRPr="00065F89" w:rsidRDefault="00065F89" w:rsidP="00065F89">
      <w:pPr>
        <w:pStyle w:val="2"/>
        <w:rPr>
          <w:color w:val="000000" w:themeColor="text1"/>
        </w:rPr>
      </w:pPr>
      <w:bookmarkStart w:id="38" w:name="_Toc150248231"/>
      <w:r>
        <w:rPr>
          <w:rFonts w:hint="eastAsia"/>
          <w:color w:val="000000" w:themeColor="text1"/>
          <w:lang w:eastAsia="zh-CN"/>
        </w:rPr>
        <w:t>业务规则</w:t>
      </w:r>
      <w:bookmarkEnd w:id="38"/>
    </w:p>
    <w:p w14:paraId="6F68901B" w14:textId="09FCEC10" w:rsidR="009F02DC" w:rsidRDefault="004E099A" w:rsidP="009F02DC">
      <w:pPr>
        <w:rPr>
          <w:rFonts w:ascii="微软雅黑" w:hAnsi="微软雅黑"/>
          <w:color w:val="000000" w:themeColor="text1"/>
        </w:rPr>
      </w:pPr>
      <w:r>
        <w:rPr>
          <w:rFonts w:ascii="微软雅黑" w:hAnsi="微软雅黑"/>
          <w:color w:val="000000" w:themeColor="text1"/>
        </w:rPr>
        <w:t>1</w:t>
      </w:r>
      <w:r w:rsidR="009F02DC" w:rsidRPr="005F194B">
        <w:rPr>
          <w:rFonts w:ascii="微软雅黑" w:hAnsi="微软雅黑" w:hint="eastAsia"/>
          <w:color w:val="000000" w:themeColor="text1"/>
        </w:rPr>
        <w:t>、</w:t>
      </w:r>
      <w:r w:rsidR="006D25DF">
        <w:rPr>
          <w:rFonts w:ascii="微软雅黑" w:hAnsi="微软雅黑" w:hint="eastAsia"/>
          <w:color w:val="000000" w:themeColor="text1"/>
        </w:rPr>
        <w:t>供应</w:t>
      </w:r>
      <w:proofErr w:type="gramStart"/>
      <w:r w:rsidR="006D25DF">
        <w:rPr>
          <w:rFonts w:ascii="微软雅黑" w:hAnsi="微软雅黑" w:hint="eastAsia"/>
          <w:color w:val="000000" w:themeColor="text1"/>
        </w:rPr>
        <w:t>商创建</w:t>
      </w:r>
      <w:proofErr w:type="gramEnd"/>
      <w:r w:rsidR="006D25DF">
        <w:rPr>
          <w:rFonts w:ascii="微软雅黑" w:hAnsi="微软雅黑" w:hint="eastAsia"/>
          <w:color w:val="000000" w:themeColor="text1"/>
        </w:rPr>
        <w:t>安心收</w:t>
      </w:r>
      <w:r w:rsidR="009F02DC">
        <w:rPr>
          <w:rFonts w:ascii="微软雅黑" w:hAnsi="微软雅黑" w:hint="eastAsia"/>
          <w:color w:val="000000" w:themeColor="text1"/>
        </w:rPr>
        <w:t>订单</w:t>
      </w:r>
      <w:r w:rsidR="006D25DF">
        <w:rPr>
          <w:rFonts w:ascii="微软雅黑" w:hAnsi="微软雅黑" w:hint="eastAsia"/>
          <w:color w:val="000000" w:themeColor="text1"/>
        </w:rPr>
        <w:t>时，</w:t>
      </w:r>
      <w:r w:rsidR="00113453">
        <w:rPr>
          <w:rFonts w:ascii="微软雅黑" w:hAnsi="微软雅黑" w:hint="eastAsia"/>
          <w:color w:val="000000" w:themeColor="text1"/>
        </w:rPr>
        <w:t>除了</w:t>
      </w:r>
      <w:r w:rsidR="006D25DF">
        <w:rPr>
          <w:rFonts w:ascii="微软雅黑" w:hAnsi="微软雅黑" w:hint="eastAsia"/>
          <w:color w:val="000000" w:themeColor="text1"/>
        </w:rPr>
        <w:t>选择可交易产品的方式之外，</w:t>
      </w:r>
      <w:r w:rsidR="00113453">
        <w:rPr>
          <w:rFonts w:ascii="微软雅黑" w:hAnsi="微软雅黑" w:hint="eastAsia"/>
          <w:color w:val="000000" w:themeColor="text1"/>
        </w:rPr>
        <w:t>还可</w:t>
      </w:r>
      <w:r w:rsidR="009F02DC">
        <w:rPr>
          <w:rFonts w:ascii="微软雅黑" w:hAnsi="微软雅黑" w:hint="eastAsia"/>
          <w:color w:val="000000" w:themeColor="text1"/>
        </w:rPr>
        <w:t>支持</w:t>
      </w:r>
      <w:r w:rsidR="006D25DF">
        <w:rPr>
          <w:rFonts w:ascii="微软雅黑" w:hAnsi="微软雅黑" w:hint="eastAsia"/>
          <w:color w:val="000000" w:themeColor="text1"/>
        </w:rPr>
        <w:t>在订单中上</w:t>
      </w:r>
      <w:r w:rsidR="006D25DF">
        <w:rPr>
          <w:rFonts w:ascii="微软雅黑" w:hAnsi="微软雅黑" w:hint="eastAsia"/>
          <w:color w:val="000000" w:themeColor="text1"/>
        </w:rPr>
        <w:lastRenderedPageBreak/>
        <w:t>传</w:t>
      </w:r>
      <w:r w:rsidR="009F02DC">
        <w:rPr>
          <w:rFonts w:ascii="微软雅黑" w:hAnsi="微软雅黑" w:hint="eastAsia"/>
          <w:color w:val="000000" w:themeColor="text1"/>
        </w:rPr>
        <w:t>自定义产品</w:t>
      </w:r>
      <w:r w:rsidR="006D25DF">
        <w:rPr>
          <w:rFonts w:ascii="微软雅黑" w:hAnsi="微软雅黑" w:hint="eastAsia"/>
          <w:color w:val="000000" w:themeColor="text1"/>
        </w:rPr>
        <w:t>。</w:t>
      </w:r>
    </w:p>
    <w:p w14:paraId="62CF12C4" w14:textId="73D73CB6" w:rsidR="00DE04E9" w:rsidRPr="00DE04E9" w:rsidRDefault="004E099A" w:rsidP="00DE04E9">
      <w:pPr>
        <w:rPr>
          <w:rFonts w:ascii="微软雅黑" w:hAnsi="微软雅黑"/>
          <w:color w:val="000000" w:themeColor="text1"/>
        </w:rPr>
      </w:pPr>
      <w:r>
        <w:rPr>
          <w:rFonts w:ascii="微软雅黑" w:hAnsi="微软雅黑"/>
          <w:color w:val="000000" w:themeColor="text1"/>
        </w:rPr>
        <w:t>2</w:t>
      </w:r>
      <w:r w:rsidR="00DE04E9">
        <w:rPr>
          <w:rFonts w:ascii="微软雅黑" w:hAnsi="微软雅黑" w:hint="eastAsia"/>
          <w:color w:val="000000" w:themeColor="text1"/>
        </w:rPr>
        <w:t>、由于订单产品的规则调整，PC、APP、OSS相应的数据接口和信息展示调整。</w:t>
      </w:r>
    </w:p>
    <w:p w14:paraId="2F59074F" w14:textId="77777777" w:rsidR="009F02DC" w:rsidRPr="009F02DC" w:rsidRDefault="009F02DC" w:rsidP="009F02DC">
      <w:pPr>
        <w:rPr>
          <w:lang w:val="x-none"/>
        </w:rPr>
      </w:pPr>
    </w:p>
    <w:p w14:paraId="631C47E2" w14:textId="3FEBC3C4" w:rsidR="00065F89" w:rsidRDefault="00F3174D" w:rsidP="0083147C">
      <w:pPr>
        <w:pStyle w:val="2"/>
        <w:rPr>
          <w:ins w:id="39" w:author="Lyu Lixin" w:date="2023-11-07T11:04:00Z"/>
          <w:color w:val="000000" w:themeColor="text1"/>
        </w:rPr>
      </w:pPr>
      <w:bookmarkStart w:id="40" w:name="_Toc150248232"/>
      <w:proofErr w:type="spellStart"/>
      <w:r w:rsidRPr="002E64B6">
        <w:rPr>
          <w:rFonts w:hint="eastAsia"/>
          <w:color w:val="000000" w:themeColor="text1"/>
        </w:rPr>
        <w:t>设计稿地址</w:t>
      </w:r>
      <w:bookmarkEnd w:id="40"/>
      <w:proofErr w:type="spellEnd"/>
    </w:p>
    <w:p w14:paraId="28244569" w14:textId="77777777" w:rsidR="006E587F" w:rsidRDefault="006E587F" w:rsidP="006E587F">
      <w:pPr>
        <w:pStyle w:val="a9"/>
        <w:shd w:val="clear" w:color="auto" w:fill="FFFFFF"/>
        <w:spacing w:before="0" w:beforeAutospacing="0" w:after="0"/>
        <w:rPr>
          <w:ins w:id="41" w:author="Lyu Lixin" w:date="2023-11-07T11:06:00Z"/>
          <w:rFonts w:ascii="Segoe UI" w:eastAsia="宋体" w:hAnsi="Segoe UI" w:cs="Segoe UI"/>
          <w:b/>
          <w:bCs/>
          <w:color w:val="172B4D"/>
          <w:sz w:val="21"/>
          <w:szCs w:val="21"/>
        </w:rPr>
      </w:pPr>
      <w:ins w:id="42" w:author="Lyu Lixin" w:date="2023-11-07T11:06:00Z"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t>交互文档：</w:t>
        </w:r>
      </w:ins>
    </w:p>
    <w:p w14:paraId="1287996D" w14:textId="77777777" w:rsidR="006E587F" w:rsidRDefault="006E587F" w:rsidP="006E587F">
      <w:pPr>
        <w:pStyle w:val="a9"/>
        <w:shd w:val="clear" w:color="auto" w:fill="FFFFFF"/>
        <w:spacing w:before="150" w:beforeAutospacing="0" w:after="0"/>
        <w:rPr>
          <w:ins w:id="43" w:author="Lyu Lixin" w:date="2023-11-07T11:06:00Z"/>
          <w:rFonts w:ascii="Segoe UI" w:hAnsi="Segoe UI" w:cs="Segoe UI"/>
          <w:b/>
          <w:bCs/>
          <w:color w:val="172B4D"/>
          <w:sz w:val="21"/>
          <w:szCs w:val="21"/>
        </w:rPr>
      </w:pPr>
      <w:ins w:id="44" w:author="Lyu Lixin" w:date="2023-11-07T11:06:00Z"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fldChar w:fldCharType="begin"/>
        </w:r>
        <w:r>
          <w:rPr>
            <w:rFonts w:ascii="Segoe UI" w:hAnsi="Segoe UI" w:cs="Segoe UI" w:hint="eastAsia"/>
            <w:b/>
            <w:bCs/>
            <w:color w:val="172B4D"/>
            <w:sz w:val="21"/>
            <w:szCs w:val="21"/>
          </w:rPr>
          <w:instrText>HYPERLINK "https://www.figma.com/file/QbaHNOhGthXKHP7HoNottB/%E5%AE%89%E5%BF%83%E6%94%B6%EF%BC%9A%E8%AE%A2%E5%8D%95%E8%87%AA%E5%AE%9A%E4%B9%89%E4%BA%A7%E5%93%81?type=design&amp;node-id=19%3A2411&amp;mode=design&amp;t=5ENpfR4mNMsxo4IA-1" \o "</w:instrText>
        </w:r>
        <w:r>
          <w:rPr>
            <w:rFonts w:ascii="Segoe UI" w:hAnsi="Segoe UI" w:cs="Segoe UI" w:hint="eastAsia"/>
            <w:b/>
            <w:bCs/>
            <w:color w:val="172B4D"/>
            <w:sz w:val="21"/>
            <w:szCs w:val="21"/>
          </w:rPr>
          <w:instrText>下列链接</w:instrText>
        </w:r>
        <w:r>
          <w:rPr>
            <w:rFonts w:ascii="Segoe UI" w:hAnsi="Segoe UI" w:cs="Segoe UI" w:hint="eastAsia"/>
            <w:b/>
            <w:bCs/>
            <w:color w:val="172B4D"/>
            <w:sz w:val="21"/>
            <w:szCs w:val="21"/>
          </w:rPr>
          <w:instrText>"</w:instrText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fldChar w:fldCharType="separate"/>
        </w:r>
        <w:r>
          <w:rPr>
            <w:rStyle w:val="aa"/>
            <w:rFonts w:ascii="Segoe UI" w:hAnsi="Segoe UI" w:cs="Segoe UI"/>
            <w:b/>
            <w:bCs/>
            <w:color w:val="0052CC"/>
            <w:sz w:val="21"/>
            <w:szCs w:val="21"/>
          </w:rPr>
          <w:t>https://www.figma.com/file/QbaHNOhGthXKHP7HoNottB/%E5%AE%89%E5%BF%83%E6%94%B6%EF%BC%9A%E8%AE%A2%E5%8D%95%E8%87%AA%E5%AE%9A%E4%B9%89%E4%BA%A7%E5%93%81?type=design&amp;node-id=19%3A2411&amp;mode=design&amp;t=5ENpfR4mNMsxo4IA-1</w:t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fldChar w:fldCharType="end"/>
        </w:r>
      </w:ins>
    </w:p>
    <w:p w14:paraId="77159AA0" w14:textId="77777777" w:rsidR="006E587F" w:rsidRDefault="006E587F" w:rsidP="006E587F">
      <w:pPr>
        <w:pStyle w:val="a9"/>
        <w:shd w:val="clear" w:color="auto" w:fill="FFFFFF"/>
        <w:spacing w:before="150" w:beforeAutospacing="0" w:after="0"/>
        <w:rPr>
          <w:ins w:id="45" w:author="Lyu Lixin" w:date="2023-11-07T11:06:00Z"/>
          <w:rFonts w:ascii="Segoe UI" w:hAnsi="Segoe UI" w:cs="Segoe UI"/>
          <w:b/>
          <w:bCs/>
          <w:color w:val="172B4D"/>
          <w:sz w:val="21"/>
          <w:szCs w:val="21"/>
        </w:rPr>
      </w:pPr>
      <w:ins w:id="46" w:author="Lyu Lixin" w:date="2023-11-07T11:06:00Z"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t>视觉稿：</w:t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br/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fldChar w:fldCharType="begin"/>
        </w:r>
        <w:r>
          <w:rPr>
            <w:rFonts w:ascii="Segoe UI" w:hAnsi="Segoe UI" w:cs="Segoe UI" w:hint="eastAsia"/>
            <w:b/>
            <w:bCs/>
            <w:color w:val="172B4D"/>
            <w:sz w:val="21"/>
            <w:szCs w:val="21"/>
          </w:rPr>
          <w:instrText>HYPERLINK "https://www.figma.com/file/OUbhKWmQCMhvZGcqAeka6T/%E4%BA%A4%E6%98%93%E6%96%B9%E5%90%91%E9%9C%80%E6%B1%82%E5%90%88%E9%9B%86?type=design&amp;node-id=10%3A1219&amp;mode=design&amp;t=K78vvOt9n3bbATv0-1" \o "</w:instrText>
        </w:r>
        <w:r>
          <w:rPr>
            <w:rFonts w:ascii="Segoe UI" w:hAnsi="Segoe UI" w:cs="Segoe UI" w:hint="eastAsia"/>
            <w:b/>
            <w:bCs/>
            <w:color w:val="172B4D"/>
            <w:sz w:val="21"/>
            <w:szCs w:val="21"/>
          </w:rPr>
          <w:instrText>下列链接</w:instrText>
        </w:r>
        <w:r>
          <w:rPr>
            <w:rFonts w:ascii="Segoe UI" w:hAnsi="Segoe UI" w:cs="Segoe UI" w:hint="eastAsia"/>
            <w:b/>
            <w:bCs/>
            <w:color w:val="172B4D"/>
            <w:sz w:val="21"/>
            <w:szCs w:val="21"/>
          </w:rPr>
          <w:instrText>"</w:instrText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fldChar w:fldCharType="separate"/>
        </w:r>
        <w:r>
          <w:rPr>
            <w:rStyle w:val="aa"/>
            <w:rFonts w:ascii="Segoe UI" w:hAnsi="Segoe UI" w:cs="Segoe UI"/>
            <w:b/>
            <w:bCs/>
            <w:color w:val="0052CC"/>
            <w:sz w:val="21"/>
            <w:szCs w:val="21"/>
          </w:rPr>
          <w:t>https://www.figma.com/file/OUbhKWmQCMhvZGcqAeka6T/%E4%BA%A4%E6%98%93%E6%96%B9%E5%90%91%E9%9C%80%E6%B1%82%E5%90%88%E9%9B%86?type=design&amp;node-id=10%3A1219&amp;mode=de</w:t>
        </w:r>
        <w:r>
          <w:rPr>
            <w:rStyle w:val="aa"/>
            <w:rFonts w:ascii="Segoe UI" w:hAnsi="Segoe UI" w:cs="Segoe UI"/>
            <w:b/>
            <w:bCs/>
            <w:color w:val="0052CC"/>
            <w:sz w:val="21"/>
            <w:szCs w:val="21"/>
          </w:rPr>
          <w:t>s</w:t>
        </w:r>
        <w:r>
          <w:rPr>
            <w:rStyle w:val="aa"/>
            <w:rFonts w:ascii="Segoe UI" w:hAnsi="Segoe UI" w:cs="Segoe UI"/>
            <w:b/>
            <w:bCs/>
            <w:color w:val="0052CC"/>
            <w:sz w:val="21"/>
            <w:szCs w:val="21"/>
          </w:rPr>
          <w:t>ign&amp;t=K78vvOt9n3bbATv0-1</w:t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fldChar w:fldCharType="end"/>
        </w:r>
        <w:r>
          <w:rPr>
            <w:rFonts w:ascii="Segoe UI" w:hAnsi="Segoe UI" w:cs="Segoe UI"/>
            <w:b/>
            <w:bCs/>
            <w:color w:val="172B4D"/>
            <w:sz w:val="21"/>
            <w:szCs w:val="21"/>
          </w:rPr>
          <w:t> </w:t>
        </w:r>
      </w:ins>
    </w:p>
    <w:p w14:paraId="45CD9018" w14:textId="77777777" w:rsidR="006E587F" w:rsidRPr="006E587F" w:rsidRDefault="006E587F" w:rsidP="006E587F">
      <w:pPr>
        <w:rPr>
          <w:lang w:eastAsia="x-none"/>
        </w:rPr>
      </w:pPr>
    </w:p>
    <w:p w14:paraId="701710C8" w14:textId="6476BEC0" w:rsidR="00F3174D" w:rsidRPr="00065F89" w:rsidRDefault="00065F89" w:rsidP="00065F89">
      <w:pPr>
        <w:widowControl/>
        <w:jc w:val="left"/>
        <w:rPr>
          <w:rFonts w:ascii="微软雅黑" w:hAnsi="微软雅黑"/>
          <w:b/>
          <w:bCs/>
          <w:color w:val="000000" w:themeColor="text1"/>
          <w:sz w:val="28"/>
          <w:szCs w:val="28"/>
          <w:lang w:val="x-none" w:eastAsia="x-none"/>
        </w:rPr>
      </w:pPr>
      <w:r>
        <w:rPr>
          <w:color w:val="000000" w:themeColor="text1"/>
        </w:rPr>
        <w:br w:type="page"/>
      </w:r>
    </w:p>
    <w:p w14:paraId="35B5D74D" w14:textId="39AC1484" w:rsidR="004D4FD9" w:rsidRPr="004E099A" w:rsidRDefault="006B121B" w:rsidP="00A275BD">
      <w:pPr>
        <w:pStyle w:val="1"/>
      </w:pPr>
      <w:bookmarkStart w:id="47" w:name="_Toc150248233"/>
      <w:r w:rsidRPr="002E64B6">
        <w:rPr>
          <w:rFonts w:hint="eastAsia"/>
        </w:rPr>
        <w:lastRenderedPageBreak/>
        <w:t>需求说明</w:t>
      </w:r>
      <w:bookmarkEnd w:id="47"/>
    </w:p>
    <w:p w14:paraId="5C6BE745" w14:textId="2CD19A2A" w:rsidR="00DE04E9" w:rsidRDefault="00DE04E9" w:rsidP="00DE04E9">
      <w:pPr>
        <w:pStyle w:val="2"/>
        <w:rPr>
          <w:color w:val="000000" w:themeColor="text1"/>
          <w:lang w:eastAsia="zh-CN"/>
        </w:rPr>
      </w:pPr>
      <w:bookmarkStart w:id="48" w:name="_Toc150248234"/>
      <w:r>
        <w:rPr>
          <w:rFonts w:hint="eastAsia"/>
          <w:color w:val="000000" w:themeColor="text1"/>
          <w:lang w:eastAsia="zh-CN"/>
        </w:rPr>
        <w:t>订单流程</w:t>
      </w:r>
      <w:bookmarkEnd w:id="48"/>
    </w:p>
    <w:p w14:paraId="7DE8EC5B" w14:textId="626F9D4E" w:rsidR="00A95FFF" w:rsidRPr="00A95FFF" w:rsidRDefault="0092338E" w:rsidP="00A95FFF">
      <w:r>
        <w:rPr>
          <w:rFonts w:hint="eastAsia"/>
        </w:rPr>
        <w:t>1</w:t>
      </w:r>
      <w:r>
        <w:rPr>
          <w:rFonts w:hint="eastAsia"/>
        </w:rPr>
        <w:t>、</w:t>
      </w:r>
      <w:r w:rsidR="00A95FFF">
        <w:rPr>
          <w:rFonts w:hint="eastAsia"/>
        </w:rPr>
        <w:t>创建</w:t>
      </w:r>
      <w:r w:rsidR="00393E19">
        <w:rPr>
          <w:rFonts w:hint="eastAsia"/>
        </w:rPr>
        <w:t>安心收</w:t>
      </w:r>
      <w:r w:rsidR="00A95FFF">
        <w:rPr>
          <w:rFonts w:hint="eastAsia"/>
        </w:rPr>
        <w:t>订单时，可选的订单产品的来源有</w:t>
      </w:r>
      <w:r w:rsidR="00A95FFF">
        <w:rPr>
          <w:rFonts w:hint="eastAsia"/>
        </w:rPr>
        <w:t>2</w:t>
      </w:r>
      <w:r w:rsidR="00A95FFF">
        <w:rPr>
          <w:rFonts w:hint="eastAsia"/>
        </w:rPr>
        <w:t>个：</w:t>
      </w:r>
    </w:p>
    <w:p w14:paraId="0D2FCDC9" w14:textId="31A7ACC0" w:rsidR="00A95FFF" w:rsidRDefault="00A95FFF" w:rsidP="00A95FFF">
      <w:r>
        <w:rPr>
          <w:rFonts w:hint="eastAsia"/>
        </w:rPr>
        <w:t>1</w:t>
      </w:r>
      <w:r>
        <w:rPr>
          <w:rFonts w:hint="eastAsia"/>
        </w:rPr>
        <w:t>）供应</w:t>
      </w:r>
      <w:proofErr w:type="gramStart"/>
      <w:r>
        <w:rPr>
          <w:rFonts w:hint="eastAsia"/>
        </w:rPr>
        <w:t>商现有</w:t>
      </w:r>
      <w:proofErr w:type="gramEnd"/>
      <w:r>
        <w:rPr>
          <w:rFonts w:hint="eastAsia"/>
        </w:rPr>
        <w:t>的可交易产品</w:t>
      </w:r>
    </w:p>
    <w:p w14:paraId="0E87B036" w14:textId="4C59F20D" w:rsidR="00393E19" w:rsidRDefault="00393E19" w:rsidP="00A95FFF">
      <w:r>
        <w:rPr>
          <w:rFonts w:hint="eastAsia"/>
        </w:rPr>
        <w:t>沿用现有规则不变。</w:t>
      </w:r>
    </w:p>
    <w:p w14:paraId="27E931C9" w14:textId="157DF6D7" w:rsidR="00A95FFF" w:rsidRDefault="00A95FFF" w:rsidP="00A95FFF">
      <w:r>
        <w:rPr>
          <w:rFonts w:hint="eastAsia"/>
        </w:rPr>
        <w:t>2</w:t>
      </w:r>
      <w:r>
        <w:rPr>
          <w:rFonts w:hint="eastAsia"/>
        </w:rPr>
        <w:t>）自定义订单产品</w:t>
      </w:r>
    </w:p>
    <w:p w14:paraId="4F12C082" w14:textId="77777777" w:rsidR="00393E19" w:rsidRDefault="00A95FFF" w:rsidP="00A95FFF">
      <w:r>
        <w:rPr>
          <w:rFonts w:hint="eastAsia"/>
        </w:rPr>
        <w:t>订单创建可自行添加产品信息</w:t>
      </w:r>
      <w:r w:rsidR="00393E19">
        <w:rPr>
          <w:rFonts w:hint="eastAsia"/>
        </w:rPr>
        <w:t>。</w:t>
      </w:r>
    </w:p>
    <w:p w14:paraId="7323B978" w14:textId="77777777" w:rsidR="00393E19" w:rsidRDefault="00393E19" w:rsidP="00A95FFF"/>
    <w:p w14:paraId="530203F2" w14:textId="5B460F77" w:rsidR="00393E19" w:rsidRDefault="00393E19" w:rsidP="00A95FFF">
      <w:r>
        <w:rPr>
          <w:rFonts w:hint="eastAsia"/>
        </w:rPr>
        <w:t>以上两条路径，只可选其一，且在后续修改流程中，不能改变。</w:t>
      </w:r>
      <w:r>
        <w:t xml:space="preserve"> </w:t>
      </w:r>
    </w:p>
    <w:p w14:paraId="2BD884C3" w14:textId="77777777" w:rsidR="00393E19" w:rsidRDefault="00393E19" w:rsidP="00A95FFF"/>
    <w:p w14:paraId="1CFDC86A" w14:textId="17F05674" w:rsidR="004603E8" w:rsidRDefault="00393E19" w:rsidP="00A95FFF">
      <w:r>
        <w:rPr>
          <w:rFonts w:hint="eastAsia"/>
        </w:rPr>
        <w:t>2</w:t>
      </w:r>
      <w:r>
        <w:rPr>
          <w:rFonts w:hint="eastAsia"/>
        </w:rPr>
        <w:t>、适用范围</w:t>
      </w:r>
    </w:p>
    <w:p w14:paraId="49B92BF7" w14:textId="77777777" w:rsidR="00393E19" w:rsidRDefault="00393E19" w:rsidP="00393E19">
      <w:r>
        <w:rPr>
          <w:rFonts w:hint="eastAsia"/>
        </w:rPr>
        <w:t>1</w:t>
      </w:r>
      <w:r>
        <w:rPr>
          <w:rFonts w:hint="eastAsia"/>
        </w:rPr>
        <w:t>）用户范围：</w:t>
      </w:r>
    </w:p>
    <w:p w14:paraId="5FD87FA4" w14:textId="77777777" w:rsidR="00393E19" w:rsidRDefault="00393E19" w:rsidP="00393E19">
      <w:r>
        <w:rPr>
          <w:rFonts w:hint="eastAsia"/>
        </w:rPr>
        <w:t>交易功能开放的供应商可用（已开通交易的高级供应商，已开通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的免费供应商），不受限于供应商等级，</w:t>
      </w:r>
    </w:p>
    <w:p w14:paraId="168364A8" w14:textId="0FA59969" w:rsidR="00393E19" w:rsidRPr="00393E19" w:rsidRDefault="00393E19" w:rsidP="00A95FFF"/>
    <w:p w14:paraId="5480C21E" w14:textId="0D66F9B6" w:rsidR="00393E19" w:rsidRDefault="00393E19" w:rsidP="00A95FFF">
      <w:r>
        <w:rPr>
          <w:rFonts w:hint="eastAsia"/>
        </w:rPr>
        <w:t>2</w:t>
      </w:r>
      <w:r>
        <w:rPr>
          <w:rFonts w:hint="eastAsia"/>
        </w:rPr>
        <w:t>）订单类型：</w:t>
      </w:r>
    </w:p>
    <w:p w14:paraId="3B6A2217" w14:textId="6615DFF9" w:rsidR="00393E19" w:rsidRDefault="00393E19" w:rsidP="00A95FFF">
      <w:r>
        <w:rPr>
          <w:rFonts w:hint="eastAsia"/>
        </w:rPr>
        <w:t>仅支持安心收订单自定义订单产品；</w:t>
      </w:r>
    </w:p>
    <w:p w14:paraId="3055C459" w14:textId="2C3E63B9" w:rsidR="004603E8" w:rsidRDefault="00393E19" w:rsidP="00A95FFF">
      <w:proofErr w:type="gramStart"/>
      <w:r>
        <w:rPr>
          <w:rFonts w:hint="eastAsia"/>
        </w:rPr>
        <w:t>综合风控考虑</w:t>
      </w:r>
      <w:proofErr w:type="gramEnd"/>
      <w:r>
        <w:rPr>
          <w:rFonts w:hint="eastAsia"/>
        </w:rPr>
        <w:t>，现阶段暂不支持</w:t>
      </w:r>
      <w:r>
        <w:rPr>
          <w:rFonts w:hint="eastAsia"/>
        </w:rPr>
        <w:t>STS</w:t>
      </w:r>
      <w:r>
        <w:rPr>
          <w:rFonts w:hint="eastAsia"/>
        </w:rPr>
        <w:t>订单。</w:t>
      </w:r>
    </w:p>
    <w:p w14:paraId="30EA4535" w14:textId="0A98F625" w:rsidR="00A95FFF" w:rsidRPr="00976935" w:rsidRDefault="001378B1" w:rsidP="00976935">
      <w:pPr>
        <w:ind w:leftChars="129" w:left="284"/>
        <w:rPr>
          <w:sz w:val="20"/>
          <w:szCs w:val="21"/>
        </w:rPr>
      </w:pPr>
      <w:r w:rsidRPr="00976935">
        <w:rPr>
          <w:rFonts w:hint="eastAsia"/>
          <w:sz w:val="20"/>
          <w:szCs w:val="21"/>
        </w:rPr>
        <w:t>创建</w:t>
      </w:r>
      <w:r w:rsidR="003A5DBA" w:rsidRPr="00976935">
        <w:rPr>
          <w:rFonts w:hint="eastAsia"/>
          <w:sz w:val="20"/>
          <w:szCs w:val="21"/>
        </w:rPr>
        <w:t>订单</w:t>
      </w:r>
      <w:r w:rsidR="00A95FFF" w:rsidRPr="00976935">
        <w:rPr>
          <w:rFonts w:hint="eastAsia"/>
          <w:sz w:val="20"/>
          <w:szCs w:val="21"/>
        </w:rPr>
        <w:t>可选的产品来源</w:t>
      </w:r>
      <w:r w:rsidRPr="00976935">
        <w:rPr>
          <w:rFonts w:hint="eastAsia"/>
          <w:sz w:val="20"/>
          <w:szCs w:val="21"/>
        </w:rPr>
        <w:t>：</w:t>
      </w:r>
    </w:p>
    <w:tbl>
      <w:tblPr>
        <w:tblStyle w:val="ac"/>
        <w:tblW w:w="7796" w:type="dxa"/>
        <w:tblInd w:w="279" w:type="dxa"/>
        <w:tblLook w:val="04A0" w:firstRow="1" w:lastRow="0" w:firstColumn="1" w:lastColumn="0" w:noHBand="0" w:noVBand="1"/>
      </w:tblPr>
      <w:tblGrid>
        <w:gridCol w:w="1559"/>
        <w:gridCol w:w="3119"/>
        <w:gridCol w:w="3118"/>
      </w:tblGrid>
      <w:tr w:rsidR="00A95FFF" w:rsidRPr="00976935" w14:paraId="29BDCDE8" w14:textId="77777777" w:rsidTr="004E099A">
        <w:tc>
          <w:tcPr>
            <w:tcW w:w="1559" w:type="dxa"/>
          </w:tcPr>
          <w:p w14:paraId="6EE06C1C" w14:textId="77777777" w:rsidR="00A95FFF" w:rsidRPr="00976935" w:rsidRDefault="00A95FFF" w:rsidP="00A95FFF">
            <w:pPr>
              <w:rPr>
                <w:sz w:val="20"/>
                <w:szCs w:val="21"/>
              </w:rPr>
            </w:pPr>
          </w:p>
        </w:tc>
        <w:tc>
          <w:tcPr>
            <w:tcW w:w="3119" w:type="dxa"/>
          </w:tcPr>
          <w:p w14:paraId="32A05C9E" w14:textId="0E916AA1" w:rsidR="00A95FFF" w:rsidRPr="00976935" w:rsidRDefault="00A95FFF" w:rsidP="00A95FFF">
            <w:pPr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高级供应商（已开交易）</w:t>
            </w:r>
          </w:p>
        </w:tc>
        <w:tc>
          <w:tcPr>
            <w:tcW w:w="3118" w:type="dxa"/>
          </w:tcPr>
          <w:p w14:paraId="4D0DE959" w14:textId="7E913273" w:rsidR="00A95FFF" w:rsidRPr="00976935" w:rsidRDefault="00A95FFF" w:rsidP="00A95FFF">
            <w:pPr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免费</w:t>
            </w:r>
            <w:r w:rsidRPr="00976935">
              <w:rPr>
                <w:rFonts w:hint="eastAsia"/>
                <w:sz w:val="20"/>
                <w:szCs w:val="21"/>
              </w:rPr>
              <w:t>-</w:t>
            </w:r>
            <w:r w:rsidRPr="00976935">
              <w:rPr>
                <w:sz w:val="20"/>
                <w:szCs w:val="21"/>
              </w:rPr>
              <w:t>1980</w:t>
            </w:r>
            <w:r w:rsidRPr="00976935">
              <w:rPr>
                <w:rFonts w:hint="eastAsia"/>
                <w:sz w:val="20"/>
                <w:szCs w:val="21"/>
              </w:rPr>
              <w:t>用户（已开交易）</w:t>
            </w:r>
          </w:p>
        </w:tc>
      </w:tr>
      <w:tr w:rsidR="00A95FFF" w:rsidRPr="00976935" w14:paraId="6DA270D3" w14:textId="77777777" w:rsidTr="004E099A">
        <w:tc>
          <w:tcPr>
            <w:tcW w:w="1559" w:type="dxa"/>
          </w:tcPr>
          <w:p w14:paraId="7190F733" w14:textId="25508D84" w:rsidR="00A95FFF" w:rsidRPr="00976935" w:rsidRDefault="00A95FFF" w:rsidP="00A95FFF">
            <w:pPr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STS</w:t>
            </w:r>
            <w:r w:rsidRPr="00976935">
              <w:rPr>
                <w:rFonts w:hint="eastAsia"/>
                <w:sz w:val="20"/>
                <w:szCs w:val="21"/>
              </w:rPr>
              <w:t>订单</w:t>
            </w:r>
          </w:p>
        </w:tc>
        <w:tc>
          <w:tcPr>
            <w:tcW w:w="3119" w:type="dxa"/>
          </w:tcPr>
          <w:p w14:paraId="61684906" w14:textId="199BD503" w:rsidR="00E24C8E" w:rsidRPr="00976935" w:rsidRDefault="00A95FFF" w:rsidP="004E099A">
            <w:pPr>
              <w:jc w:val="center"/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交易产品</w:t>
            </w:r>
          </w:p>
        </w:tc>
        <w:tc>
          <w:tcPr>
            <w:tcW w:w="3118" w:type="dxa"/>
          </w:tcPr>
          <w:p w14:paraId="78C661CA" w14:textId="2DB9A8EE" w:rsidR="00A95FFF" w:rsidRPr="00976935" w:rsidRDefault="00A95FFF" w:rsidP="003F7DEA">
            <w:pPr>
              <w:jc w:val="center"/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×</w:t>
            </w:r>
          </w:p>
        </w:tc>
      </w:tr>
      <w:tr w:rsidR="00A95FFF" w:rsidRPr="00976935" w14:paraId="0442ED02" w14:textId="77777777" w:rsidTr="004E099A">
        <w:tc>
          <w:tcPr>
            <w:tcW w:w="1559" w:type="dxa"/>
          </w:tcPr>
          <w:p w14:paraId="0BCF44F8" w14:textId="42A2CDAE" w:rsidR="00A95FFF" w:rsidRPr="00976935" w:rsidRDefault="00A95FFF" w:rsidP="00A95FFF">
            <w:pPr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安心收订单</w:t>
            </w:r>
          </w:p>
        </w:tc>
        <w:tc>
          <w:tcPr>
            <w:tcW w:w="3119" w:type="dxa"/>
          </w:tcPr>
          <w:p w14:paraId="0496F7AA" w14:textId="77777777" w:rsidR="00A95FFF" w:rsidRDefault="00A95FFF" w:rsidP="007041F1">
            <w:pPr>
              <w:jc w:val="center"/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交易产品</w:t>
            </w:r>
          </w:p>
          <w:p w14:paraId="29958A61" w14:textId="75EC3F3E" w:rsidR="00B51069" w:rsidRPr="00976935" w:rsidRDefault="00B51069" w:rsidP="00B51069">
            <w:pPr>
              <w:jc w:val="center"/>
              <w:rPr>
                <w:sz w:val="20"/>
                <w:szCs w:val="21"/>
              </w:rPr>
            </w:pPr>
            <w:r w:rsidRPr="00393E19">
              <w:rPr>
                <w:rFonts w:hint="eastAsia"/>
                <w:color w:val="FF0000"/>
                <w:sz w:val="20"/>
                <w:szCs w:val="21"/>
              </w:rPr>
              <w:t>自定义订单产品</w:t>
            </w:r>
          </w:p>
        </w:tc>
        <w:tc>
          <w:tcPr>
            <w:tcW w:w="3118" w:type="dxa"/>
          </w:tcPr>
          <w:p w14:paraId="68F88605" w14:textId="77777777" w:rsidR="00B51069" w:rsidRDefault="00B51069" w:rsidP="00B51069">
            <w:pPr>
              <w:jc w:val="center"/>
              <w:rPr>
                <w:sz w:val="20"/>
                <w:szCs w:val="21"/>
              </w:rPr>
            </w:pPr>
            <w:r w:rsidRPr="00976935">
              <w:rPr>
                <w:rFonts w:hint="eastAsia"/>
                <w:sz w:val="20"/>
                <w:szCs w:val="21"/>
              </w:rPr>
              <w:t>交易产品</w:t>
            </w:r>
          </w:p>
          <w:p w14:paraId="68EA6C20" w14:textId="76960FE2" w:rsidR="00A95FFF" w:rsidRPr="00B51069" w:rsidRDefault="00B51069" w:rsidP="00B51069">
            <w:pPr>
              <w:jc w:val="center"/>
              <w:rPr>
                <w:sz w:val="20"/>
                <w:szCs w:val="21"/>
              </w:rPr>
            </w:pPr>
            <w:r w:rsidRPr="00393E19">
              <w:rPr>
                <w:rFonts w:hint="eastAsia"/>
                <w:color w:val="FF0000"/>
                <w:sz w:val="20"/>
                <w:szCs w:val="21"/>
              </w:rPr>
              <w:t>自定义订单产品</w:t>
            </w:r>
          </w:p>
        </w:tc>
      </w:tr>
    </w:tbl>
    <w:p w14:paraId="1C16FDD7" w14:textId="77777777" w:rsidR="00A95FFF" w:rsidRPr="00A95FFF" w:rsidRDefault="00A95FFF" w:rsidP="00A95FFF"/>
    <w:p w14:paraId="68274715" w14:textId="4C022FD8" w:rsidR="00E3566E" w:rsidRDefault="003A5DBA" w:rsidP="006E587F">
      <w:pPr>
        <w:pStyle w:val="3"/>
      </w:pPr>
      <w:bookmarkStart w:id="49" w:name="_Toc150248235"/>
      <w:r>
        <w:rPr>
          <w:rFonts w:hint="eastAsia"/>
        </w:rPr>
        <w:lastRenderedPageBreak/>
        <w:t>创建订单</w:t>
      </w:r>
      <w:r w:rsidR="00EB62B5">
        <w:t>---</w:t>
      </w:r>
      <w:proofErr w:type="spellStart"/>
      <w:r w:rsidR="003E5D93">
        <w:rPr>
          <w:rFonts w:hint="eastAsia"/>
        </w:rPr>
        <w:t>自</w:t>
      </w:r>
      <w:r w:rsidR="001378B1">
        <w:rPr>
          <w:rFonts w:hint="eastAsia"/>
        </w:rPr>
        <w:t>定义产品</w:t>
      </w:r>
      <w:bookmarkEnd w:id="49"/>
      <w:proofErr w:type="spellEnd"/>
      <w:r w:rsidR="001378B1">
        <w:rPr>
          <w:rFonts w:hint="eastAsia"/>
        </w:rPr>
        <w:t xml:space="preserve"> </w:t>
      </w:r>
    </w:p>
    <w:p w14:paraId="6103780A" w14:textId="6AC270A9" w:rsidR="003A5DBA" w:rsidRDefault="005D6F25" w:rsidP="006E587F">
      <w:pPr>
        <w:pStyle w:val="4"/>
      </w:pPr>
      <w:r>
        <w:rPr>
          <w:rFonts w:hint="eastAsia"/>
        </w:rPr>
        <w:t>业务规则</w:t>
      </w:r>
    </w:p>
    <w:p w14:paraId="5574AE43" w14:textId="0ECBFF01" w:rsidR="003A5DBA" w:rsidRDefault="005D6F25" w:rsidP="003A5DBA">
      <w:pPr>
        <w:rPr>
          <w:lang w:val="x-none"/>
        </w:rPr>
      </w:pPr>
      <w:r>
        <w:rPr>
          <w:rFonts w:hint="eastAsia"/>
          <w:lang w:val="x-none"/>
        </w:rPr>
        <w:t>选择自定义产品，可自行编辑产品信息，包裹产品标题、单价、数量等；</w:t>
      </w:r>
    </w:p>
    <w:p w14:paraId="38063AD1" w14:textId="33C43F36" w:rsidR="005D6F25" w:rsidRDefault="005D6F25" w:rsidP="003A5DBA">
      <w:pPr>
        <w:rPr>
          <w:lang w:val="x-none"/>
        </w:rPr>
      </w:pPr>
      <w:r>
        <w:rPr>
          <w:rFonts w:hint="eastAsia"/>
          <w:lang w:val="x-none"/>
        </w:rPr>
        <w:t>确认后，订单的产品总价，取自自定义的产品的总价。</w:t>
      </w:r>
    </w:p>
    <w:p w14:paraId="52EE1620" w14:textId="0F03780E" w:rsidR="00065F89" w:rsidRDefault="00E07638" w:rsidP="006E587F">
      <w:pPr>
        <w:pStyle w:val="4"/>
      </w:pPr>
      <w:r w:rsidRPr="00AA26FE">
        <w:t>页面元素</w:t>
      </w:r>
    </w:p>
    <w:p w14:paraId="5E5230EC" w14:textId="57FED46B" w:rsidR="00065F89" w:rsidRDefault="00065F89" w:rsidP="00065F89">
      <w:pPr>
        <w:rPr>
          <w:lang w:val="x-none" w:eastAsia="ar-SA"/>
        </w:rPr>
      </w:pPr>
      <w:r>
        <w:rPr>
          <w:noProof/>
        </w:rPr>
        <w:drawing>
          <wp:inline distT="0" distB="0" distL="0" distR="0" wp14:anchorId="6627EA3B" wp14:editId="006DD4E2">
            <wp:extent cx="5274310" cy="1043940"/>
            <wp:effectExtent l="0" t="0" r="2540" b="3810"/>
            <wp:docPr id="61378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5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485" w14:textId="77777777" w:rsidR="00065F89" w:rsidRDefault="00065F89" w:rsidP="00065F89">
      <w:pPr>
        <w:rPr>
          <w:lang w:val="x-none" w:eastAsia="ar-SA"/>
        </w:rPr>
      </w:pPr>
    </w:p>
    <w:p w14:paraId="262EDE7A" w14:textId="77777777" w:rsidR="00065F89" w:rsidRPr="00065F89" w:rsidRDefault="00065F89" w:rsidP="00065F89">
      <w:pPr>
        <w:rPr>
          <w:lang w:val="x-none" w:eastAsia="ar-SA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4962"/>
        <w:gridCol w:w="1701"/>
      </w:tblGrid>
      <w:tr w:rsidR="00E07638" w:rsidRPr="00AA26FE" w14:paraId="7EF6471B" w14:textId="77777777" w:rsidTr="000E047F">
        <w:trPr>
          <w:trHeight w:val="226"/>
        </w:trPr>
        <w:tc>
          <w:tcPr>
            <w:tcW w:w="1134" w:type="dxa"/>
            <w:shd w:val="clear" w:color="auto" w:fill="31849B" w:themeFill="accent5" w:themeFillShade="BF"/>
          </w:tcPr>
          <w:p w14:paraId="5366D785" w14:textId="759D1B62" w:rsidR="00E07638" w:rsidRPr="00E07638" w:rsidRDefault="00E07638" w:rsidP="00E07638">
            <w:pPr>
              <w:spacing w:line="360" w:lineRule="auto"/>
              <w:rPr>
                <w:rFonts w:ascii="微软雅黑" w:hAnsi="微软雅黑"/>
                <w:color w:val="FFFFFF" w:themeColor="background1"/>
                <w:sz w:val="18"/>
                <w:szCs w:val="18"/>
              </w:rPr>
            </w:pPr>
            <w:r w:rsidRPr="00E07638">
              <w:rPr>
                <w:rFonts w:ascii="微软雅黑" w:hAnsi="微软雅黑"/>
                <w:b/>
                <w:color w:val="FFFFFF" w:themeColor="background1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14:paraId="2B66F3A4" w14:textId="2730885C" w:rsidR="00E07638" w:rsidRPr="00E07638" w:rsidRDefault="00E07638" w:rsidP="00E07638">
            <w:pPr>
              <w:spacing w:line="360" w:lineRule="auto"/>
              <w:rPr>
                <w:rFonts w:ascii="微软雅黑" w:hAnsi="微软雅黑"/>
                <w:color w:val="FFFFFF" w:themeColor="background1"/>
                <w:sz w:val="18"/>
                <w:szCs w:val="18"/>
              </w:rPr>
            </w:pPr>
            <w:r w:rsidRPr="00E07638">
              <w:rPr>
                <w:rFonts w:ascii="微软雅黑" w:hAnsi="微软雅黑"/>
                <w:b/>
                <w:color w:val="FFFFFF" w:themeColor="background1"/>
                <w:sz w:val="18"/>
                <w:szCs w:val="18"/>
              </w:rPr>
              <w:t>元素类型</w:t>
            </w:r>
          </w:p>
        </w:tc>
        <w:tc>
          <w:tcPr>
            <w:tcW w:w="4962" w:type="dxa"/>
            <w:shd w:val="clear" w:color="auto" w:fill="31849B" w:themeFill="accent5" w:themeFillShade="BF"/>
          </w:tcPr>
          <w:p w14:paraId="2B0CE785" w14:textId="0BEBF622" w:rsidR="00E07638" w:rsidRPr="00E07638" w:rsidRDefault="00E07638" w:rsidP="00E07638">
            <w:pPr>
              <w:spacing w:line="360" w:lineRule="auto"/>
              <w:rPr>
                <w:rFonts w:ascii="微软雅黑" w:hAnsi="微软雅黑"/>
                <w:color w:val="FFFFFF" w:themeColor="background1"/>
                <w:sz w:val="18"/>
                <w:szCs w:val="18"/>
              </w:rPr>
            </w:pPr>
            <w:r w:rsidRPr="00E07638">
              <w:rPr>
                <w:rFonts w:ascii="微软雅黑" w:hAnsi="微软雅黑"/>
                <w:b/>
                <w:color w:val="FFFFFF" w:themeColor="background1"/>
                <w:sz w:val="18"/>
                <w:szCs w:val="18"/>
              </w:rPr>
              <w:t>元素说明</w:t>
            </w:r>
          </w:p>
        </w:tc>
        <w:tc>
          <w:tcPr>
            <w:tcW w:w="1701" w:type="dxa"/>
            <w:shd w:val="clear" w:color="auto" w:fill="31849B" w:themeFill="accent5" w:themeFillShade="BF"/>
          </w:tcPr>
          <w:p w14:paraId="291AA9F1" w14:textId="764E3F7B" w:rsidR="00E07638" w:rsidRPr="00E07638" w:rsidRDefault="00E07638" w:rsidP="00E07638">
            <w:pPr>
              <w:spacing w:line="360" w:lineRule="auto"/>
              <w:rPr>
                <w:rFonts w:ascii="微软雅黑" w:hAnsi="微软雅黑"/>
                <w:strike/>
                <w:color w:val="FFFFFF" w:themeColor="background1"/>
                <w:sz w:val="18"/>
                <w:szCs w:val="18"/>
              </w:rPr>
            </w:pPr>
            <w:r w:rsidRPr="00E07638">
              <w:rPr>
                <w:rFonts w:ascii="微软雅黑" w:hAnsi="微软雅黑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E07B2F" w:rsidRPr="00AA26FE" w14:paraId="7EE905D7" w14:textId="77777777" w:rsidTr="000E047F">
        <w:trPr>
          <w:trHeight w:val="226"/>
        </w:trPr>
        <w:tc>
          <w:tcPr>
            <w:tcW w:w="7230" w:type="dxa"/>
            <w:gridSpan w:val="3"/>
          </w:tcPr>
          <w:p w14:paraId="186FFC3A" w14:textId="000A2F43" w:rsidR="00E07B2F" w:rsidRPr="00E07B2F" w:rsidRDefault="00E07B2F" w:rsidP="00E07638">
            <w:pPr>
              <w:spacing w:line="360" w:lineRule="auto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 w:rsidRPr="00E07B2F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产品信息</w:t>
            </w:r>
          </w:p>
        </w:tc>
        <w:tc>
          <w:tcPr>
            <w:tcW w:w="1701" w:type="dxa"/>
          </w:tcPr>
          <w:p w14:paraId="1B2BEB27" w14:textId="77777777" w:rsidR="00E07B2F" w:rsidRPr="00AA26FE" w:rsidRDefault="00E07B2F" w:rsidP="00E07638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E92CD6" w:rsidRPr="00AA26FE" w14:paraId="36561C94" w14:textId="77777777" w:rsidTr="000E047F">
        <w:trPr>
          <w:trHeight w:val="226"/>
        </w:trPr>
        <w:tc>
          <w:tcPr>
            <w:tcW w:w="1134" w:type="dxa"/>
          </w:tcPr>
          <w:p w14:paraId="5CC59575" w14:textId="76862DCB" w:rsidR="00E92CD6" w:rsidRPr="00AA26FE" w:rsidRDefault="008D5EB1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产品选择</w:t>
            </w:r>
          </w:p>
        </w:tc>
        <w:tc>
          <w:tcPr>
            <w:tcW w:w="1134" w:type="dxa"/>
          </w:tcPr>
          <w:p w14:paraId="2303952E" w14:textId="2CD42378" w:rsidR="00E92CD6" w:rsidRPr="00AA26FE" w:rsidRDefault="008D5EB1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单选框</w:t>
            </w:r>
          </w:p>
        </w:tc>
        <w:tc>
          <w:tcPr>
            <w:tcW w:w="4962" w:type="dxa"/>
          </w:tcPr>
          <w:p w14:paraId="4727241F" w14:textId="77777777" w:rsidR="00E92CD6" w:rsidRDefault="008D5EB1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选择1：</w:t>
            </w:r>
            <w:r w:rsidRPr="00E07B2F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“添加线上产品”</w:t>
            </w:r>
          </w:p>
          <w:p w14:paraId="0E379FF5" w14:textId="643BC82D" w:rsidR="00393E19" w:rsidRDefault="00E07B2F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选择VO中的可交易产品，功能同线上。</w:t>
            </w:r>
          </w:p>
          <w:p w14:paraId="047B5892" w14:textId="3453894B" w:rsidR="00E07B2F" w:rsidRDefault="008D5EB1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选择2：</w:t>
            </w:r>
            <w:r w:rsidRPr="00E07B2F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“添加自定义产品”</w:t>
            </w:r>
          </w:p>
          <w:p w14:paraId="572A8218" w14:textId="1E90D2C3" w:rsidR="00E07B2F" w:rsidRDefault="00E07B2F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用户可行添加产品信息。</w:t>
            </w:r>
          </w:p>
          <w:p w14:paraId="2B25CD25" w14:textId="77777777" w:rsidR="00393E19" w:rsidRDefault="00393E19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 w14:paraId="2EBA0AF8" w14:textId="60EB59D7" w:rsidR="008D5EB1" w:rsidRDefault="00393E19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在同一个订单中</w:t>
            </w:r>
            <w:r w:rsidR="00171723">
              <w:rPr>
                <w:rFonts w:ascii="微软雅黑" w:hAnsi="微软雅黑" w:hint="eastAsia"/>
                <w:sz w:val="18"/>
                <w:szCs w:val="18"/>
              </w:rPr>
              <w:t>不可同时选择</w:t>
            </w:r>
            <w:r>
              <w:rPr>
                <w:rFonts w:ascii="微软雅黑" w:hAnsi="微软雅黑" w:hint="eastAsia"/>
                <w:sz w:val="18"/>
                <w:szCs w:val="18"/>
              </w:rPr>
              <w:t>以上两种产品来源</w:t>
            </w:r>
            <w:r w:rsidR="0092338E">
              <w:rPr>
                <w:rFonts w:ascii="微软雅黑" w:hAnsi="微软雅黑" w:hint="eastAsia"/>
                <w:sz w:val="18"/>
                <w:szCs w:val="18"/>
              </w:rPr>
              <w:t>；切换后上一个选择的产品信息</w:t>
            </w:r>
            <w:r w:rsidR="006C3A07">
              <w:rPr>
                <w:rFonts w:ascii="微软雅黑" w:hAnsi="微软雅黑" w:hint="eastAsia"/>
                <w:sz w:val="18"/>
                <w:szCs w:val="18"/>
              </w:rPr>
              <w:t>暂存</w:t>
            </w:r>
            <w:r w:rsidR="0092338E">
              <w:rPr>
                <w:rFonts w:ascii="微软雅黑" w:hAnsi="微软雅黑" w:hint="eastAsia"/>
                <w:sz w:val="18"/>
                <w:szCs w:val="18"/>
              </w:rPr>
              <w:t>。</w:t>
            </w:r>
          </w:p>
          <w:p w14:paraId="45AE8500" w14:textId="77777777" w:rsidR="00171723" w:rsidRDefault="00171723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 w14:paraId="216D77D0" w14:textId="200DE28D" w:rsidR="008D5EB1" w:rsidRDefault="00E07B2F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引导文案</w:t>
            </w:r>
            <w:commentRangeStart w:id="50"/>
            <w:r w:rsidR="006C3A07">
              <w:rPr>
                <w:rFonts w:ascii="微软雅黑" w:hAnsi="微软雅黑" w:hint="eastAsia"/>
                <w:sz w:val="18"/>
                <w:szCs w:val="18"/>
              </w:rPr>
              <w:t>（在STS订单及安心收订单页面均添加）</w:t>
            </w:r>
            <w:commentRangeEnd w:id="50"/>
            <w:r w:rsidR="006C3A07">
              <w:rPr>
                <w:rStyle w:val="af3"/>
              </w:rPr>
              <w:commentReference w:id="50"/>
            </w:r>
            <w:r>
              <w:rPr>
                <w:rFonts w:ascii="微软雅黑" w:hAnsi="微软雅黑" w:hint="eastAsia"/>
                <w:sz w:val="18"/>
                <w:szCs w:val="18"/>
              </w:rPr>
              <w:t>：</w:t>
            </w:r>
          </w:p>
          <w:p w14:paraId="5B7EB9DC" w14:textId="2E095CE2" w:rsidR="00E07B2F" w:rsidRPr="008D5EB1" w:rsidRDefault="00E07B2F" w:rsidP="00E07638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E07B2F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为</w:t>
            </w:r>
            <w:r w:rsidR="00E96D5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保证</w:t>
            </w:r>
            <w:r w:rsidRPr="00E07B2F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后续报关、收汇等环节</w:t>
            </w:r>
            <w:r w:rsidR="00E96D5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顺利进行</w:t>
            </w:r>
            <w:r w:rsidRPr="00E07B2F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，</w:t>
            </w:r>
            <w:r w:rsidRPr="00E07B2F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请</w:t>
            </w:r>
            <w:r w:rsidRPr="00E07B2F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务必如实填写</w:t>
            </w:r>
            <w:r w:rsidRPr="00E07B2F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订单产品信息。</w:t>
            </w:r>
          </w:p>
        </w:tc>
        <w:tc>
          <w:tcPr>
            <w:tcW w:w="1701" w:type="dxa"/>
          </w:tcPr>
          <w:p w14:paraId="27AD16F2" w14:textId="77777777" w:rsidR="00E92CD6" w:rsidRPr="00AA26FE" w:rsidRDefault="00E92CD6" w:rsidP="00E07638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0C026879" w14:textId="77777777" w:rsidTr="000E047F">
        <w:trPr>
          <w:trHeight w:val="226"/>
        </w:trPr>
        <w:tc>
          <w:tcPr>
            <w:tcW w:w="1134" w:type="dxa"/>
          </w:tcPr>
          <w:p w14:paraId="2AB955E0" w14:textId="5B166491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E96D54">
              <w:rPr>
                <w:rFonts w:ascii="微软雅黑" w:hAnsi="微软雅黑" w:hint="eastAsia"/>
                <w:sz w:val="18"/>
                <w:szCs w:val="18"/>
              </w:rPr>
              <w:t>合同</w:t>
            </w:r>
            <w:r w:rsidR="00C41C93">
              <w:rPr>
                <w:rFonts w:ascii="微软雅黑" w:hAnsi="微软雅黑" w:hint="eastAsia"/>
                <w:sz w:val="18"/>
                <w:szCs w:val="18"/>
              </w:rPr>
              <w:t>/</w:t>
            </w:r>
            <w:r w:rsidRPr="00E96D54">
              <w:rPr>
                <w:rFonts w:ascii="微软雅黑" w:hAnsi="微软雅黑" w:hint="eastAsia"/>
                <w:sz w:val="18"/>
                <w:szCs w:val="18"/>
              </w:rPr>
              <w:t>附件</w:t>
            </w:r>
            <w:r w:rsidRPr="00E96D54">
              <w:rPr>
                <w:rFonts w:ascii="微软雅黑" w:hAnsi="微软雅黑" w:hint="eastAsia"/>
                <w:sz w:val="18"/>
                <w:szCs w:val="18"/>
              </w:rPr>
              <w:tab/>
            </w:r>
          </w:p>
        </w:tc>
        <w:tc>
          <w:tcPr>
            <w:tcW w:w="1134" w:type="dxa"/>
          </w:tcPr>
          <w:p w14:paraId="23202B9F" w14:textId="5C629E2C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附件上传</w:t>
            </w:r>
          </w:p>
        </w:tc>
        <w:tc>
          <w:tcPr>
            <w:tcW w:w="4962" w:type="dxa"/>
          </w:tcPr>
          <w:p w14:paraId="0D7C927D" w14:textId="1D7BD3FB" w:rsidR="009E75E0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1、</w:t>
            </w:r>
            <w:r w:rsidR="009E75E0">
              <w:rPr>
                <w:rFonts w:ascii="微软雅黑" w:hAnsi="微软雅黑" w:hint="eastAsia"/>
                <w:sz w:val="18"/>
                <w:szCs w:val="18"/>
              </w:rPr>
              <w:t>必填。</w:t>
            </w:r>
          </w:p>
          <w:p w14:paraId="1DA30156" w14:textId="77777777" w:rsidR="009E75E0" w:rsidRDefault="009E75E0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 w14:paraId="54DD0837" w14:textId="7F0C804D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附件文件类型错误，报错：</w:t>
            </w:r>
          </w:p>
          <w:p w14:paraId="3E911B3E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-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仅支持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jpg, jpeg,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png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gif, pdf, doc, docx,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xls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xlsx, txt,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rar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, zip格式的附件</w:t>
            </w:r>
          </w:p>
          <w:p w14:paraId="5FCEFDA0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- Please upload files in jpg, jpeg, gif, pdf, doc, docx,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xls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xlsx, txt,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rar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, zip format.</w:t>
            </w:r>
          </w:p>
          <w:p w14:paraId="22E4D6BE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  <w:p w14:paraId="400EF4E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/>
                <w:sz w:val="18"/>
                <w:szCs w:val="18"/>
              </w:rPr>
              <w:t>2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、附件单个文件仅支持</w:t>
            </w:r>
            <w:r w:rsidRPr="00AA26FE">
              <w:rPr>
                <w:rFonts w:ascii="微软雅黑" w:hAnsi="微软雅黑"/>
                <w:sz w:val="18"/>
                <w:szCs w:val="18"/>
              </w:rPr>
              <w:t>5M以下，否则报错：</w:t>
            </w:r>
          </w:p>
          <w:p w14:paraId="18D69033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-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单个文件尺寸需小于5MB</w:t>
            </w:r>
          </w:p>
          <w:p w14:paraId="7A66AA2C" w14:textId="7A68E87E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-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The file is to</w:t>
            </w:r>
            <w:r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o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large. Each file max size exceeds</w:t>
            </w:r>
            <w:r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5MB.</w:t>
            </w:r>
          </w:p>
          <w:p w14:paraId="4F9B5C49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</w:p>
          <w:p w14:paraId="16303191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3、最多可上传5个附件。</w:t>
            </w:r>
          </w:p>
          <w:p w14:paraId="51EA415F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</w:p>
          <w:p w14:paraId="22DAAE1C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4、</w:t>
            </w:r>
            <w:r w:rsidRPr="00AA26FE">
              <w:rPr>
                <w:rFonts w:ascii="微软雅黑" w:hAnsi="微软雅黑"/>
                <w:sz w:val="18"/>
                <w:szCs w:val="18"/>
              </w:rPr>
              <w:t>静态提示语：</w:t>
            </w:r>
          </w:p>
          <w:p w14:paraId="357817EC" w14:textId="331F468E" w:rsidR="002D0DAC" w:rsidRP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中文：</w:t>
            </w:r>
            <w:r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4D9DC32" w14:textId="5FC220FB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- 支持 jpg, jpeg,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png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gif, pdf, doc, docx,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xls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xlsx, txt,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rar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或 zip</w:t>
            </w:r>
          </w:p>
          <w:p w14:paraId="04E11E2B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- 最多上传5个文件; 每个最大5MB</w:t>
            </w:r>
          </w:p>
          <w:p w14:paraId="4B4F0D58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</w:p>
          <w:p w14:paraId="32BFCBE0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英文：</w:t>
            </w:r>
          </w:p>
          <w:p w14:paraId="02FD213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- Supports jpg, jpeg,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png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gif, pdf, doc, docx,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xls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, xlsx, txt, </w:t>
            </w:r>
            <w:proofErr w:type="spell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rar</w:t>
            </w:r>
            <w:proofErr w:type="spell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and zip</w:t>
            </w:r>
          </w:p>
          <w:p w14:paraId="243643E9" w14:textId="687C7313" w:rsidR="002D0DAC" w:rsidRPr="00230AC9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- Max upload 5 </w:t>
            </w:r>
            <w:proofErr w:type="spellStart"/>
            <w:proofErr w:type="gramStart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files;Each</w:t>
            </w:r>
            <w:proofErr w:type="spellEnd"/>
            <w:proofErr w:type="gramEnd"/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 xml:space="preserve"> max size: 5MB</w:t>
            </w:r>
          </w:p>
        </w:tc>
        <w:tc>
          <w:tcPr>
            <w:tcW w:w="1701" w:type="dxa"/>
          </w:tcPr>
          <w:p w14:paraId="50D8109E" w14:textId="2A12DF1B" w:rsidR="002D0DAC" w:rsidRPr="000E047F" w:rsidRDefault="002D0DAC" w:rsidP="002D0DAC">
            <w:pPr>
              <w:spacing w:line="360" w:lineRule="auto"/>
              <w:rPr>
                <w:rFonts w:ascii="微软雅黑" w:hAnsi="微软雅黑"/>
                <w:color w:val="FF0000"/>
                <w:sz w:val="18"/>
                <w:szCs w:val="18"/>
              </w:rPr>
            </w:pPr>
            <w:r w:rsidRPr="00E96D54">
              <w:rPr>
                <w:rFonts w:ascii="微软雅黑" w:hAnsi="微软雅黑" w:hint="eastAsia"/>
                <w:color w:val="FF0000"/>
                <w:sz w:val="18"/>
                <w:szCs w:val="18"/>
              </w:rPr>
              <w:lastRenderedPageBreak/>
              <w:t>将原有的供应商备</w:t>
            </w:r>
            <w:r w:rsidRPr="00E96D54">
              <w:rPr>
                <w:rFonts w:ascii="微软雅黑" w:hAnsi="微软雅黑" w:hint="eastAsia"/>
                <w:color w:val="FF0000"/>
                <w:sz w:val="18"/>
                <w:szCs w:val="18"/>
              </w:rPr>
              <w:lastRenderedPageBreak/>
              <w:t>注</w:t>
            </w:r>
            <w:r w:rsidR="000E047F">
              <w:rPr>
                <w:rFonts w:ascii="微软雅黑" w:hAnsi="微软雅黑" w:hint="eastAsia"/>
                <w:color w:val="FF0000"/>
                <w:sz w:val="18"/>
                <w:szCs w:val="18"/>
              </w:rPr>
              <w:t>及</w:t>
            </w:r>
            <w:r w:rsidRPr="00E96D54">
              <w:rPr>
                <w:rFonts w:ascii="微软雅黑" w:hAnsi="微软雅黑" w:hint="eastAsia"/>
                <w:color w:val="FF0000"/>
                <w:sz w:val="18"/>
                <w:szCs w:val="18"/>
              </w:rPr>
              <w:t>附件功能，移到产品模块，作为PI使用</w:t>
            </w:r>
            <w:r>
              <w:rPr>
                <w:rFonts w:ascii="微软雅黑" w:hAnsi="微软雅黑" w:hint="eastAsia"/>
                <w:color w:val="FF0000"/>
                <w:sz w:val="18"/>
                <w:szCs w:val="18"/>
              </w:rPr>
              <w:t>。</w:t>
            </w:r>
          </w:p>
        </w:tc>
      </w:tr>
      <w:tr w:rsidR="002D0DAC" w:rsidRPr="00AA26FE" w14:paraId="4310EECC" w14:textId="77777777" w:rsidTr="000E047F">
        <w:trPr>
          <w:trHeight w:val="226"/>
        </w:trPr>
        <w:tc>
          <w:tcPr>
            <w:tcW w:w="1134" w:type="dxa"/>
          </w:tcPr>
          <w:p w14:paraId="7EB12560" w14:textId="40E2ECFA" w:rsidR="002D0DAC" w:rsidRPr="00E96D54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lastRenderedPageBreak/>
              <w:t>下载合同通用模板</w:t>
            </w:r>
          </w:p>
        </w:tc>
        <w:tc>
          <w:tcPr>
            <w:tcW w:w="1134" w:type="dxa"/>
          </w:tcPr>
          <w:p w14:paraId="6CF3D832" w14:textId="77777777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962" w:type="dxa"/>
          </w:tcPr>
          <w:p w14:paraId="0FF695BB" w14:textId="5734A861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1、提示文案：</w:t>
            </w:r>
          </w:p>
          <w:p w14:paraId="3FCB3CD6" w14:textId="333FA66C" w:rsidR="002D0DAC" w:rsidRP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2D0DAC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下载合同通用模板</w:t>
            </w:r>
          </w:p>
          <w:p w14:paraId="3445B940" w14:textId="089E7649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2、模板下载</w:t>
            </w:r>
            <w:r w:rsidR="000E047F">
              <w:rPr>
                <w:rFonts w:ascii="微软雅黑" w:hAnsi="微软雅黑" w:hint="eastAsia"/>
                <w:sz w:val="18"/>
                <w:szCs w:val="18"/>
              </w:rPr>
              <w:t>（见文末附件）</w:t>
            </w:r>
            <w:r>
              <w:rPr>
                <w:rFonts w:ascii="微软雅黑" w:hAnsi="微软雅黑" w:hint="eastAsia"/>
                <w:sz w:val="18"/>
                <w:szCs w:val="18"/>
              </w:rPr>
              <w:t>：</w:t>
            </w:r>
          </w:p>
          <w:p w14:paraId="0D2E28C7" w14:textId="6616F974" w:rsidR="000E047F" w:rsidRDefault="003938AB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合同表格模板.</w:t>
            </w:r>
            <w:proofErr w:type="spellStart"/>
            <w:r>
              <w:rPr>
                <w:rFonts w:ascii="微软雅黑" w:hAnsi="微软雅黑"/>
                <w:sz w:val="18"/>
                <w:szCs w:val="18"/>
              </w:rPr>
              <w:t>xls</w:t>
            </w:r>
            <w:proofErr w:type="spellEnd"/>
          </w:p>
          <w:p w14:paraId="61B9EDF9" w14:textId="44B48CAB" w:rsidR="002D0DAC" w:rsidRPr="0049257A" w:rsidRDefault="003938AB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合同文档模板.</w:t>
            </w:r>
            <w:r>
              <w:rPr>
                <w:rFonts w:ascii="微软雅黑" w:hAnsi="微软雅黑"/>
                <w:sz w:val="18"/>
                <w:szCs w:val="18"/>
              </w:rPr>
              <w:t>doc</w:t>
            </w:r>
          </w:p>
        </w:tc>
        <w:tc>
          <w:tcPr>
            <w:tcW w:w="1701" w:type="dxa"/>
          </w:tcPr>
          <w:p w14:paraId="34EB5461" w14:textId="77777777" w:rsidR="002D0DAC" w:rsidRPr="00E96D54" w:rsidRDefault="002D0DAC" w:rsidP="002D0DAC">
            <w:pPr>
              <w:spacing w:line="360" w:lineRule="auto"/>
              <w:rPr>
                <w:rFonts w:ascii="微软雅黑" w:hAnsi="微软雅黑"/>
                <w:color w:val="FF0000"/>
                <w:sz w:val="18"/>
                <w:szCs w:val="18"/>
              </w:rPr>
            </w:pPr>
          </w:p>
        </w:tc>
      </w:tr>
      <w:tr w:rsidR="002D0DAC" w:rsidRPr="00AA26FE" w14:paraId="0F752A20" w14:textId="77777777" w:rsidTr="000E047F">
        <w:trPr>
          <w:trHeight w:val="226"/>
        </w:trPr>
        <w:tc>
          <w:tcPr>
            <w:tcW w:w="8931" w:type="dxa"/>
            <w:gridSpan w:val="4"/>
          </w:tcPr>
          <w:p w14:paraId="4C8117A6" w14:textId="3A44F5C6" w:rsidR="002D0DAC" w:rsidRPr="00045181" w:rsidRDefault="002D0DAC" w:rsidP="002D0DAC">
            <w:pPr>
              <w:spacing w:line="360" w:lineRule="auto"/>
              <w:rPr>
                <w:rFonts w:ascii="微软雅黑" w:hAnsi="微软雅黑"/>
                <w:b/>
                <w:bCs/>
                <w:strike/>
                <w:color w:val="C0504D"/>
                <w:sz w:val="18"/>
                <w:szCs w:val="18"/>
              </w:rPr>
            </w:pPr>
            <w:r w:rsidRPr="0004518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添加自定义产品</w:t>
            </w:r>
          </w:p>
        </w:tc>
      </w:tr>
      <w:tr w:rsidR="002D0DAC" w:rsidRPr="00AA26FE" w14:paraId="297777F7" w14:textId="77777777" w:rsidTr="000E047F">
        <w:trPr>
          <w:trHeight w:val="226"/>
        </w:trPr>
        <w:tc>
          <w:tcPr>
            <w:tcW w:w="1134" w:type="dxa"/>
          </w:tcPr>
          <w:p w14:paraId="191DE298" w14:textId="2CDEBFBD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lastRenderedPageBreak/>
              <w:t>添加</w:t>
            </w:r>
            <w:r>
              <w:rPr>
                <w:rFonts w:ascii="微软雅黑" w:hAnsi="微软雅黑" w:hint="eastAsia"/>
                <w:sz w:val="18"/>
                <w:szCs w:val="18"/>
              </w:rPr>
              <w:t>自定义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产品</w:t>
            </w:r>
          </w:p>
        </w:tc>
        <w:tc>
          <w:tcPr>
            <w:tcW w:w="1134" w:type="dxa"/>
          </w:tcPr>
          <w:p w14:paraId="2A8A9C6A" w14:textId="11B4D08F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按钮</w:t>
            </w:r>
            <w:r>
              <w:rPr>
                <w:rFonts w:ascii="微软雅黑" w:hAnsi="微软雅黑" w:hint="eastAsia"/>
                <w:sz w:val="18"/>
                <w:szCs w:val="18"/>
              </w:rPr>
              <w:t>+</w:t>
            </w: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弹窗</w:t>
            </w:r>
            <w:proofErr w:type="gramEnd"/>
          </w:p>
        </w:tc>
        <w:tc>
          <w:tcPr>
            <w:tcW w:w="4962" w:type="dxa"/>
          </w:tcPr>
          <w:p w14:paraId="7AE9072A" w14:textId="63CAA3BA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1、按钮文案：+添加产品（x</w:t>
            </w:r>
            <w:r w:rsidRPr="00AA26FE">
              <w:rPr>
                <w:rFonts w:ascii="微软雅黑" w:hAnsi="微软雅黑"/>
                <w:sz w:val="18"/>
                <w:szCs w:val="18"/>
              </w:rPr>
              <w:t>/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n）</w:t>
            </w:r>
          </w:p>
          <w:p w14:paraId="58C4CEF7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x为已经添加到订单中的产品种类；n为订单最多包含的产品种类，</w:t>
            </w:r>
            <w:proofErr w:type="gramStart"/>
            <w:r w:rsidRPr="00AA26FE">
              <w:rPr>
                <w:rFonts w:ascii="微软雅黑" w:hAnsi="微软雅黑" w:hint="eastAsia"/>
                <w:sz w:val="18"/>
                <w:szCs w:val="18"/>
              </w:rPr>
              <w:t>写死为</w:t>
            </w:r>
            <w:proofErr w:type="gramEnd"/>
            <w:r w:rsidRPr="00AA26FE">
              <w:rPr>
                <w:rFonts w:ascii="微软雅黑" w:hAnsi="微软雅黑"/>
                <w:sz w:val="18"/>
                <w:szCs w:val="18"/>
              </w:rPr>
              <w:t>50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。</w:t>
            </w:r>
          </w:p>
          <w:p w14:paraId="1144CB8D" w14:textId="379B71D8" w:rsidR="002D0DAC" w:rsidRPr="00BC4A04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静态文案：</w:t>
            </w:r>
            <w:r w:rsidRPr="00BC4A04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订单最多包含50个产品</w:t>
            </w:r>
            <w:r w:rsidRPr="00BC4A0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。</w:t>
            </w:r>
          </w:p>
          <w:p w14:paraId="41E17EDF" w14:textId="77777777" w:rsidR="002D0DAC" w:rsidRDefault="002D0DAC" w:rsidP="002D0DAC">
            <w:pPr>
              <w:spacing w:line="360" w:lineRule="auto"/>
              <w:rPr>
                <w:ins w:id="51" w:author="Lyu Lixin" w:date="2023-11-07T11:04:00Z"/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3、若添加产品数达到最大上限，添加按钮置灰，并提示“</w:t>
            </w:r>
            <w:r w:rsidRPr="00BC4A0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您最多可以添加</w:t>
            </w:r>
            <w:r w:rsidRPr="00BC4A04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50个产品，请先移除其他产品后添加</w:t>
            </w:r>
            <w:r w:rsidRPr="00BC4A0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。</w:t>
            </w:r>
            <w:r w:rsidR="00BC4A04" w:rsidRPr="00230AC9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”</w:t>
            </w:r>
          </w:p>
          <w:p w14:paraId="229F5504" w14:textId="08AAA9F2" w:rsidR="006E587F" w:rsidRPr="00BC4A04" w:rsidRDefault="006E587F" w:rsidP="002D0DAC">
            <w:pPr>
              <w:spacing w:line="360" w:lineRule="auto"/>
              <w:rPr>
                <w:rFonts w:ascii="微软雅黑" w:hAnsi="微软雅黑"/>
                <w:color w:val="88888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14:paraId="558D515E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2E179247" w14:textId="77777777" w:rsidTr="000E047F">
        <w:trPr>
          <w:trHeight w:val="226"/>
        </w:trPr>
        <w:tc>
          <w:tcPr>
            <w:tcW w:w="1134" w:type="dxa"/>
          </w:tcPr>
          <w:p w14:paraId="4912DEB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删除产品</w:t>
            </w:r>
          </w:p>
        </w:tc>
        <w:tc>
          <w:tcPr>
            <w:tcW w:w="1134" w:type="dxa"/>
          </w:tcPr>
          <w:p w14:paraId="73F77297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按钮</w:t>
            </w:r>
          </w:p>
        </w:tc>
        <w:tc>
          <w:tcPr>
            <w:tcW w:w="4962" w:type="dxa"/>
          </w:tcPr>
          <w:p w14:paraId="76F3EFB5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1、</w:t>
            </w:r>
            <w:r w:rsidRPr="00AA26FE">
              <w:rPr>
                <w:rFonts w:ascii="微软雅黑" w:hAnsi="微软雅黑"/>
                <w:sz w:val="18"/>
                <w:szCs w:val="18"/>
              </w:rPr>
              <w:t>单击打开删除确认弹窗</w:t>
            </w:r>
          </w:p>
          <w:p w14:paraId="073FDF7B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2、删除弹窗：</w:t>
            </w:r>
          </w:p>
          <w:p w14:paraId="386D1460" w14:textId="77777777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标题：删除产品</w:t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4"/>
            </w:tblGrid>
            <w:tr w:rsidR="00816CE9" w14:paraId="1204459F" w14:textId="77777777" w:rsidTr="00816CE9">
              <w:tc>
                <w:tcPr>
                  <w:tcW w:w="2724" w:type="dxa"/>
                </w:tcPr>
                <w:p w14:paraId="48EF8E6C" w14:textId="77777777" w:rsidR="00816CE9" w:rsidRPr="00AA26FE" w:rsidRDefault="00816CE9" w:rsidP="00816CE9">
                  <w:pPr>
                    <w:spacing w:line="360" w:lineRule="auto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AA26FE">
                    <w:rPr>
                      <w:rFonts w:ascii="微软雅黑" w:hAnsi="微软雅黑" w:hint="eastAsia"/>
                      <w:sz w:val="18"/>
                      <w:szCs w:val="18"/>
                    </w:rPr>
                    <w:t>标题：删除产品</w:t>
                  </w:r>
                </w:p>
                <w:p w14:paraId="29379EC7" w14:textId="77777777" w:rsidR="00816CE9" w:rsidRPr="00AA26FE" w:rsidRDefault="00816CE9" w:rsidP="00816CE9">
                  <w:pPr>
                    <w:spacing w:line="360" w:lineRule="auto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AA26FE">
                    <w:rPr>
                      <w:rFonts w:ascii="微软雅黑" w:hAnsi="微软雅黑" w:hint="eastAsia"/>
                      <w:sz w:val="18"/>
                      <w:szCs w:val="18"/>
                    </w:rPr>
                    <w:t>内容：请确认是否</w:t>
                  </w:r>
                  <w:proofErr w:type="gramStart"/>
                  <w:r w:rsidRPr="00AA26FE">
                    <w:rPr>
                      <w:rFonts w:ascii="微软雅黑" w:hAnsi="微软雅黑" w:hint="eastAsia"/>
                      <w:sz w:val="18"/>
                      <w:szCs w:val="18"/>
                    </w:rPr>
                    <w:t>删除此</w:t>
                  </w:r>
                  <w:proofErr w:type="gramEnd"/>
                  <w:r w:rsidRPr="00AA26FE">
                    <w:rPr>
                      <w:rFonts w:ascii="微软雅黑" w:hAnsi="微软雅黑" w:hint="eastAsia"/>
                      <w:sz w:val="18"/>
                      <w:szCs w:val="18"/>
                    </w:rPr>
                    <w:t>产品</w:t>
                  </w:r>
                  <w:r w:rsidRPr="00AA26FE">
                    <w:rPr>
                      <w:rFonts w:ascii="微软雅黑" w:hAnsi="微软雅黑"/>
                      <w:sz w:val="18"/>
                      <w:szCs w:val="18"/>
                    </w:rPr>
                    <w:t>?</w:t>
                  </w:r>
                </w:p>
                <w:p w14:paraId="2C213BEA" w14:textId="55D2EE17" w:rsidR="00816CE9" w:rsidRDefault="00816CE9" w:rsidP="00816CE9">
                  <w:pPr>
                    <w:spacing w:line="360" w:lineRule="auto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AA26FE">
                    <w:rPr>
                      <w:rFonts w:ascii="微软雅黑" w:hAnsi="微软雅黑" w:hint="eastAsia"/>
                      <w:sz w:val="18"/>
                      <w:szCs w:val="18"/>
                    </w:rPr>
                    <w:t>按钮：取消、确认</w:t>
                  </w:r>
                </w:p>
              </w:tc>
            </w:tr>
          </w:tbl>
          <w:p w14:paraId="1301A880" w14:textId="1D58E6EB" w:rsidR="00816CE9" w:rsidRPr="00AA26FE" w:rsidRDefault="00816CE9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1A9E734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365D5AB1" w14:textId="77777777" w:rsidTr="000E047F">
        <w:trPr>
          <w:trHeight w:val="226"/>
        </w:trPr>
        <w:tc>
          <w:tcPr>
            <w:tcW w:w="1134" w:type="dxa"/>
          </w:tcPr>
          <w:p w14:paraId="59538635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1134" w:type="dxa"/>
          </w:tcPr>
          <w:p w14:paraId="745085FA" w14:textId="3380EFE6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文本输入</w:t>
            </w:r>
          </w:p>
        </w:tc>
        <w:tc>
          <w:tcPr>
            <w:tcW w:w="4962" w:type="dxa"/>
          </w:tcPr>
          <w:p w14:paraId="3EC5BFD5" w14:textId="28B03EFA" w:rsidR="002D0DAC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1、</w:t>
            </w:r>
            <w:r w:rsidR="00552FDE">
              <w:rPr>
                <w:rFonts w:ascii="微软雅黑" w:hAnsi="微软雅黑" w:hint="eastAsia"/>
                <w:sz w:val="18"/>
                <w:szCs w:val="18"/>
              </w:rPr>
              <w:t>必填，仅支持输入英文字母、英文字符、阿拉伯数字；</w:t>
            </w:r>
          </w:p>
          <w:p w14:paraId="685E3E63" w14:textId="77777777" w:rsidR="00552FDE" w:rsidRDefault="00552FDE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2、字符数限制5</w:t>
            </w:r>
            <w:r>
              <w:rPr>
                <w:rFonts w:ascii="微软雅黑" w:hAnsi="微软雅黑"/>
                <w:sz w:val="18"/>
                <w:szCs w:val="18"/>
              </w:rPr>
              <w:t>00</w:t>
            </w:r>
            <w:r>
              <w:rPr>
                <w:rFonts w:ascii="微软雅黑" w:hAnsi="微软雅黑" w:hint="eastAsia"/>
                <w:sz w:val="18"/>
                <w:szCs w:val="18"/>
              </w:rPr>
              <w:t>；</w:t>
            </w:r>
          </w:p>
          <w:p w14:paraId="60B58AD1" w14:textId="3C0D3A5E" w:rsidR="00552FDE" w:rsidRPr="00AA26FE" w:rsidRDefault="00552FDE" w:rsidP="00552FDE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3、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实时校验，</w:t>
            </w:r>
            <w:r>
              <w:rPr>
                <w:rFonts w:ascii="微软雅黑" w:hAnsi="微软雅黑" w:hint="eastAsia"/>
                <w:sz w:val="18"/>
                <w:szCs w:val="18"/>
              </w:rPr>
              <w:t>如输入其他字符，</w:t>
            </w: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失焦报错</w:t>
            </w:r>
            <w:proofErr w:type="gramEnd"/>
            <w:r>
              <w:rPr>
                <w:rFonts w:ascii="微软雅黑" w:hAnsi="微软雅黑" w:hint="eastAsia"/>
                <w:sz w:val="18"/>
                <w:szCs w:val="18"/>
              </w:rPr>
              <w:t>：</w:t>
            </w:r>
          </w:p>
          <w:p w14:paraId="0AEFD5B1" w14:textId="3AEFC20E" w:rsidR="00552FDE" w:rsidRDefault="00552FDE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报错提示：</w:t>
            </w: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请输入</w:t>
            </w:r>
            <w:r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英文字符或数字</w:t>
            </w:r>
          </w:p>
          <w:p w14:paraId="1D8381EE" w14:textId="77777777" w:rsidR="00552FDE" w:rsidRDefault="006C3A07" w:rsidP="002D0DAC">
            <w:pPr>
              <w:spacing w:line="360" w:lineRule="auto"/>
              <w:rPr>
                <w:ins w:id="52" w:author="Lyu Lixin" w:date="2023-11-07T11:13:00Z"/>
                <w:rFonts w:ascii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为空报错：</w:t>
            </w:r>
            <w:r w:rsidRPr="001C44E2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请输入产品名称</w:t>
            </w:r>
          </w:p>
          <w:p w14:paraId="4E80DD92" w14:textId="77777777" w:rsidR="00DC53D2" w:rsidRDefault="00DC53D2" w:rsidP="002D0DAC">
            <w:pPr>
              <w:spacing w:line="360" w:lineRule="auto"/>
              <w:rPr>
                <w:ins w:id="53" w:author="Lyu Lixin" w:date="2023-11-07T11:14:00Z"/>
                <w:rFonts w:ascii="微软雅黑" w:hAnsi="微软雅黑"/>
                <w:sz w:val="18"/>
                <w:szCs w:val="18"/>
              </w:rPr>
            </w:pPr>
            <w:commentRangeStart w:id="54"/>
            <w:ins w:id="55" w:author="Lyu Lixin" w:date="2023-11-07T11:13:00Z">
              <w:r>
                <w:rPr>
                  <w:rFonts w:ascii="微软雅黑" w:hAnsi="微软雅黑" w:hint="eastAsia"/>
                  <w:sz w:val="18"/>
                  <w:szCs w:val="18"/>
                  <w:shd w:val="pct15" w:color="auto" w:fill="FFFFFF"/>
                </w:rPr>
                <w:t>4、</w:t>
              </w:r>
              <w:r>
                <w:rPr>
                  <w:rFonts w:ascii="微软雅黑" w:hAnsi="微软雅黑" w:hint="eastAsia"/>
                  <w:sz w:val="18"/>
                  <w:szCs w:val="18"/>
                </w:rPr>
                <w:t>若添加</w:t>
              </w:r>
              <w:r>
                <w:rPr>
                  <w:rFonts w:ascii="微软雅黑" w:hAnsi="微软雅黑" w:hint="eastAsia"/>
                  <w:sz w:val="18"/>
                  <w:szCs w:val="18"/>
                </w:rPr>
                <w:t>多个产品，</w:t>
              </w:r>
              <w:r>
                <w:rPr>
                  <w:rFonts w:ascii="微软雅黑" w:hAnsi="微软雅黑" w:hint="eastAsia"/>
                  <w:sz w:val="18"/>
                  <w:szCs w:val="18"/>
                </w:rPr>
                <w:t>产品</w:t>
              </w:r>
              <w:r>
                <w:rPr>
                  <w:rFonts w:ascii="微软雅黑" w:hAnsi="微软雅黑" w:hint="eastAsia"/>
                  <w:sz w:val="18"/>
                  <w:szCs w:val="18"/>
                </w:rPr>
                <w:t>名称出现</w:t>
              </w:r>
            </w:ins>
            <w:ins w:id="56" w:author="Lyu Lixin" w:date="2023-11-07T11:14:00Z">
              <w:r>
                <w:rPr>
                  <w:rFonts w:ascii="微软雅黑" w:hAnsi="微软雅黑" w:hint="eastAsia"/>
                  <w:sz w:val="18"/>
                  <w:szCs w:val="18"/>
                </w:rPr>
                <w:t>重复，报错提示：</w:t>
              </w:r>
            </w:ins>
          </w:p>
          <w:p w14:paraId="7AA17E0F" w14:textId="2C5E1A1F" w:rsidR="00DC53D2" w:rsidRPr="00AA26FE" w:rsidRDefault="00DC53D2" w:rsidP="002D0DAC">
            <w:pPr>
              <w:spacing w:line="360" w:lineRule="auto"/>
              <w:rPr>
                <w:rFonts w:ascii="微软雅黑" w:hAnsi="微软雅黑" w:hint="eastAsia"/>
                <w:sz w:val="18"/>
                <w:szCs w:val="18"/>
              </w:rPr>
            </w:pPr>
            <w:ins w:id="57" w:author="Lyu Lixin" w:date="2023-11-07T11:14:00Z">
              <w:r>
                <w:rPr>
                  <w:rFonts w:ascii="微软雅黑" w:hAnsi="微软雅黑" w:hint="eastAsia"/>
                  <w:sz w:val="18"/>
                  <w:szCs w:val="18"/>
                </w:rPr>
                <w:t>报错提示：</w:t>
              </w:r>
              <w:r w:rsidRPr="00DC53D2">
                <w:rPr>
                  <w:rFonts w:ascii="微软雅黑" w:hAnsi="微软雅黑" w:hint="eastAsia"/>
                  <w:sz w:val="18"/>
                  <w:szCs w:val="18"/>
                  <w:shd w:val="pct15" w:color="auto" w:fill="FFFFFF"/>
                </w:rPr>
                <w:t>产品名称已存在，请重新输入</w:t>
              </w:r>
              <w:commentRangeEnd w:id="54"/>
              <w:r>
                <w:rPr>
                  <w:rStyle w:val="af3"/>
                </w:rPr>
                <w:commentReference w:id="54"/>
              </w:r>
            </w:ins>
          </w:p>
        </w:tc>
        <w:tc>
          <w:tcPr>
            <w:tcW w:w="1701" w:type="dxa"/>
          </w:tcPr>
          <w:p w14:paraId="206DFBB0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1B5C731D" w14:textId="77777777" w:rsidTr="000E047F">
        <w:trPr>
          <w:trHeight w:val="226"/>
        </w:trPr>
        <w:tc>
          <w:tcPr>
            <w:tcW w:w="1134" w:type="dxa"/>
          </w:tcPr>
          <w:p w14:paraId="45EC3130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134" w:type="dxa"/>
          </w:tcPr>
          <w:p w14:paraId="1127CF97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输入框</w:t>
            </w:r>
          </w:p>
        </w:tc>
        <w:tc>
          <w:tcPr>
            <w:tcW w:w="4962" w:type="dxa"/>
          </w:tcPr>
          <w:p w14:paraId="3F538ADA" w14:textId="0FFF0BBD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/>
                <w:sz w:val="18"/>
                <w:szCs w:val="18"/>
              </w:rPr>
              <w:t>1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、必填项，失焦或点击提交订单时校验是否为空，为空则报错：</w:t>
            </w: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请输入采购数量</w:t>
            </w:r>
            <w:r w:rsidR="00BC4A0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;</w:t>
            </w:r>
          </w:p>
          <w:p w14:paraId="0302B37A" w14:textId="46721E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2、实时校验，如只输入</w:t>
            </w:r>
            <w:r w:rsidRPr="00AA26FE">
              <w:rPr>
                <w:rFonts w:ascii="微软雅黑" w:hAnsi="微软雅黑"/>
                <w:sz w:val="18"/>
                <w:szCs w:val="18"/>
              </w:rPr>
              <w:t>0 或 输入非法字符，则提示：</w:t>
            </w:r>
            <w:r w:rsidRPr="00AA26FE">
              <w:rPr>
                <w:rFonts w:ascii="微软雅黑" w:hAnsi="微软雅黑"/>
                <w:sz w:val="18"/>
                <w:szCs w:val="18"/>
                <w:shd w:val="pct15" w:color="auto" w:fill="FFFFFF"/>
              </w:rPr>
              <w:t>请输入正确的采购数量</w:t>
            </w:r>
            <w:r w:rsidR="00BC4A04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;</w:t>
            </w:r>
          </w:p>
          <w:p w14:paraId="19AC007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3、仅支持输入限制9位整数+4位小数；</w:t>
            </w:r>
          </w:p>
          <w:p w14:paraId="769B01CA" w14:textId="77777777" w:rsidR="002D0DAC" w:rsidRPr="00AA26FE" w:rsidRDefault="002D0DAC" w:rsidP="002D0DAC">
            <w:pPr>
              <w:spacing w:line="360" w:lineRule="auto"/>
              <w:ind w:firstLineChars="200" w:firstLine="360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仅支持0-9的数字、小数点，超出截断不显示。</w:t>
            </w:r>
          </w:p>
          <w:p w14:paraId="33A09F70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/>
                <w:sz w:val="18"/>
                <w:szCs w:val="18"/>
              </w:rPr>
              <w:t>4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、当校验异常时点击提交订单按钮，不可提交，并显示对应报错信息。</w:t>
            </w:r>
          </w:p>
        </w:tc>
        <w:tc>
          <w:tcPr>
            <w:tcW w:w="1701" w:type="dxa"/>
          </w:tcPr>
          <w:p w14:paraId="34116BAC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2DA7DD4F" w14:textId="77777777" w:rsidTr="000E047F">
        <w:trPr>
          <w:trHeight w:val="226"/>
        </w:trPr>
        <w:tc>
          <w:tcPr>
            <w:tcW w:w="1134" w:type="dxa"/>
          </w:tcPr>
          <w:p w14:paraId="44B8D9E8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lastRenderedPageBreak/>
              <w:t>单价</w:t>
            </w:r>
          </w:p>
        </w:tc>
        <w:tc>
          <w:tcPr>
            <w:tcW w:w="1134" w:type="dxa"/>
          </w:tcPr>
          <w:p w14:paraId="028C5FDE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输入框</w:t>
            </w:r>
          </w:p>
        </w:tc>
        <w:tc>
          <w:tcPr>
            <w:tcW w:w="4962" w:type="dxa"/>
          </w:tcPr>
          <w:p w14:paraId="5E467F2B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单价：</w:t>
            </w:r>
          </w:p>
          <w:p w14:paraId="51898551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1、必填项，失焦或点击提交订单时校验是否为空，为空则报错：</w:t>
            </w: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请输入单价</w:t>
            </w:r>
          </w:p>
          <w:p w14:paraId="23CC461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2、仅支持输入限制</w:t>
            </w:r>
            <w:r w:rsidRPr="00AA26FE">
              <w:rPr>
                <w:rFonts w:ascii="微软雅黑" w:hAnsi="微软雅黑"/>
                <w:sz w:val="18"/>
                <w:szCs w:val="18"/>
              </w:rPr>
              <w:t>9位整数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+</w:t>
            </w:r>
            <w:r w:rsidRPr="00AA26FE">
              <w:rPr>
                <w:rFonts w:ascii="微软雅黑" w:hAnsi="微软雅黑"/>
                <w:sz w:val="18"/>
                <w:szCs w:val="18"/>
              </w:rPr>
              <w:t>4位小数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；允许输入为0。</w:t>
            </w:r>
          </w:p>
          <w:p w14:paraId="6EAA0678" w14:textId="77777777" w:rsidR="002D0DAC" w:rsidRPr="00AA26FE" w:rsidRDefault="002D0DAC" w:rsidP="00816CE9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/>
                <w:sz w:val="18"/>
                <w:szCs w:val="18"/>
              </w:rPr>
              <w:t>仅支持0-9的数字、小数点，超出截断不显示。</w:t>
            </w:r>
          </w:p>
          <w:p w14:paraId="0BC71E30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  <w:shd w:val="pct15" w:color="auto" w:fill="FFFFFF"/>
              </w:rPr>
            </w:pPr>
            <w:r w:rsidRPr="00AA26FE">
              <w:rPr>
                <w:rFonts w:ascii="微软雅黑" w:hAnsi="微软雅黑"/>
                <w:sz w:val="18"/>
                <w:szCs w:val="18"/>
              </w:rPr>
              <w:t>3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、实时校验，如输入非法字符，则提示：</w:t>
            </w:r>
            <w:r w:rsidRPr="00AA26FE">
              <w:rPr>
                <w:rFonts w:ascii="微软雅黑" w:hAnsi="微软雅黑" w:hint="eastAsia"/>
                <w:sz w:val="18"/>
                <w:szCs w:val="18"/>
                <w:shd w:val="pct15" w:color="auto" w:fill="FFFFFF"/>
              </w:rPr>
              <w:t>请输入正确的单价</w:t>
            </w:r>
          </w:p>
          <w:p w14:paraId="70DDBCD3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4、当校验异常时点击提交订单按钮，不可提交，并显示对应报错信息。</w:t>
            </w:r>
          </w:p>
        </w:tc>
        <w:tc>
          <w:tcPr>
            <w:tcW w:w="1701" w:type="dxa"/>
          </w:tcPr>
          <w:p w14:paraId="05A1DCFF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48C1AB38" w14:textId="77777777" w:rsidTr="000E047F">
        <w:trPr>
          <w:trHeight w:val="226"/>
        </w:trPr>
        <w:tc>
          <w:tcPr>
            <w:tcW w:w="1134" w:type="dxa"/>
          </w:tcPr>
          <w:p w14:paraId="1BE1DBCB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F80877">
              <w:rPr>
                <w:rFonts w:ascii="微软雅黑" w:hAnsi="微软雅黑" w:hint="eastAsia"/>
                <w:sz w:val="18"/>
                <w:szCs w:val="18"/>
              </w:rPr>
              <w:t>产品单位</w:t>
            </w:r>
          </w:p>
        </w:tc>
        <w:tc>
          <w:tcPr>
            <w:tcW w:w="1134" w:type="dxa"/>
          </w:tcPr>
          <w:p w14:paraId="42B9C826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F80877">
              <w:rPr>
                <w:rFonts w:ascii="微软雅黑" w:hAnsi="微软雅黑" w:hint="eastAsia"/>
                <w:sz w:val="18"/>
                <w:szCs w:val="18"/>
              </w:rPr>
              <w:t>下拉+填写</w:t>
            </w:r>
          </w:p>
        </w:tc>
        <w:tc>
          <w:tcPr>
            <w:tcW w:w="4962" w:type="dxa"/>
          </w:tcPr>
          <w:p w14:paraId="73F08ACB" w14:textId="3E6572F8" w:rsidR="002D0DAC" w:rsidRPr="00F80877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F80877">
              <w:rPr>
                <w:rFonts w:ascii="微软雅黑" w:hAnsi="微软雅黑" w:hint="eastAsia"/>
                <w:sz w:val="18"/>
                <w:szCs w:val="18"/>
              </w:rPr>
              <w:t>1、支持下拉选择，单位</w:t>
            </w:r>
            <w:proofErr w:type="gramStart"/>
            <w:r w:rsidRPr="00F80877">
              <w:rPr>
                <w:rFonts w:ascii="微软雅黑" w:hAnsi="微软雅黑" w:hint="eastAsia"/>
                <w:sz w:val="18"/>
                <w:szCs w:val="18"/>
              </w:rPr>
              <w:t>取产品</w:t>
            </w:r>
            <w:proofErr w:type="gramEnd"/>
            <w:r w:rsidRPr="00F80877">
              <w:rPr>
                <w:rFonts w:ascii="微软雅黑" w:hAnsi="微软雅黑" w:hint="eastAsia"/>
                <w:sz w:val="18"/>
                <w:szCs w:val="18"/>
              </w:rPr>
              <w:t>表单的单位选项</w:t>
            </w:r>
            <w:r w:rsidR="00816CE9">
              <w:rPr>
                <w:rFonts w:ascii="微软雅黑" w:hAnsi="微软雅黑" w:hint="eastAsia"/>
                <w:sz w:val="18"/>
                <w:szCs w:val="18"/>
              </w:rPr>
              <w:t>，和订单的交易产品中的单位用同一套</w:t>
            </w:r>
            <w:r w:rsidRPr="00F80877">
              <w:rPr>
                <w:rFonts w:ascii="微软雅黑" w:hAnsi="微软雅黑" w:hint="eastAsia"/>
                <w:sz w:val="18"/>
                <w:szCs w:val="18"/>
              </w:rPr>
              <w:t>；</w:t>
            </w:r>
          </w:p>
          <w:p w14:paraId="5CCA2258" w14:textId="2DB3BF9D" w:rsidR="002D0DAC" w:rsidRPr="00F80877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F80877">
              <w:rPr>
                <w:rFonts w:ascii="微软雅黑" w:hAnsi="微软雅黑"/>
                <w:sz w:val="18"/>
                <w:szCs w:val="18"/>
              </w:rPr>
              <w:t>2</w:t>
            </w:r>
            <w:r w:rsidRPr="00F80877">
              <w:rPr>
                <w:rFonts w:ascii="微软雅黑" w:hAnsi="微软雅黑" w:hint="eastAsia"/>
                <w:sz w:val="18"/>
                <w:szCs w:val="18"/>
              </w:rPr>
              <w:t>、支持供应商自行填写单位名称；</w:t>
            </w:r>
          </w:p>
          <w:p w14:paraId="000A6FDB" w14:textId="22D19191" w:rsidR="002D0DAC" w:rsidRPr="00F80877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F80877">
              <w:rPr>
                <w:rFonts w:ascii="微软雅黑" w:hAnsi="微软雅黑" w:hint="eastAsia"/>
                <w:sz w:val="18"/>
                <w:szCs w:val="18"/>
              </w:rPr>
              <w:t>仅允许英文字符+空格“ ”、短横“-”，最多1</w:t>
            </w:r>
            <w:r w:rsidRPr="00F80877">
              <w:rPr>
                <w:rFonts w:ascii="微软雅黑" w:hAnsi="微软雅黑"/>
                <w:sz w:val="18"/>
                <w:szCs w:val="18"/>
              </w:rPr>
              <w:t>5</w:t>
            </w:r>
            <w:r w:rsidRPr="00F80877">
              <w:rPr>
                <w:rFonts w:ascii="微软雅黑" w:hAnsi="微软雅黑" w:hint="eastAsia"/>
                <w:sz w:val="18"/>
                <w:szCs w:val="18"/>
              </w:rPr>
              <w:t>个字符。</w:t>
            </w:r>
          </w:p>
        </w:tc>
        <w:tc>
          <w:tcPr>
            <w:tcW w:w="1701" w:type="dxa"/>
          </w:tcPr>
          <w:p w14:paraId="2B71D33E" w14:textId="6F01B667" w:rsidR="002D0DAC" w:rsidRPr="00F80877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D0DAC" w:rsidRPr="00AA26FE" w14:paraId="434E8466" w14:textId="77777777" w:rsidTr="000E047F">
        <w:trPr>
          <w:trHeight w:val="226"/>
        </w:trPr>
        <w:tc>
          <w:tcPr>
            <w:tcW w:w="1134" w:type="dxa"/>
          </w:tcPr>
          <w:p w14:paraId="48D26593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产品价格</w:t>
            </w:r>
          </w:p>
        </w:tc>
        <w:tc>
          <w:tcPr>
            <w:tcW w:w="1134" w:type="dxa"/>
          </w:tcPr>
          <w:p w14:paraId="4A8F9743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4962" w:type="dxa"/>
          </w:tcPr>
          <w:p w14:paraId="01AABD89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每种产品的单价*数量，显示</w:t>
            </w:r>
            <w:r w:rsidRPr="00AA26FE">
              <w:rPr>
                <w:rFonts w:ascii="微软雅黑" w:hAnsi="微软雅黑"/>
                <w:sz w:val="18"/>
                <w:szCs w:val="18"/>
              </w:rPr>
              <w:t>2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位小数。</w:t>
            </w:r>
          </w:p>
        </w:tc>
        <w:tc>
          <w:tcPr>
            <w:tcW w:w="1701" w:type="dxa"/>
          </w:tcPr>
          <w:p w14:paraId="0E35DC3B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2E0F7510" w14:textId="77777777" w:rsidTr="000E047F">
        <w:trPr>
          <w:trHeight w:val="226"/>
        </w:trPr>
        <w:tc>
          <w:tcPr>
            <w:tcW w:w="1134" w:type="dxa"/>
          </w:tcPr>
          <w:p w14:paraId="363A1A0B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产品金额</w:t>
            </w:r>
          </w:p>
        </w:tc>
        <w:tc>
          <w:tcPr>
            <w:tcW w:w="1134" w:type="dxa"/>
          </w:tcPr>
          <w:p w14:paraId="6E05DB6E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文本</w:t>
            </w:r>
          </w:p>
        </w:tc>
        <w:tc>
          <w:tcPr>
            <w:tcW w:w="4962" w:type="dxa"/>
          </w:tcPr>
          <w:p w14:paraId="71BFF714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1、所有订单产品的单价*数量求和；</w:t>
            </w:r>
          </w:p>
          <w:p w14:paraId="6C76BEA9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2、四舍五入保留2位小数。</w:t>
            </w:r>
          </w:p>
          <w:p w14:paraId="227D581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  <w:r w:rsidRPr="00AA26FE">
              <w:rPr>
                <w:rFonts w:ascii="微软雅黑" w:hAnsi="微软雅黑" w:hint="eastAsia"/>
                <w:sz w:val="18"/>
                <w:szCs w:val="18"/>
              </w:rPr>
              <w:t>3、如果订单所有产品的总金额＞0且&lt;0</w:t>
            </w:r>
            <w:r w:rsidRPr="00AA26FE">
              <w:rPr>
                <w:rFonts w:ascii="微软雅黑" w:hAnsi="微软雅黑"/>
                <w:sz w:val="18"/>
                <w:szCs w:val="18"/>
              </w:rPr>
              <w:t xml:space="preserve">.01 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，则按0</w:t>
            </w:r>
            <w:r w:rsidRPr="00AA26FE">
              <w:rPr>
                <w:rFonts w:ascii="微软雅黑" w:hAnsi="微软雅黑"/>
                <w:sz w:val="18"/>
                <w:szCs w:val="18"/>
              </w:rPr>
              <w:t>.01</w:t>
            </w:r>
            <w:r w:rsidRPr="00AA26FE">
              <w:rPr>
                <w:rFonts w:ascii="微软雅黑" w:hAnsi="微软雅黑" w:hint="eastAsia"/>
                <w:sz w:val="18"/>
                <w:szCs w:val="18"/>
              </w:rPr>
              <w:t>显示和计算。</w:t>
            </w:r>
          </w:p>
        </w:tc>
        <w:tc>
          <w:tcPr>
            <w:tcW w:w="1701" w:type="dxa"/>
          </w:tcPr>
          <w:p w14:paraId="3DA996EA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trike/>
                <w:color w:val="C0504D"/>
                <w:sz w:val="18"/>
                <w:szCs w:val="18"/>
              </w:rPr>
            </w:pPr>
          </w:p>
        </w:tc>
      </w:tr>
      <w:tr w:rsidR="002D0DAC" w:rsidRPr="00AA26FE" w14:paraId="33891435" w14:textId="77777777" w:rsidTr="000E047F">
        <w:trPr>
          <w:trHeight w:val="226"/>
        </w:trPr>
        <w:tc>
          <w:tcPr>
            <w:tcW w:w="1134" w:type="dxa"/>
          </w:tcPr>
          <w:p w14:paraId="034C6F94" w14:textId="21C1F145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61384A" w14:textId="68E7DACE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962" w:type="dxa"/>
          </w:tcPr>
          <w:p w14:paraId="7AB93936" w14:textId="77777777" w:rsidR="002D0DAC" w:rsidRPr="00AA26FE" w:rsidRDefault="002D0DAC" w:rsidP="002D0DAC"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ED4C4A7" w14:textId="0FCA8F4B" w:rsidR="002D0DAC" w:rsidRPr="00CB3924" w:rsidRDefault="002D0DAC" w:rsidP="002D0DAC">
            <w:pPr>
              <w:spacing w:line="360" w:lineRule="auto"/>
              <w:rPr>
                <w:rFonts w:ascii="微软雅黑" w:hAnsi="微软雅黑"/>
                <w:color w:val="C0504D"/>
                <w:sz w:val="18"/>
                <w:szCs w:val="18"/>
              </w:rPr>
            </w:pPr>
          </w:p>
        </w:tc>
      </w:tr>
    </w:tbl>
    <w:p w14:paraId="16B558CE" w14:textId="03A57D7E" w:rsidR="00043A12" w:rsidRDefault="00EB62B5" w:rsidP="006E587F">
      <w:pPr>
        <w:pStyle w:val="3"/>
      </w:pPr>
      <w:bookmarkStart w:id="58" w:name="_Toc150248236"/>
      <w:r>
        <w:rPr>
          <w:rFonts w:hint="eastAsia"/>
        </w:rPr>
        <w:t>订单信息审</w:t>
      </w:r>
      <w:r w:rsidRPr="0092338E">
        <w:rPr>
          <w:rFonts w:hint="eastAsia"/>
        </w:rPr>
        <w:t>核</w:t>
      </w:r>
      <w:bookmarkEnd w:id="58"/>
    </w:p>
    <w:p w14:paraId="7FFDEE3D" w14:textId="4B4A0421" w:rsidR="00043A12" w:rsidRDefault="00043A12" w:rsidP="00043A12">
      <w:r>
        <w:rPr>
          <w:rFonts w:hint="eastAsia"/>
        </w:rPr>
        <w:t>客户上传自定义产品，新增的产品名称字段是未经过审核的，且附件可能存在侵权等信息，基于</w:t>
      </w:r>
      <w:proofErr w:type="gramStart"/>
      <w:r>
        <w:rPr>
          <w:rFonts w:hint="eastAsia"/>
        </w:rPr>
        <w:t>风控考虑</w:t>
      </w:r>
      <w:proofErr w:type="gramEnd"/>
      <w:r>
        <w:rPr>
          <w:rFonts w:hint="eastAsia"/>
        </w:rPr>
        <w:t>是需要关注的。但</w:t>
      </w:r>
      <w:r w:rsidR="00B51069">
        <w:rPr>
          <w:rFonts w:hint="eastAsia"/>
        </w:rPr>
        <w:t>应运</w:t>
      </w:r>
      <w:proofErr w:type="gramStart"/>
      <w:r w:rsidR="00B51069">
        <w:rPr>
          <w:rFonts w:hint="eastAsia"/>
        </w:rPr>
        <w:t>营</w:t>
      </w:r>
      <w:r w:rsidR="00211955">
        <w:rPr>
          <w:rFonts w:hint="eastAsia"/>
        </w:rPr>
        <w:t>提出</w:t>
      </w:r>
      <w:proofErr w:type="gramEnd"/>
      <w:r w:rsidR="00B51069">
        <w:rPr>
          <w:rFonts w:hint="eastAsia"/>
        </w:rPr>
        <w:t>业务要求</w:t>
      </w:r>
      <w:r w:rsidR="00211955">
        <w:rPr>
          <w:rFonts w:hint="eastAsia"/>
        </w:rPr>
        <w:t>急迫</w:t>
      </w:r>
      <w:r w:rsidR="00B51069">
        <w:rPr>
          <w:rFonts w:hint="eastAsia"/>
        </w:rPr>
        <w:t>，</w:t>
      </w:r>
      <w:r>
        <w:rPr>
          <w:rFonts w:hint="eastAsia"/>
        </w:rPr>
        <w:t>订单流程中不做审核，</w:t>
      </w:r>
      <w:r w:rsidRPr="004D1C76">
        <w:rPr>
          <w:rFonts w:hint="eastAsia"/>
        </w:rPr>
        <w:t>直接对订单放行；待客户提现环节，由人工审核订单信息</w:t>
      </w:r>
      <w:r>
        <w:rPr>
          <w:rFonts w:hint="eastAsia"/>
        </w:rPr>
        <w:t>，风险应对由运营人工把控。</w:t>
      </w:r>
    </w:p>
    <w:p w14:paraId="050DEA7B" w14:textId="4BA9A228" w:rsidR="00043A12" w:rsidRDefault="00043A12" w:rsidP="00B51069"/>
    <w:p w14:paraId="6B51514D" w14:textId="5DC0846D" w:rsidR="00043A12" w:rsidRDefault="00043A12" w:rsidP="00B51069">
      <w:r>
        <w:rPr>
          <w:rFonts w:hint="eastAsia"/>
        </w:rPr>
        <w:t>在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中处理方案如下：</w:t>
      </w:r>
    </w:p>
    <w:p w14:paraId="082CD93C" w14:textId="2533F5E5" w:rsidR="00043A12" w:rsidRPr="00043A12" w:rsidRDefault="00211955" w:rsidP="00B51069">
      <w:r>
        <w:rPr>
          <w:rFonts w:hint="eastAsia"/>
        </w:rPr>
        <w:lastRenderedPageBreak/>
        <w:t>涉及自定义产品</w:t>
      </w:r>
      <w:r w:rsidR="00043A12">
        <w:rPr>
          <w:rFonts w:hint="eastAsia"/>
        </w:rPr>
        <w:t>的订单信息审核，现在线上已有的流程继续沿用（附件扫毒的处理），不再新增对新的流程或分支（比如</w:t>
      </w:r>
      <w:r>
        <w:rPr>
          <w:rFonts w:hint="eastAsia"/>
        </w:rPr>
        <w:t>产品名称是否有敏感词、附件是否侵权等</w:t>
      </w:r>
      <w:r w:rsidR="00043A12">
        <w:rPr>
          <w:rFonts w:hint="eastAsia"/>
        </w:rPr>
        <w:t>）</w:t>
      </w:r>
      <w:r>
        <w:rPr>
          <w:rFonts w:hint="eastAsia"/>
        </w:rPr>
        <w:t>。</w:t>
      </w:r>
    </w:p>
    <w:p w14:paraId="691AB286" w14:textId="6CE7DE7A" w:rsidR="00045181" w:rsidRDefault="00193065" w:rsidP="006E587F">
      <w:pPr>
        <w:pStyle w:val="4"/>
        <w:rPr>
          <w:lang w:eastAsia="zh-CN"/>
        </w:rPr>
      </w:pPr>
      <w:r>
        <w:t>1</w:t>
      </w:r>
      <w:r>
        <w:rPr>
          <w:rFonts w:hint="eastAsia"/>
          <w:lang w:eastAsia="zh-CN"/>
        </w:rPr>
        <w:t>、</w:t>
      </w:r>
      <w:proofErr w:type="spellStart"/>
      <w:r w:rsidR="002D4062">
        <w:rPr>
          <w:rFonts w:hint="eastAsia"/>
        </w:rPr>
        <w:t>PC端</w:t>
      </w:r>
      <w:proofErr w:type="spellEnd"/>
      <w:r w:rsidR="009049A0">
        <w:rPr>
          <w:rFonts w:hint="eastAsia"/>
        </w:rPr>
        <w:t>-</w:t>
      </w:r>
      <w:proofErr w:type="spellStart"/>
      <w:r w:rsidR="009049A0">
        <w:rPr>
          <w:rFonts w:hint="eastAsia"/>
        </w:rPr>
        <w:t>供应商</w:t>
      </w:r>
      <w:proofErr w:type="spellEnd"/>
      <w:r w:rsidR="009049A0">
        <w:rPr>
          <w:rFonts w:hint="eastAsia"/>
        </w:rPr>
        <w:t>VO</w:t>
      </w:r>
      <w:r w:rsidR="005D6F25">
        <w:t>-</w:t>
      </w:r>
      <w:proofErr w:type="spellStart"/>
      <w:r w:rsidR="005D6F25">
        <w:rPr>
          <w:rFonts w:hint="eastAsia"/>
          <w:lang w:eastAsia="zh-CN"/>
        </w:rPr>
        <w:t>订单详情页</w:t>
      </w:r>
      <w:proofErr w:type="spellEnd"/>
    </w:p>
    <w:p w14:paraId="6CF35F26" w14:textId="60E33D28" w:rsidR="005D6F25" w:rsidRPr="005D6F25" w:rsidRDefault="007644B5" w:rsidP="005D6F25">
      <w:pPr>
        <w:rPr>
          <w:lang w:val="x-none"/>
        </w:rPr>
      </w:pPr>
      <w:r>
        <w:rPr>
          <w:rFonts w:hint="eastAsia"/>
          <w:lang w:val="x-none"/>
        </w:rPr>
        <w:t>安心收订单的</w:t>
      </w:r>
      <w:r w:rsidR="005D6F25">
        <w:rPr>
          <w:rFonts w:hint="eastAsia"/>
          <w:lang w:val="x-none"/>
        </w:rPr>
        <w:t>自定义产品，在产品信息中</w:t>
      </w:r>
      <w:r w:rsidR="00A275BD">
        <w:rPr>
          <w:rFonts w:hint="eastAsia"/>
          <w:lang w:val="x-none"/>
        </w:rPr>
        <w:t>统</w:t>
      </w:r>
      <w:proofErr w:type="gramStart"/>
      <w:r w:rsidR="00A275BD">
        <w:rPr>
          <w:rFonts w:hint="eastAsia"/>
          <w:lang w:val="x-none"/>
        </w:rPr>
        <w:t>一</w:t>
      </w:r>
      <w:proofErr w:type="gramEnd"/>
      <w:r w:rsidR="00A275BD">
        <w:rPr>
          <w:rFonts w:hint="eastAsia"/>
          <w:lang w:val="x-none"/>
        </w:rPr>
        <w:t>使用产品占位图片</w:t>
      </w:r>
      <w:r w:rsidR="000B4E84">
        <w:rPr>
          <w:rFonts w:hint="eastAsia"/>
          <w:lang w:val="x-none"/>
        </w:rPr>
        <w:t>；</w:t>
      </w:r>
      <w:r w:rsidR="005D6F25">
        <w:rPr>
          <w:rFonts w:hint="eastAsia"/>
          <w:lang w:val="x-none"/>
        </w:rPr>
        <w:t>产品名称无跳转链接。</w:t>
      </w:r>
    </w:p>
    <w:p w14:paraId="101F8399" w14:textId="7FF7B724" w:rsidR="009049A0" w:rsidRPr="005D6F25" w:rsidRDefault="005D6F25" w:rsidP="006E6DEF">
      <w:pPr>
        <w:rPr>
          <w:lang w:val="x-none"/>
        </w:rPr>
      </w:pPr>
      <w:r>
        <w:rPr>
          <w:noProof/>
        </w:rPr>
        <w:drawing>
          <wp:inline distT="0" distB="0" distL="0" distR="0" wp14:anchorId="5D39E4B3" wp14:editId="1FE5BD95">
            <wp:extent cx="5274310" cy="1607820"/>
            <wp:effectExtent l="0" t="0" r="2540" b="0"/>
            <wp:docPr id="116908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86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F4F3" w14:textId="6BC86BF1" w:rsidR="005D6F25" w:rsidRDefault="00193065" w:rsidP="006E587F">
      <w:pPr>
        <w:pStyle w:val="4"/>
      </w:pPr>
      <w:r>
        <w:t>2</w:t>
      </w:r>
      <w:r>
        <w:rPr>
          <w:rFonts w:hint="eastAsia"/>
        </w:rPr>
        <w:t>、</w:t>
      </w:r>
      <w:proofErr w:type="spellStart"/>
      <w:r w:rsidR="009049A0">
        <w:rPr>
          <w:rFonts w:hint="eastAsia"/>
        </w:rPr>
        <w:t>PC端</w:t>
      </w:r>
      <w:proofErr w:type="spellEnd"/>
      <w:r w:rsidR="009049A0">
        <w:rPr>
          <w:rFonts w:hint="eastAsia"/>
        </w:rPr>
        <w:t>-</w:t>
      </w:r>
      <w:proofErr w:type="spellStart"/>
      <w:r w:rsidR="009049A0">
        <w:rPr>
          <w:rFonts w:hint="eastAsia"/>
        </w:rPr>
        <w:t>买家</w:t>
      </w:r>
      <w:proofErr w:type="spellEnd"/>
      <w:r w:rsidR="009049A0">
        <w:rPr>
          <w:rFonts w:hint="eastAsia"/>
        </w:rPr>
        <w:t>VO</w:t>
      </w:r>
      <w:r w:rsidR="005D6F25">
        <w:t>-</w:t>
      </w:r>
      <w:r w:rsidR="005D6F25">
        <w:rPr>
          <w:rFonts w:hint="eastAsia"/>
        </w:rPr>
        <w:t>Order</w:t>
      </w:r>
      <w:r w:rsidR="005D6F25">
        <w:t xml:space="preserve"> </w:t>
      </w:r>
      <w:r w:rsidR="005D6F25">
        <w:rPr>
          <w:rFonts w:hint="eastAsia"/>
        </w:rPr>
        <w:t>Detail</w:t>
      </w:r>
    </w:p>
    <w:p w14:paraId="65D1A925" w14:textId="08AE0D10" w:rsidR="005D6F25" w:rsidRPr="007644B5" w:rsidRDefault="007644B5" w:rsidP="005D6F25">
      <w:pPr>
        <w:rPr>
          <w:lang w:val="x-none"/>
        </w:rPr>
      </w:pPr>
      <w:r>
        <w:rPr>
          <w:rFonts w:hint="eastAsia"/>
          <w:lang w:val="x-none"/>
        </w:rPr>
        <w:t>安心收订单的自定义产品，在产品信息中</w:t>
      </w:r>
      <w:r w:rsidR="00A275BD">
        <w:rPr>
          <w:rFonts w:hint="eastAsia"/>
          <w:lang w:val="x-none"/>
        </w:rPr>
        <w:t>统</w:t>
      </w:r>
      <w:proofErr w:type="gramStart"/>
      <w:r w:rsidR="00A275BD">
        <w:rPr>
          <w:rFonts w:hint="eastAsia"/>
          <w:lang w:val="x-none"/>
        </w:rPr>
        <w:t>一</w:t>
      </w:r>
      <w:proofErr w:type="gramEnd"/>
      <w:r w:rsidR="00A275BD">
        <w:rPr>
          <w:rFonts w:hint="eastAsia"/>
          <w:lang w:val="x-none"/>
        </w:rPr>
        <w:t>使用产品占位图片</w:t>
      </w:r>
      <w:r>
        <w:rPr>
          <w:rFonts w:hint="eastAsia"/>
          <w:lang w:val="x-none"/>
        </w:rPr>
        <w:t>；产品名称无跳转链接。</w:t>
      </w:r>
    </w:p>
    <w:p w14:paraId="6C55525B" w14:textId="552AF516" w:rsidR="009049A0" w:rsidRPr="005D6F25" w:rsidRDefault="005D6F25" w:rsidP="006E6DEF">
      <w:pPr>
        <w:rPr>
          <w:lang w:val="x-none"/>
        </w:rPr>
      </w:pPr>
      <w:r>
        <w:rPr>
          <w:noProof/>
        </w:rPr>
        <w:drawing>
          <wp:inline distT="0" distB="0" distL="0" distR="0" wp14:anchorId="3BF02035" wp14:editId="59DA5204">
            <wp:extent cx="5274310" cy="1661795"/>
            <wp:effectExtent l="0" t="0" r="2540" b="0"/>
            <wp:docPr id="1032231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1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2C6" w14:textId="330365ED" w:rsidR="002D4062" w:rsidRDefault="00193065" w:rsidP="006E587F">
      <w:pPr>
        <w:pStyle w:val="4"/>
      </w:pPr>
      <w:r>
        <w:rPr>
          <w:rFonts w:hint="cs"/>
        </w:rPr>
        <w:t>3</w:t>
      </w:r>
      <w:r>
        <w:rPr>
          <w:rFonts w:hint="eastAsia"/>
        </w:rPr>
        <w:t>、</w:t>
      </w:r>
      <w:r w:rsidR="009049A0">
        <w:rPr>
          <w:rFonts w:hint="eastAsia"/>
        </w:rPr>
        <w:t>买家APP</w:t>
      </w:r>
      <w:r w:rsidR="00065F89" w:rsidRPr="00065F89">
        <w:rPr>
          <w:rFonts w:hint="eastAsia"/>
        </w:rPr>
        <w:t xml:space="preserve"> </w:t>
      </w:r>
      <w:r w:rsidR="00065F89">
        <w:t xml:space="preserve">- </w:t>
      </w:r>
      <w:r w:rsidR="00065F89">
        <w:rPr>
          <w:rFonts w:hint="eastAsia"/>
        </w:rPr>
        <w:t>Order</w:t>
      </w:r>
      <w:r w:rsidR="00065F89">
        <w:t xml:space="preserve"> </w:t>
      </w:r>
      <w:r w:rsidR="00065F89">
        <w:rPr>
          <w:rFonts w:hint="eastAsia"/>
        </w:rPr>
        <w:t>Detail</w:t>
      </w:r>
    </w:p>
    <w:p w14:paraId="7F035A28" w14:textId="1837D703" w:rsidR="00EB62B5" w:rsidRPr="007644B5" w:rsidRDefault="007644B5" w:rsidP="00EB62B5">
      <w:pPr>
        <w:rPr>
          <w:lang w:val="x-none"/>
        </w:rPr>
      </w:pPr>
      <w:r>
        <w:rPr>
          <w:rFonts w:hint="eastAsia"/>
          <w:lang w:val="x-none"/>
        </w:rPr>
        <w:t>安心收订单的自定义产品，在产品信息中</w:t>
      </w:r>
      <w:r w:rsidR="00A275BD">
        <w:rPr>
          <w:rFonts w:hint="eastAsia"/>
          <w:lang w:val="x-none"/>
        </w:rPr>
        <w:t>统</w:t>
      </w:r>
      <w:proofErr w:type="gramStart"/>
      <w:r w:rsidR="00A275BD">
        <w:rPr>
          <w:rFonts w:hint="eastAsia"/>
          <w:lang w:val="x-none"/>
        </w:rPr>
        <w:t>一</w:t>
      </w:r>
      <w:proofErr w:type="gramEnd"/>
      <w:r w:rsidR="00A275BD">
        <w:rPr>
          <w:rFonts w:hint="eastAsia"/>
          <w:lang w:val="x-none"/>
        </w:rPr>
        <w:t>使用占位图片</w:t>
      </w:r>
      <w:r>
        <w:rPr>
          <w:rFonts w:hint="eastAsia"/>
          <w:lang w:val="x-none"/>
        </w:rPr>
        <w:t>；产品名称无跳转链接。</w:t>
      </w:r>
    </w:p>
    <w:p w14:paraId="3984C420" w14:textId="1067B6BF" w:rsidR="005D6F25" w:rsidRDefault="00EB62B5" w:rsidP="005D6F25">
      <w:pPr>
        <w:rPr>
          <w:lang w:val="x-none" w:eastAsia="ar-SA"/>
        </w:rPr>
      </w:pPr>
      <w:r w:rsidRPr="00EB62B5">
        <w:rPr>
          <w:noProof/>
          <w:lang w:val="x-none" w:eastAsia="ar-SA"/>
        </w:rPr>
        <w:lastRenderedPageBreak/>
        <w:drawing>
          <wp:inline distT="0" distB="0" distL="0" distR="0" wp14:anchorId="75DA6D0A" wp14:editId="196EE033">
            <wp:extent cx="5274310" cy="2622550"/>
            <wp:effectExtent l="0" t="0" r="2540" b="6350"/>
            <wp:docPr id="532274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74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176" w14:textId="2AE97873" w:rsidR="00197E83" w:rsidRPr="00976935" w:rsidRDefault="0092338E" w:rsidP="00197E83">
      <w:pPr>
        <w:pStyle w:val="2"/>
        <w:rPr>
          <w:color w:val="000000" w:themeColor="text1"/>
          <w:lang w:eastAsia="zh-CN"/>
        </w:rPr>
      </w:pPr>
      <w:bookmarkStart w:id="59" w:name="_Toc150248237"/>
      <w:proofErr w:type="spellStart"/>
      <w:r w:rsidRPr="0092338E">
        <w:rPr>
          <w:rFonts w:hint="eastAsia"/>
          <w:color w:val="000000" w:themeColor="text1"/>
          <w:lang w:eastAsia="zh-CN"/>
        </w:rPr>
        <w:t>OSS订单管理</w:t>
      </w:r>
      <w:bookmarkEnd w:id="59"/>
      <w:proofErr w:type="spellEnd"/>
    </w:p>
    <w:p w14:paraId="4E937090" w14:textId="2D51D765" w:rsidR="00DE04E9" w:rsidRDefault="0092338E" w:rsidP="006E587F">
      <w:pPr>
        <w:pStyle w:val="3"/>
      </w:pPr>
      <w:bookmarkStart w:id="60" w:name="_Toc150248238"/>
      <w:r>
        <w:rPr>
          <w:rFonts w:hint="eastAsia"/>
        </w:rPr>
        <w:t>订单视图页</w:t>
      </w:r>
      <w:bookmarkEnd w:id="60"/>
    </w:p>
    <w:p w14:paraId="74611C75" w14:textId="31404A69" w:rsidR="00C058C2" w:rsidRDefault="00A275BD" w:rsidP="00197E83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3A5F68">
        <w:rPr>
          <w:rFonts w:hint="eastAsia"/>
          <w:lang w:val="x-none"/>
        </w:rPr>
        <w:t>安心收订单的自定义产品，在产品信息中</w:t>
      </w:r>
      <w:r>
        <w:rPr>
          <w:rFonts w:hint="eastAsia"/>
          <w:lang w:val="x-none"/>
        </w:rPr>
        <w:t>统</w:t>
      </w:r>
      <w:proofErr w:type="gramStart"/>
      <w:r>
        <w:rPr>
          <w:rFonts w:hint="eastAsia"/>
          <w:lang w:val="x-none"/>
        </w:rPr>
        <w:t>一</w:t>
      </w:r>
      <w:proofErr w:type="gramEnd"/>
      <w:r>
        <w:rPr>
          <w:rFonts w:hint="eastAsia"/>
          <w:lang w:val="x-none"/>
        </w:rPr>
        <w:t>展示产品占位图片</w:t>
      </w:r>
      <w:r w:rsidR="003A5F68">
        <w:rPr>
          <w:rFonts w:hint="eastAsia"/>
          <w:lang w:val="x-none"/>
        </w:rPr>
        <w:t>；产品名称无跳转链接。</w:t>
      </w:r>
    </w:p>
    <w:p w14:paraId="6EB84908" w14:textId="1AC8DE63" w:rsidR="003A5F68" w:rsidRDefault="00A275BD" w:rsidP="003A5F68">
      <w:pPr>
        <w:rPr>
          <w:lang w:val="x-none"/>
        </w:rPr>
      </w:pPr>
      <w:r>
        <w:rPr>
          <w:lang w:val="x-none"/>
        </w:rPr>
        <w:t>2</w:t>
      </w:r>
      <w:r>
        <w:rPr>
          <w:rFonts w:hint="eastAsia"/>
          <w:lang w:val="x-none"/>
        </w:rPr>
        <w:t>、</w:t>
      </w:r>
      <w:r w:rsidR="003A5F68">
        <w:rPr>
          <w:rFonts w:hint="eastAsia"/>
          <w:lang w:val="x-none"/>
        </w:rPr>
        <w:t>对于自定义产品，在产品信息中，显示</w:t>
      </w:r>
      <w:r w:rsidR="003A5F68">
        <w:rPr>
          <w:rFonts w:hint="eastAsia"/>
          <w:lang w:val="x-none"/>
        </w:rPr>
        <w:t xml:space="preserve"> </w:t>
      </w:r>
      <w:r w:rsidR="003A5F68">
        <w:rPr>
          <w:rFonts w:hint="eastAsia"/>
          <w:lang w:val="x-none"/>
        </w:rPr>
        <w:t>“自定义产品”字样的标识；</w:t>
      </w:r>
    </w:p>
    <w:p w14:paraId="42771DA0" w14:textId="77777777" w:rsidR="003A5F68" w:rsidRPr="003A5F68" w:rsidRDefault="003A5F68" w:rsidP="00197E83">
      <w:pPr>
        <w:rPr>
          <w:lang w:val="x-none"/>
        </w:rPr>
      </w:pPr>
    </w:p>
    <w:p w14:paraId="4A6078A6" w14:textId="2C8EC22E" w:rsidR="00DE04E9" w:rsidRPr="00C058C2" w:rsidRDefault="00C058C2" w:rsidP="00DE04E9">
      <w:r>
        <w:rPr>
          <w:noProof/>
        </w:rPr>
        <w:drawing>
          <wp:inline distT="0" distB="0" distL="0" distR="0" wp14:anchorId="5A8DB68B" wp14:editId="6DC57A1C">
            <wp:extent cx="5274310" cy="1104265"/>
            <wp:effectExtent l="0" t="0" r="2540" b="635"/>
            <wp:docPr id="37779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6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A8F8" w14:textId="77777777" w:rsidR="00EE1A93" w:rsidRPr="00EE1A93" w:rsidRDefault="00EE1A93" w:rsidP="00EE1A93">
      <w:pPr>
        <w:pStyle w:val="2"/>
        <w:numPr>
          <w:ilvl w:val="1"/>
          <w:numId w:val="31"/>
        </w:numPr>
        <w:rPr>
          <w:color w:val="000000" w:themeColor="text1"/>
          <w:lang w:eastAsia="zh-CN"/>
        </w:rPr>
      </w:pPr>
      <w:bookmarkStart w:id="61" w:name="_Toc459105308"/>
      <w:bookmarkStart w:id="62" w:name="_Toc459105412"/>
      <w:bookmarkStart w:id="63" w:name="_Toc101973615"/>
      <w:bookmarkStart w:id="64" w:name="_Toc150248239"/>
      <w:r w:rsidRPr="00EE1A93">
        <w:rPr>
          <w:rFonts w:hint="eastAsia"/>
          <w:color w:val="000000" w:themeColor="text1"/>
          <w:lang w:eastAsia="zh-CN"/>
        </w:rPr>
        <w:t>订单流程影响</w:t>
      </w:r>
      <w:bookmarkEnd w:id="64"/>
    </w:p>
    <w:p w14:paraId="7B07F553" w14:textId="4C49F801" w:rsidR="00EE1A93" w:rsidRDefault="00EE1A93" w:rsidP="006E587F">
      <w:pPr>
        <w:pStyle w:val="3"/>
      </w:pPr>
      <w:bookmarkStart w:id="65" w:name="_Toc150248240"/>
      <w:r>
        <w:rPr>
          <w:rFonts w:hint="eastAsia"/>
        </w:rPr>
        <w:t>订单修改流程</w:t>
      </w:r>
      <w:bookmarkEnd w:id="65"/>
    </w:p>
    <w:p w14:paraId="7B5B7360" w14:textId="7046B1CC" w:rsidR="00EE1A93" w:rsidRDefault="003A5F68" w:rsidP="00EE1A93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EE1A93">
        <w:rPr>
          <w:rFonts w:hint="eastAsia"/>
          <w:lang w:val="x-none"/>
        </w:rPr>
        <w:t>订单</w:t>
      </w:r>
      <w:proofErr w:type="gramStart"/>
      <w:r w:rsidR="003475EC">
        <w:rPr>
          <w:rFonts w:hint="eastAsia"/>
          <w:lang w:val="x-none"/>
        </w:rPr>
        <w:t>一</w:t>
      </w:r>
      <w:proofErr w:type="gramEnd"/>
      <w:r w:rsidR="003475EC">
        <w:rPr>
          <w:rFonts w:hint="eastAsia"/>
          <w:lang w:val="x-none"/>
        </w:rPr>
        <w:t>但</w:t>
      </w:r>
      <w:r w:rsidR="00EE1A93">
        <w:rPr>
          <w:rFonts w:hint="eastAsia"/>
          <w:lang w:val="x-none"/>
        </w:rPr>
        <w:t>创建成功，修改订单时，不支持“线上交易产品”和“自定义产品”之前切换。</w:t>
      </w:r>
    </w:p>
    <w:p w14:paraId="61575932" w14:textId="6839123C" w:rsidR="00615AFA" w:rsidRDefault="003A5F68" w:rsidP="00EE1A93">
      <w:pPr>
        <w:rPr>
          <w:lang w:val="x-none"/>
        </w:rPr>
      </w:pPr>
      <w:r>
        <w:rPr>
          <w:lang w:val="x-none"/>
        </w:rPr>
        <w:lastRenderedPageBreak/>
        <w:t>2</w:t>
      </w:r>
      <w:r>
        <w:rPr>
          <w:rFonts w:hint="eastAsia"/>
          <w:lang w:val="x-none"/>
        </w:rPr>
        <w:t>、</w:t>
      </w:r>
      <w:r w:rsidR="00EE1A93">
        <w:rPr>
          <w:rFonts w:hint="eastAsia"/>
          <w:lang w:val="x-none"/>
        </w:rPr>
        <w:t>在不同订单节点，“自定义产品”的字段的修改限制，和“线上交易产品”</w:t>
      </w:r>
      <w:r w:rsidR="00615AFA">
        <w:rPr>
          <w:rFonts w:hint="eastAsia"/>
          <w:lang w:val="x-none"/>
        </w:rPr>
        <w:t>的“产品信息”</w:t>
      </w:r>
      <w:r w:rsidR="00EE1A93">
        <w:rPr>
          <w:rFonts w:hint="eastAsia"/>
          <w:lang w:val="x-none"/>
        </w:rPr>
        <w:t>一致。</w:t>
      </w:r>
      <w:r w:rsidR="00615AFA">
        <w:rPr>
          <w:rFonts w:hint="eastAsia"/>
          <w:lang w:val="x-none"/>
        </w:rPr>
        <w:t>“产品名称”</w:t>
      </w:r>
      <w:r>
        <w:rPr>
          <w:rFonts w:hint="eastAsia"/>
          <w:lang w:val="x-none"/>
        </w:rPr>
        <w:t>字段</w:t>
      </w:r>
      <w:r w:rsidR="00615AFA">
        <w:rPr>
          <w:rFonts w:hint="eastAsia"/>
          <w:lang w:val="x-none"/>
        </w:rPr>
        <w:t>支持修改，</w:t>
      </w:r>
      <w:r>
        <w:rPr>
          <w:rFonts w:hint="eastAsia"/>
          <w:lang w:val="x-none"/>
        </w:rPr>
        <w:t>修改</w:t>
      </w:r>
      <w:r w:rsidR="00615AFA">
        <w:rPr>
          <w:rFonts w:hint="eastAsia"/>
          <w:lang w:val="x-none"/>
        </w:rPr>
        <w:t>限制和其他产品信息的字段一致。</w:t>
      </w:r>
    </w:p>
    <w:p w14:paraId="7E662C9F" w14:textId="267B401D" w:rsidR="00EE1A93" w:rsidRDefault="00615AFA" w:rsidP="00EE1A93">
      <w:pPr>
        <w:rPr>
          <w:lang w:val="x-none"/>
        </w:rPr>
      </w:pPr>
      <w:r>
        <w:rPr>
          <w:noProof/>
        </w:rPr>
        <w:drawing>
          <wp:inline distT="0" distB="0" distL="0" distR="0" wp14:anchorId="1F83E9B8" wp14:editId="544A284A">
            <wp:extent cx="5274310" cy="1709420"/>
            <wp:effectExtent l="0" t="0" r="2540" b="5080"/>
            <wp:docPr id="307599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9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55EA" w14:textId="055BDDF2" w:rsidR="00343F67" w:rsidRDefault="00343F67" w:rsidP="00EE1A93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、订单修改影响页面：</w:t>
      </w:r>
    </w:p>
    <w:p w14:paraId="762004A2" w14:textId="3DF5DC73" w:rsidR="00343F67" w:rsidRDefault="00343F67" w:rsidP="00EE1A93">
      <w:pPr>
        <w:rPr>
          <w:lang w:val="x-none"/>
        </w:rPr>
      </w:pPr>
      <w:r>
        <w:rPr>
          <w:rFonts w:hint="eastAsia"/>
          <w:lang w:val="x-none"/>
        </w:rPr>
        <w:t>相关模块：订单合同附件、产品名称修改、产品图片展示</w:t>
      </w:r>
    </w:p>
    <w:p w14:paraId="3653025A" w14:textId="7EF704B5" w:rsidR="00343F67" w:rsidRDefault="00343F67" w:rsidP="00EE1A93">
      <w:pPr>
        <w:rPr>
          <w:lang w:val="x-none"/>
        </w:rPr>
      </w:pPr>
      <w:r>
        <w:rPr>
          <w:rFonts w:hint="eastAsia"/>
          <w:lang w:val="x-none"/>
        </w:rPr>
        <w:t>相关端：</w:t>
      </w:r>
      <w:r>
        <w:rPr>
          <w:rFonts w:hint="eastAsia"/>
          <w:lang w:val="x-none"/>
        </w:rPr>
        <w:t>PC</w:t>
      </w:r>
      <w:r>
        <w:rPr>
          <w:lang w:val="x-none"/>
        </w:rPr>
        <w:t>-</w:t>
      </w:r>
      <w:proofErr w:type="spellStart"/>
      <w:r>
        <w:rPr>
          <w:rFonts w:hint="eastAsia"/>
          <w:lang w:val="x-none"/>
        </w:rPr>
        <w:t>供应商</w:t>
      </w:r>
      <w:proofErr w:type="spellEnd"/>
      <w:r>
        <w:rPr>
          <w:rFonts w:hint="eastAsia"/>
          <w:lang w:val="x-none"/>
        </w:rPr>
        <w:t>VO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PC</w:t>
      </w:r>
      <w:r>
        <w:rPr>
          <w:lang w:val="x-none"/>
        </w:rPr>
        <w:t>-</w:t>
      </w:r>
      <w:proofErr w:type="spellStart"/>
      <w:r>
        <w:rPr>
          <w:rFonts w:hint="eastAsia"/>
          <w:lang w:val="x-none"/>
        </w:rPr>
        <w:t>买家</w:t>
      </w:r>
      <w:r>
        <w:rPr>
          <w:rFonts w:hint="eastAsia"/>
          <w:lang w:val="x-none"/>
        </w:rPr>
        <w:t>VO</w:t>
      </w:r>
      <w:r>
        <w:rPr>
          <w:rFonts w:hint="eastAsia"/>
          <w:lang w:val="x-none"/>
        </w:rPr>
        <w:t>、买家</w:t>
      </w:r>
      <w:proofErr w:type="spellEnd"/>
      <w:r>
        <w:rPr>
          <w:rFonts w:hint="eastAsia"/>
          <w:lang w:val="x-none"/>
        </w:rPr>
        <w:t>APP</w:t>
      </w:r>
    </w:p>
    <w:p w14:paraId="195532EC" w14:textId="2205BCA2" w:rsidR="00343F67" w:rsidRDefault="00343F67" w:rsidP="00EE1A93">
      <w:pPr>
        <w:rPr>
          <w:lang w:val="x-none"/>
        </w:rPr>
      </w:pPr>
      <w:r>
        <w:rPr>
          <w:rFonts w:hint="eastAsia"/>
          <w:lang w:val="x-none"/>
        </w:rPr>
        <w:t>相关页面：订单修改页、修改快照页</w:t>
      </w:r>
    </w:p>
    <w:p w14:paraId="631D433F" w14:textId="77777777" w:rsidR="00343F67" w:rsidRDefault="00343F67" w:rsidP="00EE1A93">
      <w:pPr>
        <w:rPr>
          <w:lang w:val="x-none"/>
        </w:rPr>
      </w:pPr>
    </w:p>
    <w:p w14:paraId="29CAF332" w14:textId="654F0E47" w:rsidR="00615AFA" w:rsidRDefault="00615AFA" w:rsidP="006E587F">
      <w:pPr>
        <w:pStyle w:val="3"/>
      </w:pPr>
      <w:bookmarkStart w:id="66" w:name="_Toc150248241"/>
      <w:r w:rsidRPr="0092338E">
        <w:t>发货</w:t>
      </w:r>
      <w:r>
        <w:rPr>
          <w:rFonts w:hint="eastAsia"/>
        </w:rPr>
        <w:t>流程</w:t>
      </w:r>
      <w:bookmarkEnd w:id="66"/>
    </w:p>
    <w:p w14:paraId="69E08DD8" w14:textId="6B09F4E1" w:rsidR="00615AFA" w:rsidRPr="009049A0" w:rsidRDefault="00615AFA" w:rsidP="00615AFA">
      <w:pPr>
        <w:rPr>
          <w:lang w:val="x-none"/>
        </w:rPr>
      </w:pPr>
      <w:r>
        <w:rPr>
          <w:rFonts w:hint="eastAsia"/>
          <w:lang w:val="x-none"/>
        </w:rPr>
        <w:t>发货时，产品信息的接口，</w:t>
      </w:r>
      <w:proofErr w:type="gramStart"/>
      <w:r>
        <w:rPr>
          <w:rFonts w:hint="eastAsia"/>
          <w:lang w:val="x-none"/>
        </w:rPr>
        <w:t>做对</w:t>
      </w:r>
      <w:proofErr w:type="gramEnd"/>
      <w:r>
        <w:rPr>
          <w:rFonts w:hint="eastAsia"/>
          <w:lang w:val="x-none"/>
        </w:rPr>
        <w:t>应调整</w:t>
      </w:r>
      <w:r w:rsidR="00B51069">
        <w:rPr>
          <w:rFonts w:hint="eastAsia"/>
          <w:lang w:val="x-none"/>
        </w:rPr>
        <w:t>；</w:t>
      </w:r>
    </w:p>
    <w:p w14:paraId="66AE78A6" w14:textId="35B52D45" w:rsidR="00615AFA" w:rsidRDefault="00615AFA" w:rsidP="006E587F">
      <w:pPr>
        <w:pStyle w:val="3"/>
      </w:pPr>
      <w:bookmarkStart w:id="67" w:name="_Toc150248242"/>
      <w:r w:rsidRPr="0092338E">
        <w:t>退款</w:t>
      </w:r>
      <w:r>
        <w:rPr>
          <w:rFonts w:hint="eastAsia"/>
        </w:rPr>
        <w:t>退货流程</w:t>
      </w:r>
      <w:bookmarkEnd w:id="67"/>
    </w:p>
    <w:p w14:paraId="4E5768B2" w14:textId="77777777" w:rsidR="00615AFA" w:rsidRDefault="00615AFA" w:rsidP="00615AFA">
      <w:pPr>
        <w:rPr>
          <w:lang w:val="x-none"/>
        </w:rPr>
      </w:pPr>
      <w:r>
        <w:rPr>
          <w:rFonts w:hint="eastAsia"/>
          <w:lang w:val="x-none"/>
        </w:rPr>
        <w:t>退款退货，产品信息的接口，</w:t>
      </w:r>
      <w:proofErr w:type="gramStart"/>
      <w:r>
        <w:rPr>
          <w:rFonts w:hint="eastAsia"/>
          <w:lang w:val="x-none"/>
        </w:rPr>
        <w:t>做对</w:t>
      </w:r>
      <w:proofErr w:type="gramEnd"/>
      <w:r>
        <w:rPr>
          <w:rFonts w:hint="eastAsia"/>
          <w:lang w:val="x-none"/>
        </w:rPr>
        <w:t>应调整。</w:t>
      </w:r>
    </w:p>
    <w:p w14:paraId="68D119DC" w14:textId="77777777" w:rsidR="00615AFA" w:rsidRDefault="00615AFA" w:rsidP="00615AFA">
      <w:pPr>
        <w:rPr>
          <w:lang w:val="x-none"/>
        </w:rPr>
      </w:pPr>
    </w:p>
    <w:p w14:paraId="1BF39EA6" w14:textId="455893DC" w:rsidR="00EE1A93" w:rsidRDefault="00EE1A93" w:rsidP="006E587F">
      <w:pPr>
        <w:pStyle w:val="3"/>
      </w:pPr>
      <w:bookmarkStart w:id="68" w:name="_Toc150248243"/>
      <w:r>
        <w:rPr>
          <w:rFonts w:hint="eastAsia"/>
        </w:rPr>
        <w:t>收银台（PC、APP、触屏）</w:t>
      </w:r>
      <w:bookmarkEnd w:id="68"/>
    </w:p>
    <w:p w14:paraId="39A19F1D" w14:textId="0A735A17" w:rsidR="00C82F39" w:rsidRDefault="006C231D" w:rsidP="00C82F39">
      <w:pPr>
        <w:rPr>
          <w:lang w:val="x-none"/>
        </w:rPr>
      </w:pPr>
      <w:r>
        <w:rPr>
          <w:rFonts w:hint="eastAsia"/>
          <w:lang w:val="x-none"/>
        </w:rPr>
        <w:t>安心收订单的自定义产品的产品信息中</w:t>
      </w:r>
      <w:r w:rsidR="00A275BD">
        <w:rPr>
          <w:rFonts w:hint="eastAsia"/>
          <w:lang w:val="x-none"/>
        </w:rPr>
        <w:t>统</w:t>
      </w:r>
      <w:proofErr w:type="gramStart"/>
      <w:r w:rsidR="00A275BD">
        <w:rPr>
          <w:rFonts w:hint="eastAsia"/>
          <w:lang w:val="x-none"/>
        </w:rPr>
        <w:t>一</w:t>
      </w:r>
      <w:proofErr w:type="gramEnd"/>
      <w:r w:rsidR="00A275BD">
        <w:rPr>
          <w:rFonts w:hint="eastAsia"/>
          <w:lang w:val="x-none"/>
        </w:rPr>
        <w:t>展示产品占位图片</w:t>
      </w:r>
      <w:r>
        <w:rPr>
          <w:rFonts w:hint="eastAsia"/>
          <w:lang w:val="x-none"/>
        </w:rPr>
        <w:t>。</w:t>
      </w:r>
    </w:p>
    <w:p w14:paraId="77E3F1AC" w14:textId="77777777" w:rsidR="00343F67" w:rsidRDefault="00343F67" w:rsidP="006E587F">
      <w:pPr>
        <w:pStyle w:val="3"/>
      </w:pPr>
      <w:bookmarkStart w:id="69" w:name="_Toc150248244"/>
      <w:r>
        <w:rPr>
          <w:rFonts w:hint="eastAsia"/>
        </w:rPr>
        <w:lastRenderedPageBreak/>
        <w:t>邮件通知</w:t>
      </w:r>
      <w:bookmarkEnd w:id="69"/>
    </w:p>
    <w:p w14:paraId="7997CA9E" w14:textId="77777777" w:rsidR="008903A0" w:rsidRDefault="00343F67" w:rsidP="00343F67">
      <w:pPr>
        <w:rPr>
          <w:lang w:val="x-none"/>
        </w:rPr>
      </w:pPr>
      <w:r>
        <w:rPr>
          <w:rFonts w:hint="eastAsia"/>
          <w:lang w:val="x-none"/>
        </w:rPr>
        <w:t>所有订单相关的通知邮件，</w:t>
      </w:r>
      <w:r w:rsidR="008903A0">
        <w:rPr>
          <w:rFonts w:hint="eastAsia"/>
          <w:lang w:val="x-none"/>
        </w:rPr>
        <w:t>有产品信息展示模块的额邮件：</w:t>
      </w:r>
    </w:p>
    <w:p w14:paraId="7EBB3D94" w14:textId="0653E3D3" w:rsidR="00343F67" w:rsidRDefault="00343F67" w:rsidP="00343F67">
      <w:pPr>
        <w:rPr>
          <w:lang w:val="x-none"/>
        </w:rPr>
      </w:pPr>
      <w:r>
        <w:rPr>
          <w:rFonts w:hint="eastAsia"/>
          <w:lang w:val="x-none"/>
        </w:rPr>
        <w:t>如选择了自定义产品，在产品信息</w:t>
      </w:r>
      <w:r w:rsidR="00A275BD">
        <w:rPr>
          <w:rFonts w:hint="eastAsia"/>
          <w:lang w:val="x-none"/>
        </w:rPr>
        <w:t>统一展示产品占位图片</w:t>
      </w:r>
      <w:r>
        <w:rPr>
          <w:rFonts w:hint="eastAsia"/>
          <w:lang w:val="x-none"/>
        </w:rPr>
        <w:t>；产品名称无跳转链接。</w:t>
      </w:r>
    </w:p>
    <w:p w14:paraId="0CBB7A2A" w14:textId="2AE69CCC" w:rsidR="001C44E2" w:rsidRDefault="006E587F" w:rsidP="006E587F">
      <w:pPr>
        <w:pStyle w:val="3"/>
      </w:pPr>
      <w:bookmarkStart w:id="70" w:name="_Toc150248245"/>
      <w:commentRangeStart w:id="71"/>
      <w:ins w:id="72" w:author="Lyu Lixin" w:date="2023-11-07T11:02:00Z">
        <w:r>
          <w:rPr>
            <w:rFonts w:hint="eastAsia"/>
          </w:rPr>
          <w:t>自定义产品的订单</w:t>
        </w:r>
      </w:ins>
      <w:ins w:id="73" w:author="Lyu Lixin" w:date="2023-11-07T10:56:00Z">
        <w:r w:rsidR="008C7E2B">
          <w:rPr>
            <w:rFonts w:hint="eastAsia"/>
          </w:rPr>
          <w:t>代</w:t>
        </w:r>
      </w:ins>
      <w:ins w:id="74" w:author="Lyu Lixin" w:date="2023-11-07T10:51:00Z">
        <w:r w:rsidR="008C7E2B">
          <w:rPr>
            <w:rFonts w:hint="eastAsia"/>
          </w:rPr>
          <w:t>买家注册</w:t>
        </w:r>
      </w:ins>
      <w:ins w:id="75" w:author="Lyu Lixin" w:date="2023-11-07T11:02:00Z">
        <w:r>
          <w:rPr>
            <w:rFonts w:hint="eastAsia"/>
          </w:rPr>
          <w:t>取值规则</w:t>
        </w:r>
      </w:ins>
      <w:commentRangeEnd w:id="71"/>
      <w:ins w:id="76" w:author="Lyu Lixin" w:date="2023-11-07T11:15:00Z">
        <w:r w:rsidR="00DC53D2">
          <w:rPr>
            <w:rStyle w:val="af3"/>
            <w:rFonts w:ascii="Times New Roman" w:hAnsi="Times New Roman"/>
            <w:b w:val="0"/>
            <w:bCs w:val="0"/>
            <w:kern w:val="2"/>
            <w:lang w:val="en-US" w:eastAsia="zh-CN"/>
          </w:rPr>
          <w:commentReference w:id="71"/>
        </w:r>
      </w:ins>
      <w:bookmarkEnd w:id="70"/>
    </w:p>
    <w:p w14:paraId="52832611" w14:textId="77777777" w:rsidR="008C7E2B" w:rsidRPr="006E587F" w:rsidRDefault="008C7E2B" w:rsidP="008C7E2B">
      <w:pPr>
        <w:rPr>
          <w:ins w:id="77" w:author="Lyu Lixin" w:date="2023-11-07T10:57:00Z"/>
          <w:b/>
          <w:bCs/>
          <w:lang w:val="x-none"/>
        </w:rPr>
      </w:pPr>
      <w:ins w:id="78" w:author="Lyu Lixin" w:date="2023-11-07T10:53:00Z">
        <w:r w:rsidRPr="006E587F">
          <w:rPr>
            <w:rFonts w:hint="eastAsia"/>
            <w:b/>
            <w:bCs/>
            <w:lang w:val="x-none"/>
          </w:rPr>
          <w:t>背景：</w:t>
        </w:r>
      </w:ins>
    </w:p>
    <w:p w14:paraId="01E43B6E" w14:textId="7B6450F8" w:rsidR="008C7E2B" w:rsidRDefault="008C7E2B" w:rsidP="008C7E2B">
      <w:pPr>
        <w:rPr>
          <w:ins w:id="79" w:author="Lyu Lixin" w:date="2023-11-07T10:53:00Z"/>
          <w:rFonts w:cs="微软雅黑"/>
        </w:rPr>
      </w:pPr>
      <w:ins w:id="80" w:author="Lyu Lixin" w:date="2023-11-07T10:52:00Z">
        <w:r>
          <w:rPr>
            <w:rFonts w:hint="eastAsia"/>
            <w:lang w:val="x-none"/>
          </w:rPr>
          <w:t>线上流程中，</w:t>
        </w:r>
        <w:r>
          <w:rPr>
            <w:rFonts w:cs="微软雅黑" w:hint="eastAsia"/>
          </w:rPr>
          <w:t>自建订单提交时，</w:t>
        </w:r>
        <w:r>
          <w:rPr>
            <w:rFonts w:cs="微软雅黑" w:hint="eastAsia"/>
          </w:rPr>
          <w:t>当买家邮箱</w:t>
        </w:r>
      </w:ins>
      <w:ins w:id="81" w:author="Lyu Lixin" w:date="2023-11-07T10:53:00Z">
        <w:r>
          <w:rPr>
            <w:rFonts w:cs="微软雅黑" w:hint="eastAsia"/>
          </w:rPr>
          <w:t>为</w:t>
        </w:r>
        <w:r>
          <w:rPr>
            <w:rFonts w:cs="微软雅黑" w:hint="eastAsia"/>
          </w:rPr>
          <w:t>=</w:t>
        </w:r>
        <w:r>
          <w:rPr>
            <w:rFonts w:cs="微软雅黑" w:hint="eastAsia"/>
          </w:rPr>
          <w:t>未注册过，则</w:t>
        </w:r>
      </w:ins>
      <w:ins w:id="82" w:author="Lyu Lixin" w:date="2023-11-07T10:52:00Z">
        <w:r>
          <w:rPr>
            <w:rFonts w:cs="微软雅黑" w:hint="eastAsia"/>
          </w:rPr>
          <w:t>用未注册的邮箱进行系统自动注册。注册成功后，给该买家邮箱发送系统邮件。</w:t>
        </w:r>
      </w:ins>
    </w:p>
    <w:p w14:paraId="3AC3A52B" w14:textId="4F9E2939" w:rsidR="008C7E2B" w:rsidRPr="008C7E2B" w:rsidRDefault="008C7E2B" w:rsidP="008C7E2B">
      <w:pPr>
        <w:rPr>
          <w:ins w:id="83" w:author="Lyu Lixin" w:date="2023-11-07T10:52:00Z"/>
          <w:rFonts w:cs="微软雅黑" w:hint="eastAsia"/>
        </w:rPr>
      </w:pPr>
      <w:ins w:id="84" w:author="Lyu Lixin" w:date="2023-11-07T10:53:00Z">
        <w:r>
          <w:rPr>
            <w:rFonts w:cs="微软雅黑" w:hint="eastAsia"/>
          </w:rPr>
          <w:t>在注册过程中，会取订单</w:t>
        </w:r>
      </w:ins>
      <w:ins w:id="85" w:author="Lyu Lixin" w:date="2023-11-07T10:55:00Z">
        <w:r>
          <w:rPr>
            <w:rFonts w:cs="微软雅黑" w:hint="eastAsia"/>
          </w:rPr>
          <w:t>中的线上</w:t>
        </w:r>
      </w:ins>
      <w:ins w:id="86" w:author="Lyu Lixin" w:date="2023-11-07T10:53:00Z">
        <w:r>
          <w:rPr>
            <w:rFonts w:cs="微软雅黑" w:hint="eastAsia"/>
          </w:rPr>
          <w:t>产品的中心词，作为买家注册时</w:t>
        </w:r>
      </w:ins>
      <w:ins w:id="87" w:author="Lyu Lixin" w:date="2023-11-07T10:54:00Z">
        <w:r>
          <w:rPr>
            <w:rFonts w:cs="微软雅黑" w:hint="eastAsia"/>
          </w:rPr>
          <w:t>必填字段“</w:t>
        </w:r>
        <w:r w:rsidRPr="008C7E2B">
          <w:rPr>
            <w:rFonts w:cs="微软雅黑" w:hint="eastAsia"/>
          </w:rPr>
          <w:t>采购产品</w:t>
        </w:r>
        <w:r>
          <w:rPr>
            <w:rFonts w:cs="微软雅黑" w:hint="eastAsia"/>
          </w:rPr>
          <w:t>”的取值来源。但对于安心收订单</w:t>
        </w:r>
      </w:ins>
      <w:ins w:id="88" w:author="Lyu Lixin" w:date="2023-11-07T10:55:00Z">
        <w:r>
          <w:rPr>
            <w:rFonts w:cs="微软雅黑" w:hint="eastAsia"/>
          </w:rPr>
          <w:t>自定义产品，没有线上产品无法得出</w:t>
        </w:r>
      </w:ins>
      <w:ins w:id="89" w:author="Lyu Lixin" w:date="2023-11-07T10:56:00Z">
        <w:r>
          <w:rPr>
            <w:rFonts w:cs="微软雅黑" w:hint="eastAsia"/>
          </w:rPr>
          <w:t>中心词，也就完成不了代买家注册。</w:t>
        </w:r>
      </w:ins>
    </w:p>
    <w:p w14:paraId="5DB00FD0" w14:textId="77777777" w:rsidR="006E587F" w:rsidRPr="006E587F" w:rsidRDefault="008C7E2B" w:rsidP="00343F67">
      <w:pPr>
        <w:rPr>
          <w:ins w:id="90" w:author="Lyu Lixin" w:date="2023-11-07T11:02:00Z"/>
          <w:b/>
          <w:bCs/>
        </w:rPr>
      </w:pPr>
      <w:ins w:id="91" w:author="Lyu Lixin" w:date="2023-11-07T10:57:00Z">
        <w:r w:rsidRPr="006E587F">
          <w:rPr>
            <w:rFonts w:hint="eastAsia"/>
            <w:b/>
            <w:bCs/>
          </w:rPr>
          <w:t>解决方案：</w:t>
        </w:r>
      </w:ins>
    </w:p>
    <w:p w14:paraId="1EF192C4" w14:textId="68A0036B" w:rsidR="001C44E2" w:rsidRPr="008C7E2B" w:rsidRDefault="008C7E2B" w:rsidP="00343F67">
      <w:pPr>
        <w:rPr>
          <w:rFonts w:hint="eastAsia"/>
        </w:rPr>
      </w:pPr>
      <w:ins w:id="92" w:author="Lyu Lixin" w:date="2023-11-07T10:57:00Z">
        <w:r>
          <w:rPr>
            <w:rFonts w:hint="eastAsia"/>
          </w:rPr>
          <w:t>针对安心收订单选择自定义产品，且触发买家邮箱待注册流程</w:t>
        </w:r>
      </w:ins>
      <w:ins w:id="93" w:author="Lyu Lixin" w:date="2023-11-07T10:58:00Z">
        <w:r>
          <w:rPr>
            <w:rFonts w:hint="eastAsia"/>
          </w:rPr>
          <w:t>的情况，买家的“采购产品”字段，取值</w:t>
        </w:r>
        <w:proofErr w:type="gramStart"/>
        <w:r>
          <w:rPr>
            <w:rFonts w:hint="eastAsia"/>
          </w:rPr>
          <w:t>自供应</w:t>
        </w:r>
        <w:proofErr w:type="gramEnd"/>
        <w:r>
          <w:rPr>
            <w:rFonts w:hint="eastAsia"/>
          </w:rPr>
          <w:t>商的主营行业</w:t>
        </w:r>
      </w:ins>
      <w:ins w:id="94" w:author="Lyu Lixin" w:date="2023-11-07T11:01:00Z">
        <w:r w:rsidR="006E587F">
          <w:rPr>
            <w:rFonts w:hint="eastAsia"/>
          </w:rPr>
          <w:t>的二级目录</w:t>
        </w:r>
      </w:ins>
      <w:ins w:id="95" w:author="Lyu Lixin" w:date="2023-11-07T10:58:00Z">
        <w:r>
          <w:rPr>
            <w:rFonts w:hint="eastAsia"/>
          </w:rPr>
          <w:t>。（供应商</w:t>
        </w:r>
        <w:r>
          <w:rPr>
            <w:rFonts w:hint="eastAsia"/>
          </w:rPr>
          <w:t>VO</w:t>
        </w:r>
      </w:ins>
      <w:ins w:id="96" w:author="Lyu Lixin" w:date="2023-11-07T11:01:00Z">
        <w:r w:rsidR="006E587F">
          <w:t>&gt;</w:t>
        </w:r>
      </w:ins>
      <w:ins w:id="97" w:author="Lyu Lixin" w:date="2023-11-07T10:58:00Z">
        <w:r>
          <w:rPr>
            <w:rFonts w:hint="eastAsia"/>
          </w:rPr>
          <w:t>数据</w:t>
        </w:r>
      </w:ins>
      <w:ins w:id="98" w:author="Lyu Lixin" w:date="2023-11-07T10:59:00Z">
        <w:r>
          <w:rPr>
            <w:rFonts w:hint="eastAsia"/>
          </w:rPr>
          <w:t>罗盘</w:t>
        </w:r>
      </w:ins>
      <w:ins w:id="99" w:author="Lyu Lixin" w:date="2023-11-07T11:01:00Z">
        <w:r w:rsidR="006E587F">
          <w:t>&gt;</w:t>
        </w:r>
        <w:r w:rsidR="006E587F">
          <w:rPr>
            <w:rFonts w:hint="eastAsia"/>
          </w:rPr>
          <w:t>行业分析</w:t>
        </w:r>
        <w:r w:rsidR="006E587F">
          <w:t>&gt;</w:t>
        </w:r>
        <w:r w:rsidR="006E587F">
          <w:rPr>
            <w:rFonts w:hint="eastAsia"/>
          </w:rPr>
          <w:t>行业设置</w:t>
        </w:r>
        <w:r w:rsidR="006E587F">
          <w:rPr>
            <w:rFonts w:hint="eastAsia"/>
          </w:rPr>
          <w:t>&gt;</w:t>
        </w:r>
      </w:ins>
      <w:ins w:id="100" w:author="Lyu Lixin" w:date="2023-11-07T11:00:00Z">
        <w:r>
          <w:rPr>
            <w:rFonts w:hint="eastAsia"/>
          </w:rPr>
          <w:t>我的</w:t>
        </w:r>
      </w:ins>
      <w:ins w:id="101" w:author="Lyu Lixin" w:date="2023-11-07T11:01:00Z">
        <w:r>
          <w:rPr>
            <w:rFonts w:hint="eastAsia"/>
          </w:rPr>
          <w:t>默认</w:t>
        </w:r>
      </w:ins>
      <w:ins w:id="102" w:author="Lyu Lixin" w:date="2023-11-07T10:59:00Z">
        <w:r>
          <w:rPr>
            <w:rFonts w:hint="eastAsia"/>
          </w:rPr>
          <w:t>行业</w:t>
        </w:r>
      </w:ins>
      <w:ins w:id="103" w:author="Lyu Lixin" w:date="2023-11-07T11:01:00Z">
        <w:r w:rsidR="006E587F">
          <w:rPr>
            <w:rFonts w:hint="eastAsia"/>
          </w:rPr>
          <w:t>：二级目录</w:t>
        </w:r>
      </w:ins>
      <w:ins w:id="104" w:author="Lyu Lixin" w:date="2023-11-07T10:58:00Z">
        <w:r>
          <w:rPr>
            <w:rFonts w:hint="eastAsia"/>
          </w:rPr>
          <w:t>）</w:t>
        </w:r>
      </w:ins>
    </w:p>
    <w:p w14:paraId="756D4395" w14:textId="77777777" w:rsidR="005F194B" w:rsidRPr="00124B4D" w:rsidRDefault="005F194B" w:rsidP="00A275BD">
      <w:pPr>
        <w:pStyle w:val="1"/>
      </w:pPr>
      <w:bookmarkStart w:id="105" w:name="_Toc150248246"/>
      <w:r w:rsidRPr="00124B4D">
        <w:rPr>
          <w:rFonts w:hint="eastAsia"/>
        </w:rPr>
        <w:t>数据</w:t>
      </w:r>
      <w:bookmarkEnd w:id="61"/>
      <w:bookmarkEnd w:id="62"/>
      <w:r w:rsidRPr="00124B4D">
        <w:rPr>
          <w:rFonts w:hint="eastAsia"/>
        </w:rPr>
        <w:t>统计要求</w:t>
      </w:r>
      <w:bookmarkEnd w:id="63"/>
      <w:bookmarkEnd w:id="105"/>
    </w:p>
    <w:p w14:paraId="76B0F4C1" w14:textId="271A73C2" w:rsidR="00230AC9" w:rsidRDefault="00C058C2" w:rsidP="005F194B">
      <w:r>
        <w:rPr>
          <w:rFonts w:hint="eastAsia"/>
        </w:rPr>
        <w:t>对使用了自定义产品的订单，做标记，要在数据库</w:t>
      </w:r>
      <w:r w:rsidR="00230AC9">
        <w:rPr>
          <w:rFonts w:hint="eastAsia"/>
        </w:rPr>
        <w:t>新增一个字段“产品来源”，</w:t>
      </w:r>
      <w:r w:rsidR="007644B5">
        <w:rPr>
          <w:rFonts w:hint="eastAsia"/>
        </w:rPr>
        <w:t xml:space="preserve"> </w:t>
      </w:r>
      <w:proofErr w:type="gramStart"/>
      <w:r w:rsidR="007644B5">
        <w:rPr>
          <w:rFonts w:hint="eastAsia"/>
        </w:rPr>
        <w:t>枚举值</w:t>
      </w:r>
      <w:proofErr w:type="gramEnd"/>
      <w:r w:rsidR="007644B5">
        <w:rPr>
          <w:rFonts w:hint="eastAsia"/>
        </w:rPr>
        <w:t>为</w:t>
      </w:r>
      <w:r w:rsidR="00230AC9">
        <w:rPr>
          <w:rFonts w:hint="eastAsia"/>
        </w:rPr>
        <w:t>“</w:t>
      </w:r>
      <w:r w:rsidR="007644B5">
        <w:rPr>
          <w:rFonts w:hint="eastAsia"/>
        </w:rPr>
        <w:t>1</w:t>
      </w:r>
      <w:r w:rsidR="007644B5">
        <w:t>-</w:t>
      </w:r>
      <w:r w:rsidR="007644B5">
        <w:rPr>
          <w:rFonts w:hint="eastAsia"/>
        </w:rPr>
        <w:t>线上</w:t>
      </w:r>
      <w:r w:rsidR="00230AC9">
        <w:rPr>
          <w:rFonts w:hint="eastAsia"/>
        </w:rPr>
        <w:t>交易产品</w:t>
      </w:r>
      <w:r w:rsidR="007644B5">
        <w:rPr>
          <w:rFonts w:hint="eastAsia"/>
        </w:rPr>
        <w:t>，</w:t>
      </w:r>
      <w:r w:rsidR="007644B5">
        <w:rPr>
          <w:rFonts w:hint="eastAsia"/>
        </w:rPr>
        <w:t>2</w:t>
      </w:r>
      <w:r w:rsidR="007644B5">
        <w:t>-</w:t>
      </w:r>
      <w:r w:rsidR="00230AC9">
        <w:rPr>
          <w:rFonts w:hint="eastAsia"/>
        </w:rPr>
        <w:t>自定义产品”</w:t>
      </w:r>
      <w:r w:rsidR="007644B5">
        <w:rPr>
          <w:rFonts w:hint="eastAsia"/>
        </w:rPr>
        <w:t>。</w:t>
      </w:r>
    </w:p>
    <w:p w14:paraId="18F7CC82" w14:textId="2B68388E" w:rsidR="005F194B" w:rsidRDefault="00230AC9" w:rsidP="005F194B">
      <w:r>
        <w:rPr>
          <w:rFonts w:hint="eastAsia"/>
        </w:rPr>
        <w:t>在</w:t>
      </w:r>
      <w:r w:rsidR="00C058C2">
        <w:rPr>
          <w:rFonts w:hint="eastAsia"/>
        </w:rPr>
        <w:t>导出的订单信息中</w:t>
      </w:r>
      <w:r>
        <w:rPr>
          <w:rFonts w:hint="eastAsia"/>
        </w:rPr>
        <w:t>展示</w:t>
      </w:r>
      <w:r w:rsidR="00C058C2">
        <w:rPr>
          <w:rFonts w:hint="eastAsia"/>
        </w:rPr>
        <w:t>该字段；</w:t>
      </w:r>
      <w:r w:rsidR="0092338E">
        <w:rPr>
          <w:rFonts w:hint="eastAsia"/>
        </w:rPr>
        <w:t>统计</w:t>
      </w:r>
      <w:r w:rsidR="00C058C2">
        <w:rPr>
          <w:rFonts w:hint="eastAsia"/>
        </w:rPr>
        <w:t>订单中，自定义产品的订单占比。</w:t>
      </w:r>
    </w:p>
    <w:p w14:paraId="0736B099" w14:textId="1BF0DE11" w:rsidR="000E047F" w:rsidRDefault="000E047F" w:rsidP="00A275BD">
      <w:pPr>
        <w:pStyle w:val="1"/>
      </w:pPr>
      <w:bookmarkStart w:id="106" w:name="_Toc150248247"/>
      <w:r>
        <w:rPr>
          <w:rFonts w:hint="eastAsia"/>
        </w:rPr>
        <w:lastRenderedPageBreak/>
        <w:t>附件</w:t>
      </w:r>
      <w:bookmarkEnd w:id="106"/>
    </w:p>
    <w:p w14:paraId="034A8E17" w14:textId="5BC7AEFD" w:rsidR="003938AB" w:rsidRDefault="000E047F" w:rsidP="000E047F">
      <w:r>
        <w:rPr>
          <w:rFonts w:hint="eastAsia"/>
        </w:rPr>
        <w:t>合同模板：</w:t>
      </w:r>
    </w:p>
    <w:bookmarkStart w:id="107" w:name="_MON_1758551682"/>
    <w:bookmarkEnd w:id="107"/>
    <w:p w14:paraId="233ABE5C" w14:textId="3479D5B7" w:rsidR="00C058C2" w:rsidRPr="005F194B" w:rsidRDefault="003938AB" w:rsidP="005F194B">
      <w:r>
        <w:object w:dxaOrig="1495" w:dyaOrig="1030" w14:anchorId="7C14E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35pt;height:51.65pt" o:ole="">
            <v:imagedata r:id="rId19" o:title=""/>
          </v:shape>
          <o:OLEObject Type="Embed" ProgID="Word.Document.12" ShapeID="_x0000_i1025" DrawAspect="Icon" ObjectID="_1760861000" r:id="rId20">
            <o:FieldCodes>\s</o:FieldCodes>
          </o:OLEObject>
        </w:object>
      </w:r>
      <w:r>
        <w:rPr>
          <w:rFonts w:hint="eastAsia"/>
        </w:rPr>
        <w:t xml:space="preserve"> </w:t>
      </w:r>
      <w:r>
        <w:t xml:space="preserve">     </w:t>
      </w:r>
      <w:r>
        <w:object w:dxaOrig="1495" w:dyaOrig="1030" w14:anchorId="4108A9F1">
          <v:shape id="_x0000_i1026" type="#_x0000_t75" style="width:74.35pt;height:51.65pt" o:ole="">
            <v:imagedata r:id="rId21" o:title=""/>
          </v:shape>
          <o:OLEObject Type="Embed" ProgID="Excel.Sheet.8" ShapeID="_x0000_i1026" DrawAspect="Icon" ObjectID="_1760861001" r:id="rId22"/>
        </w:object>
      </w:r>
    </w:p>
    <w:sectPr w:rsidR="00C058C2" w:rsidRPr="005F194B" w:rsidSect="00924DFB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0" w:author="Lyu Lixin" w:date="2023-10-11T17:09:00Z" w:initials="LL">
    <w:p w14:paraId="6CD6BBFA" w14:textId="0F5493F8" w:rsidR="006C3A07" w:rsidRDefault="006C3A07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V</w:t>
      </w:r>
      <w:r>
        <w:t>1.0</w:t>
      </w:r>
    </w:p>
  </w:comment>
  <w:comment w:id="54" w:author="Lyu Lixin" w:date="2023-11-07T11:14:00Z" w:initials="LL">
    <w:p w14:paraId="64140791" w14:textId="2F943D58" w:rsidR="00DC53D2" w:rsidRDefault="00DC53D2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V1.1</w:t>
      </w:r>
    </w:p>
  </w:comment>
  <w:comment w:id="71" w:author="Lyu Lixin" w:date="2023-11-07T11:15:00Z" w:initials="LL">
    <w:p w14:paraId="559994E3" w14:textId="00300362" w:rsidR="00DC53D2" w:rsidRDefault="00DC53D2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V1.1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6BBFA" w15:done="0"/>
  <w15:commentEx w15:paraId="64140791" w15:done="0"/>
  <w15:commentEx w15:paraId="55999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8D7EA4" w16cex:dateUtc="2023-10-11T09:09:00Z"/>
  <w16cex:commentExtensible w16cex:durableId="3D0E6DCB" w16cex:dateUtc="2023-11-07T03:14:00Z"/>
  <w16cex:commentExtensible w16cex:durableId="08D7E1D3" w16cex:dateUtc="2023-11-07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6BBFA" w16cid:durableId="718D7EA4"/>
  <w16cid:commentId w16cid:paraId="64140791" w16cid:durableId="3D0E6DCB"/>
  <w16cid:commentId w16cid:paraId="559994E3" w16cid:durableId="08D7E1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828D" w14:textId="77777777" w:rsidR="00B64AF5" w:rsidRDefault="00B64AF5"/>
    <w:p w14:paraId="29C642ED" w14:textId="77777777" w:rsidR="00B64AF5" w:rsidRDefault="00B64AF5"/>
    <w:p w14:paraId="3602408F" w14:textId="77777777" w:rsidR="00B64AF5" w:rsidRDefault="00B64AF5">
      <w:r>
        <w:separator/>
      </w:r>
    </w:p>
  </w:endnote>
  <w:endnote w:type="continuationSeparator" w:id="0">
    <w:p w14:paraId="5ED6BA6C" w14:textId="77777777" w:rsidR="00B64AF5" w:rsidRDefault="00B64AF5"/>
    <w:p w14:paraId="6EBAB406" w14:textId="77777777" w:rsidR="00B64AF5" w:rsidRDefault="00B64AF5"/>
    <w:p w14:paraId="0B992E83" w14:textId="77777777" w:rsidR="00B64AF5" w:rsidRDefault="00B6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E878" w14:textId="77777777" w:rsidR="00F05748" w:rsidRPr="001233E9" w:rsidRDefault="00F05748" w:rsidP="0084534B">
    <w:pPr>
      <w:pStyle w:val="a6"/>
      <w:jc w:val="center"/>
      <w:rPr>
        <w:rFonts w:ascii="微软雅黑" w:eastAsia="微软雅黑" w:hAnsi="微软雅黑" w:cs="Tahoma"/>
        <w:color w:val="7F7F7F"/>
        <w:sz w:val="20"/>
      </w:rPr>
    </w:pPr>
    <w:r w:rsidRPr="001233E9">
      <w:rPr>
        <w:rFonts w:ascii="微软雅黑" w:eastAsia="微软雅黑" w:hAnsi="微软雅黑" w:cs="Tahoma"/>
        <w:color w:val="7F7F7F"/>
        <w:sz w:val="20"/>
        <w:szCs w:val="21"/>
      </w:rPr>
      <w:t xml:space="preserve">第 </w:t>
    </w:r>
    <w:r w:rsidRPr="001233E9">
      <w:rPr>
        <w:rFonts w:ascii="微软雅黑" w:eastAsia="微软雅黑" w:hAnsi="微软雅黑" w:cs="Tahoma"/>
        <w:color w:val="7F7F7F"/>
        <w:sz w:val="20"/>
        <w:szCs w:val="21"/>
      </w:rPr>
      <w:fldChar w:fldCharType="begin"/>
    </w:r>
    <w:r w:rsidRPr="001233E9">
      <w:rPr>
        <w:rFonts w:ascii="微软雅黑" w:eastAsia="微软雅黑" w:hAnsi="微软雅黑" w:cs="Tahoma"/>
        <w:color w:val="7F7F7F"/>
        <w:sz w:val="20"/>
        <w:szCs w:val="21"/>
      </w:rPr>
      <w:instrText xml:space="preserve"> PAGE </w:instrText>
    </w:r>
    <w:r w:rsidRPr="001233E9">
      <w:rPr>
        <w:rFonts w:ascii="微软雅黑" w:eastAsia="微软雅黑" w:hAnsi="微软雅黑" w:cs="Tahoma"/>
        <w:color w:val="7F7F7F"/>
        <w:sz w:val="20"/>
        <w:szCs w:val="21"/>
      </w:rPr>
      <w:fldChar w:fldCharType="separate"/>
    </w:r>
    <w:r w:rsidR="00C55342">
      <w:rPr>
        <w:rFonts w:ascii="微软雅黑" w:eastAsia="微软雅黑" w:hAnsi="微软雅黑" w:cs="Tahoma"/>
        <w:noProof/>
        <w:color w:val="7F7F7F"/>
        <w:sz w:val="20"/>
        <w:szCs w:val="21"/>
      </w:rPr>
      <w:t>12</w:t>
    </w:r>
    <w:r w:rsidRPr="001233E9">
      <w:rPr>
        <w:rFonts w:ascii="微软雅黑" w:eastAsia="微软雅黑" w:hAnsi="微软雅黑" w:cs="Tahoma"/>
        <w:color w:val="7F7F7F"/>
        <w:sz w:val="20"/>
        <w:szCs w:val="21"/>
      </w:rPr>
      <w:fldChar w:fldCharType="end"/>
    </w:r>
    <w:r w:rsidRPr="001233E9">
      <w:rPr>
        <w:rFonts w:ascii="微软雅黑" w:eastAsia="微软雅黑" w:hAnsi="微软雅黑" w:cs="Tahoma"/>
        <w:color w:val="7F7F7F"/>
        <w:sz w:val="20"/>
        <w:szCs w:val="21"/>
      </w:rPr>
      <w:t xml:space="preserve"> 页 共 </w:t>
    </w:r>
    <w:r w:rsidRPr="001233E9">
      <w:rPr>
        <w:rFonts w:ascii="微软雅黑" w:eastAsia="微软雅黑" w:hAnsi="微软雅黑" w:cs="Tahoma"/>
        <w:color w:val="7F7F7F"/>
        <w:sz w:val="20"/>
        <w:szCs w:val="21"/>
      </w:rPr>
      <w:fldChar w:fldCharType="begin"/>
    </w:r>
    <w:r w:rsidRPr="001233E9">
      <w:rPr>
        <w:rFonts w:ascii="微软雅黑" w:eastAsia="微软雅黑" w:hAnsi="微软雅黑" w:cs="Tahoma"/>
        <w:color w:val="7F7F7F"/>
        <w:sz w:val="20"/>
        <w:szCs w:val="21"/>
      </w:rPr>
      <w:instrText xml:space="preserve"> NUMPAGES </w:instrText>
    </w:r>
    <w:r w:rsidRPr="001233E9">
      <w:rPr>
        <w:rFonts w:ascii="微软雅黑" w:eastAsia="微软雅黑" w:hAnsi="微软雅黑" w:cs="Tahoma"/>
        <w:color w:val="7F7F7F"/>
        <w:sz w:val="20"/>
        <w:szCs w:val="21"/>
      </w:rPr>
      <w:fldChar w:fldCharType="separate"/>
    </w:r>
    <w:r w:rsidR="00C55342">
      <w:rPr>
        <w:rFonts w:ascii="微软雅黑" w:eastAsia="微软雅黑" w:hAnsi="微软雅黑" w:cs="Tahoma"/>
        <w:noProof/>
        <w:color w:val="7F7F7F"/>
        <w:sz w:val="20"/>
        <w:szCs w:val="21"/>
      </w:rPr>
      <w:t>16</w:t>
    </w:r>
    <w:r w:rsidRPr="001233E9">
      <w:rPr>
        <w:rFonts w:ascii="微软雅黑" w:eastAsia="微软雅黑" w:hAnsi="微软雅黑" w:cs="Tahoma"/>
        <w:color w:val="7F7F7F"/>
        <w:sz w:val="20"/>
        <w:szCs w:val="21"/>
      </w:rPr>
      <w:fldChar w:fldCharType="end"/>
    </w:r>
    <w:r w:rsidRPr="001233E9">
      <w:rPr>
        <w:rFonts w:ascii="微软雅黑" w:eastAsia="微软雅黑" w:hAnsi="微软雅黑" w:cs="Tahoma"/>
        <w:color w:val="7F7F7F"/>
        <w:sz w:val="2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EBBB" w14:textId="77777777" w:rsidR="00B64AF5" w:rsidRPr="00F66DCC" w:rsidRDefault="00B64AF5" w:rsidP="00E0630B">
      <w:pPr>
        <w:spacing w:line="360" w:lineRule="exact"/>
        <w:rPr>
          <w:b/>
          <w:bCs/>
          <w:kern w:val="44"/>
          <w:sz w:val="44"/>
          <w:szCs w:val="44"/>
          <w:lang w:eastAsia="ar-SA"/>
        </w:rPr>
      </w:pPr>
    </w:p>
    <w:p w14:paraId="4260357B" w14:textId="77777777" w:rsidR="00B64AF5" w:rsidRPr="00F66DCC" w:rsidRDefault="00B64AF5" w:rsidP="00E0630B">
      <w:pPr>
        <w:spacing w:line="360" w:lineRule="exact"/>
        <w:rPr>
          <w:b/>
          <w:bCs/>
          <w:kern w:val="44"/>
          <w:sz w:val="44"/>
          <w:szCs w:val="44"/>
          <w:lang w:eastAsia="ar-SA"/>
        </w:rPr>
      </w:pPr>
    </w:p>
    <w:p w14:paraId="7FF093A2" w14:textId="77777777" w:rsidR="00B64AF5" w:rsidRDefault="00B64AF5">
      <w:r>
        <w:separator/>
      </w:r>
    </w:p>
  </w:footnote>
  <w:footnote w:type="continuationSeparator" w:id="0">
    <w:p w14:paraId="3F544C66" w14:textId="77777777" w:rsidR="00B64AF5" w:rsidRDefault="00B64AF5"/>
    <w:p w14:paraId="2003C677" w14:textId="77777777" w:rsidR="00B64AF5" w:rsidRDefault="00B64AF5"/>
    <w:p w14:paraId="4BE17BCD" w14:textId="77777777" w:rsidR="00B64AF5" w:rsidRDefault="00B6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E687" w14:textId="77777777" w:rsidR="00F05748" w:rsidRDefault="00F05748" w:rsidP="0084534B">
    <w:pPr>
      <w:pStyle w:val="a5"/>
      <w:pBdr>
        <w:bottom w:val="none" w:sz="0" w:space="0" w:color="auto"/>
      </w:pBdr>
      <w:jc w:val="left"/>
    </w:pPr>
    <w:r>
      <w:rPr>
        <w:rFonts w:ascii="宋体" w:hAnsi="宋体" w:cs="宋体"/>
        <w:noProof/>
        <w:sz w:val="24"/>
        <w:szCs w:val="24"/>
      </w:rPr>
      <w:drawing>
        <wp:anchor distT="0" distB="0" distL="114300" distR="114300" simplePos="0" relativeHeight="251657728" behindDoc="0" locked="0" layoutInCell="1" allowOverlap="1" wp14:anchorId="0459FA60" wp14:editId="0AE6EBF3">
          <wp:simplePos x="0" y="0"/>
          <wp:positionH relativeFrom="column">
            <wp:posOffset>1905</wp:posOffset>
          </wp:positionH>
          <wp:positionV relativeFrom="paragraph">
            <wp:posOffset>13335</wp:posOffset>
          </wp:positionV>
          <wp:extent cx="1871980" cy="336550"/>
          <wp:effectExtent l="0" t="0" r="0" b="6350"/>
          <wp:wrapNone/>
          <wp:docPr id="1997351639" name="图片 19973516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980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D48F8E" w14:textId="77777777" w:rsidR="00F05748" w:rsidRPr="0084534B" w:rsidRDefault="00F05748" w:rsidP="008453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9287" w14:textId="77777777" w:rsidR="00F05748" w:rsidRDefault="00F05748" w:rsidP="0084534B">
    <w:pPr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7F69029" wp14:editId="2905484B">
          <wp:simplePos x="0" y="0"/>
          <wp:positionH relativeFrom="column">
            <wp:posOffset>11430</wp:posOffset>
          </wp:positionH>
          <wp:positionV relativeFrom="paragraph">
            <wp:posOffset>-7620</wp:posOffset>
          </wp:positionV>
          <wp:extent cx="1871980" cy="336550"/>
          <wp:effectExtent l="0" t="0" r="0" b="6350"/>
          <wp:wrapNone/>
          <wp:docPr id="1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980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　　</w:t>
    </w:r>
    <w:r>
      <w:rPr>
        <w:rFonts w:hint="eastAsia"/>
      </w:rPr>
      <w:t xml:space="preserve">                        </w:t>
    </w:r>
  </w:p>
  <w:p w14:paraId="44F225B3" w14:textId="77777777" w:rsidR="00F05748" w:rsidRPr="00F05748" w:rsidRDefault="00F05748" w:rsidP="0084534B">
    <w:pPr>
      <w:pBdr>
        <w:bottom w:val="single" w:sz="6" w:space="1" w:color="auto"/>
      </w:pBdr>
      <w:jc w:val="right"/>
      <w:rPr>
        <w:rFonts w:ascii="微软雅黑" w:hAnsi="微软雅黑"/>
      </w:rPr>
    </w:pPr>
    <w:r w:rsidRPr="00F05748">
      <w:rPr>
        <w:rFonts w:ascii="微软雅黑" w:hAnsi="微软雅黑" w:cs="Arial"/>
      </w:rPr>
      <w:t>MIC英文版产品需求规格说明书</w:t>
    </w:r>
  </w:p>
  <w:p w14:paraId="189D2A02" w14:textId="77777777" w:rsidR="00F05748" w:rsidRPr="0084534B" w:rsidRDefault="00F05748" w:rsidP="0084534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" w15:restartNumberingAfterBreak="0">
    <w:nsid w:val="00000002"/>
    <w:multiLevelType w:val="multilevel"/>
    <w:tmpl w:val="2E0CE01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Arial" w:eastAsia="微软雅黑" w:hAnsi="Arial" w:cs="Arial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624" w:hanging="567"/>
      </w:pPr>
      <w:rPr>
        <w:rFonts w:ascii="Arial" w:hAnsi="Arial" w:cs="Arial" w:hint="default"/>
        <w:lang w:val="en-US"/>
      </w:rPr>
    </w:lvl>
    <w:lvl w:ilvl="2">
      <w:start w:val="1"/>
      <w:numFmt w:val="decimal"/>
      <w:pStyle w:val="3"/>
      <w:isLgl/>
      <w:suff w:val="space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suff w:val="space"/>
      <w:lvlText w:val="%1.%2.%3.%4"/>
      <w:lvlJc w:val="left"/>
      <w:pPr>
        <w:ind w:left="624" w:hanging="567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567" w:hanging="567"/>
      </w:pPr>
    </w:lvl>
    <w:lvl w:ilvl="5">
      <w:start w:val="1"/>
      <w:numFmt w:val="decimal"/>
      <w:isLgl/>
      <w:suff w:val="space"/>
      <w:lvlText w:val="%1.%2.%3.%4.%5.%6"/>
      <w:lvlJc w:val="left"/>
      <w:pPr>
        <w:ind w:left="624" w:hanging="567"/>
      </w:pPr>
    </w:lvl>
    <w:lvl w:ilvl="6">
      <w:start w:val="1"/>
      <w:numFmt w:val="decimal"/>
      <w:isLgl/>
      <w:lvlText w:val="%1.%2.%3.%4.%5.%6.%7"/>
      <w:lvlJc w:val="left"/>
      <w:pPr>
        <w:ind w:left="403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6" w:hanging="288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l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l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l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l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OpenSymbol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l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l"/>
      <w:lvlJc w:val="left"/>
      <w:pPr>
        <w:tabs>
          <w:tab w:val="num" w:pos="420"/>
        </w:tabs>
        <w:ind w:left="420" w:hanging="420"/>
      </w:pPr>
      <w:rPr>
        <w:rFonts w:ascii="Wingdings" w:hAnsi="Wingdings" w:cs="OpenSymbol"/>
      </w:rPr>
    </w:lvl>
    <w:lvl w:ilvl="1">
      <w:start w:val="1"/>
      <w:numFmt w:val="bullet"/>
      <w:lvlText w:val="l"/>
      <w:lvlJc w:val="left"/>
      <w:pPr>
        <w:tabs>
          <w:tab w:val="num" w:pos="840"/>
        </w:tabs>
        <w:ind w:left="840" w:hanging="420"/>
      </w:pPr>
      <w:rPr>
        <w:rFonts w:ascii="Wingdings" w:hAnsi="Wingdings" w:cs="OpenSymbol"/>
      </w:rPr>
    </w:lvl>
    <w:lvl w:ilvl="2">
      <w:start w:val="1"/>
      <w:numFmt w:val="bullet"/>
      <w:lvlText w:val="l"/>
      <w:lvlJc w:val="left"/>
      <w:pPr>
        <w:tabs>
          <w:tab w:val="num" w:pos="1260"/>
        </w:tabs>
        <w:ind w:left="1260" w:hanging="420"/>
      </w:pPr>
      <w:rPr>
        <w:rFonts w:ascii="Wingdings" w:hAnsi="Wingdings" w:cs="OpenSymbol"/>
      </w:rPr>
    </w:lvl>
    <w:lvl w:ilvl="3">
      <w:start w:val="1"/>
      <w:numFmt w:val="bullet"/>
      <w:lvlText w:val="l"/>
      <w:lvlJc w:val="left"/>
      <w:pPr>
        <w:tabs>
          <w:tab w:val="num" w:pos="1680"/>
        </w:tabs>
        <w:ind w:left="1680" w:hanging="420"/>
      </w:pPr>
      <w:rPr>
        <w:rFonts w:ascii="Wingdings" w:hAnsi="Wingdings" w:cs="OpenSymbol"/>
      </w:rPr>
    </w:lvl>
    <w:lvl w:ilvl="4">
      <w:start w:val="1"/>
      <w:numFmt w:val="bullet"/>
      <w:lvlText w:val="l"/>
      <w:lvlJc w:val="left"/>
      <w:pPr>
        <w:tabs>
          <w:tab w:val="num" w:pos="2100"/>
        </w:tabs>
        <w:ind w:left="2100" w:hanging="420"/>
      </w:pPr>
      <w:rPr>
        <w:rFonts w:ascii="Wingdings" w:hAnsi="Wingdings" w:cs="OpenSymbol"/>
      </w:rPr>
    </w:lvl>
    <w:lvl w:ilvl="5">
      <w:start w:val="1"/>
      <w:numFmt w:val="bullet"/>
      <w:lvlText w:val="l"/>
      <w:lvlJc w:val="left"/>
      <w:pPr>
        <w:tabs>
          <w:tab w:val="num" w:pos="2520"/>
        </w:tabs>
        <w:ind w:left="2520" w:hanging="420"/>
      </w:pPr>
      <w:rPr>
        <w:rFonts w:ascii="Wingdings" w:hAnsi="Wingdings" w:cs="OpenSymbol"/>
      </w:rPr>
    </w:lvl>
    <w:lvl w:ilvl="6">
      <w:start w:val="1"/>
      <w:numFmt w:val="bullet"/>
      <w:lvlText w:val="l"/>
      <w:lvlJc w:val="left"/>
      <w:pPr>
        <w:tabs>
          <w:tab w:val="num" w:pos="2940"/>
        </w:tabs>
        <w:ind w:left="2940" w:hanging="420"/>
      </w:pPr>
      <w:rPr>
        <w:rFonts w:ascii="Wingdings" w:hAnsi="Wingdings" w:cs="OpenSymbol"/>
      </w:rPr>
    </w:lvl>
    <w:lvl w:ilvl="7">
      <w:start w:val="1"/>
      <w:numFmt w:val="bullet"/>
      <w:lvlText w:val="l"/>
      <w:lvlJc w:val="left"/>
      <w:pPr>
        <w:tabs>
          <w:tab w:val="num" w:pos="3360"/>
        </w:tabs>
        <w:ind w:left="3360" w:hanging="420"/>
      </w:pPr>
      <w:rPr>
        <w:rFonts w:ascii="Wingdings" w:hAnsi="Wingdings" w:cs="OpenSymbol"/>
      </w:rPr>
    </w:lvl>
    <w:lvl w:ilvl="8">
      <w:start w:val="1"/>
      <w:numFmt w:val="bullet"/>
      <w:lvlText w:val="l"/>
      <w:lvlJc w:val="left"/>
      <w:pPr>
        <w:tabs>
          <w:tab w:val="num" w:pos="3780"/>
        </w:tabs>
        <w:ind w:left="3780" w:hanging="420"/>
      </w:pPr>
      <w:rPr>
        <w:rFonts w:ascii="Wingdings" w:hAnsi="Wingdings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cs="OpenSymbol"/>
      </w:rPr>
    </w:lvl>
  </w:abstractNum>
  <w:abstractNum w:abstractNumId="10" w15:restartNumberingAfterBreak="0">
    <w:nsid w:val="00E27AC6"/>
    <w:multiLevelType w:val="hybridMultilevel"/>
    <w:tmpl w:val="A1EA01F8"/>
    <w:lvl w:ilvl="0" w:tplc="0409001B">
      <w:start w:val="1"/>
      <w:numFmt w:val="lowerRoman"/>
      <w:lvlText w:val="%1."/>
      <w:lvlJc w:val="righ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148E335D"/>
    <w:multiLevelType w:val="hybridMultilevel"/>
    <w:tmpl w:val="39B6761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6C7EFB"/>
    <w:multiLevelType w:val="hybridMultilevel"/>
    <w:tmpl w:val="92D43F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EA6525"/>
    <w:multiLevelType w:val="singleLevel"/>
    <w:tmpl w:val="087C2F8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4" w15:restartNumberingAfterBreak="0">
    <w:nsid w:val="22BF315E"/>
    <w:multiLevelType w:val="hybridMultilevel"/>
    <w:tmpl w:val="2E0E4A30"/>
    <w:lvl w:ilvl="0" w:tplc="B72A36F8">
      <w:start w:val="1"/>
      <w:numFmt w:val="decimal"/>
      <w:lvlText w:val="1.%1.1.1"/>
      <w:lvlJc w:val="left"/>
      <w:pPr>
        <w:ind w:left="440" w:hanging="440"/>
      </w:pPr>
      <w:rPr>
        <w:rFonts w:eastAsia="Microsoft YaHei UI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0160265"/>
    <w:multiLevelType w:val="hybridMultilevel"/>
    <w:tmpl w:val="AAF6322A"/>
    <w:lvl w:ilvl="0" w:tplc="2C506B46">
      <w:start w:val="1"/>
      <w:numFmt w:val="decimal"/>
      <w:lvlText w:val="1.%1.1.1"/>
      <w:lvlJc w:val="left"/>
      <w:pPr>
        <w:ind w:left="440" w:hanging="440"/>
      </w:pPr>
      <w:rPr>
        <w:rFonts w:eastAsia="Microsoft YaHei UI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053D4E"/>
    <w:multiLevelType w:val="hybridMultilevel"/>
    <w:tmpl w:val="2B584F82"/>
    <w:lvl w:ilvl="0" w:tplc="04090001">
      <w:start w:val="1"/>
      <w:numFmt w:val="decimal"/>
      <w:pStyle w:val="10"/>
      <w:lvlText w:val="%1.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B668B3"/>
    <w:multiLevelType w:val="multilevel"/>
    <w:tmpl w:val="3BB668B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D6B7924"/>
    <w:multiLevelType w:val="hybridMultilevel"/>
    <w:tmpl w:val="5C5A4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5C400B"/>
    <w:multiLevelType w:val="hybridMultilevel"/>
    <w:tmpl w:val="111A7FF0"/>
    <w:lvl w:ilvl="0" w:tplc="3C944226">
      <w:start w:val="3"/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283308"/>
    <w:multiLevelType w:val="hybridMultilevel"/>
    <w:tmpl w:val="917A93DE"/>
    <w:lvl w:ilvl="0" w:tplc="FA5E8AC8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7629C0"/>
    <w:multiLevelType w:val="hybridMultilevel"/>
    <w:tmpl w:val="F7F8B078"/>
    <w:lvl w:ilvl="0" w:tplc="A5285EB0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2998914">
    <w:abstractNumId w:val="1"/>
  </w:num>
  <w:num w:numId="2" w16cid:durableId="516045300">
    <w:abstractNumId w:val="20"/>
  </w:num>
  <w:num w:numId="3" w16cid:durableId="569392978">
    <w:abstractNumId w:val="16"/>
  </w:num>
  <w:num w:numId="4" w16cid:durableId="833229155">
    <w:abstractNumId w:val="10"/>
  </w:num>
  <w:num w:numId="5" w16cid:durableId="1567960397">
    <w:abstractNumId w:val="12"/>
  </w:num>
  <w:num w:numId="6" w16cid:durableId="134219629">
    <w:abstractNumId w:val="11"/>
  </w:num>
  <w:num w:numId="7" w16cid:durableId="2053262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4966287">
    <w:abstractNumId w:val="1"/>
  </w:num>
  <w:num w:numId="9" w16cid:durableId="1084647202">
    <w:abstractNumId w:val="1"/>
  </w:num>
  <w:num w:numId="10" w16cid:durableId="729425254">
    <w:abstractNumId w:val="1"/>
  </w:num>
  <w:num w:numId="11" w16cid:durableId="1178691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9367830">
    <w:abstractNumId w:val="1"/>
  </w:num>
  <w:num w:numId="13" w16cid:durableId="552890545">
    <w:abstractNumId w:val="18"/>
  </w:num>
  <w:num w:numId="14" w16cid:durableId="653029756">
    <w:abstractNumId w:val="1"/>
  </w:num>
  <w:num w:numId="15" w16cid:durableId="482309685">
    <w:abstractNumId w:val="15"/>
  </w:num>
  <w:num w:numId="16" w16cid:durableId="1895197059">
    <w:abstractNumId w:val="14"/>
  </w:num>
  <w:num w:numId="17" w16cid:durableId="4427699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03980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76401294">
    <w:abstractNumId w:val="1"/>
  </w:num>
  <w:num w:numId="20" w16cid:durableId="264656074">
    <w:abstractNumId w:val="1"/>
  </w:num>
  <w:num w:numId="21" w16cid:durableId="388722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1761518">
    <w:abstractNumId w:val="1"/>
  </w:num>
  <w:num w:numId="23" w16cid:durableId="2111000282">
    <w:abstractNumId w:val="1"/>
  </w:num>
  <w:num w:numId="24" w16cid:durableId="289554249">
    <w:abstractNumId w:val="19"/>
  </w:num>
  <w:num w:numId="25" w16cid:durableId="128592985">
    <w:abstractNumId w:val="13"/>
  </w:num>
  <w:num w:numId="26" w16cid:durableId="1829251342">
    <w:abstractNumId w:val="1"/>
  </w:num>
  <w:num w:numId="27" w16cid:durableId="813526068">
    <w:abstractNumId w:val="1"/>
  </w:num>
  <w:num w:numId="28" w16cid:durableId="1979263634">
    <w:abstractNumId w:val="1"/>
  </w:num>
  <w:num w:numId="29" w16cid:durableId="1380202166">
    <w:abstractNumId w:val="1"/>
  </w:num>
  <w:num w:numId="30" w16cid:durableId="1310136246">
    <w:abstractNumId w:val="1"/>
  </w:num>
  <w:num w:numId="31" w16cid:durableId="2090737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716046">
    <w:abstractNumId w:val="1"/>
  </w:num>
  <w:num w:numId="33" w16cid:durableId="884827634">
    <w:abstractNumId w:val="1"/>
  </w:num>
  <w:num w:numId="34" w16cid:durableId="15345368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44738614">
    <w:abstractNumId w:val="1"/>
  </w:num>
  <w:num w:numId="36" w16cid:durableId="1427068681">
    <w:abstractNumId w:val="1"/>
  </w:num>
  <w:num w:numId="37" w16cid:durableId="676691640">
    <w:abstractNumId w:val="1"/>
  </w:num>
  <w:num w:numId="38" w16cid:durableId="377973522">
    <w:abstractNumId w:val="1"/>
  </w:num>
  <w:num w:numId="39" w16cid:durableId="1297878234">
    <w:abstractNumId w:val="1"/>
  </w:num>
  <w:num w:numId="40" w16cid:durableId="45494591">
    <w:abstractNumId w:val="1"/>
  </w:num>
  <w:num w:numId="41" w16cid:durableId="576868034">
    <w:abstractNumId w:val="1"/>
  </w:num>
  <w:num w:numId="42" w16cid:durableId="1303269013">
    <w:abstractNumId w:val="1"/>
  </w:num>
  <w:num w:numId="43" w16cid:durableId="1804538385">
    <w:abstractNumId w:val="21"/>
  </w:num>
  <w:num w:numId="44" w16cid:durableId="1293553984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yu Lixin">
    <w15:presenceInfo w15:providerId="Windows Live" w15:userId="4fbb530df9bac1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8D3"/>
    <w:rsid w:val="00000586"/>
    <w:rsid w:val="00000B70"/>
    <w:rsid w:val="00000E0D"/>
    <w:rsid w:val="00000F9E"/>
    <w:rsid w:val="000014F3"/>
    <w:rsid w:val="00001737"/>
    <w:rsid w:val="00001F80"/>
    <w:rsid w:val="000020D0"/>
    <w:rsid w:val="000023A6"/>
    <w:rsid w:val="00002E0F"/>
    <w:rsid w:val="00003A92"/>
    <w:rsid w:val="00003BD2"/>
    <w:rsid w:val="00003BD4"/>
    <w:rsid w:val="000041BC"/>
    <w:rsid w:val="00004499"/>
    <w:rsid w:val="000049D1"/>
    <w:rsid w:val="00004C57"/>
    <w:rsid w:val="000053D0"/>
    <w:rsid w:val="00005DCB"/>
    <w:rsid w:val="00005F67"/>
    <w:rsid w:val="000062E9"/>
    <w:rsid w:val="000063C8"/>
    <w:rsid w:val="00006CE0"/>
    <w:rsid w:val="00007384"/>
    <w:rsid w:val="00007455"/>
    <w:rsid w:val="000077BA"/>
    <w:rsid w:val="000079A3"/>
    <w:rsid w:val="00007A82"/>
    <w:rsid w:val="000103B1"/>
    <w:rsid w:val="0001096C"/>
    <w:rsid w:val="00010E76"/>
    <w:rsid w:val="000112C1"/>
    <w:rsid w:val="000112FF"/>
    <w:rsid w:val="000113F7"/>
    <w:rsid w:val="00011E99"/>
    <w:rsid w:val="00012158"/>
    <w:rsid w:val="0001226D"/>
    <w:rsid w:val="00012B7A"/>
    <w:rsid w:val="00012D01"/>
    <w:rsid w:val="000136D3"/>
    <w:rsid w:val="00013758"/>
    <w:rsid w:val="0001383C"/>
    <w:rsid w:val="00013D47"/>
    <w:rsid w:val="00014791"/>
    <w:rsid w:val="00014E9B"/>
    <w:rsid w:val="000156EB"/>
    <w:rsid w:val="0001584D"/>
    <w:rsid w:val="00015E22"/>
    <w:rsid w:val="00015E46"/>
    <w:rsid w:val="00016204"/>
    <w:rsid w:val="0001627C"/>
    <w:rsid w:val="00016D9A"/>
    <w:rsid w:val="00017316"/>
    <w:rsid w:val="0001747E"/>
    <w:rsid w:val="00017876"/>
    <w:rsid w:val="000201C4"/>
    <w:rsid w:val="000201F6"/>
    <w:rsid w:val="00020298"/>
    <w:rsid w:val="00020EC3"/>
    <w:rsid w:val="000217FD"/>
    <w:rsid w:val="00021C3A"/>
    <w:rsid w:val="000220B0"/>
    <w:rsid w:val="000224C7"/>
    <w:rsid w:val="00022827"/>
    <w:rsid w:val="00022C3E"/>
    <w:rsid w:val="00022E9C"/>
    <w:rsid w:val="00023292"/>
    <w:rsid w:val="000241AE"/>
    <w:rsid w:val="0002440D"/>
    <w:rsid w:val="0002445D"/>
    <w:rsid w:val="00024BE6"/>
    <w:rsid w:val="00024FF9"/>
    <w:rsid w:val="0002504E"/>
    <w:rsid w:val="00027479"/>
    <w:rsid w:val="00027CAB"/>
    <w:rsid w:val="00030083"/>
    <w:rsid w:val="000304CE"/>
    <w:rsid w:val="000305C3"/>
    <w:rsid w:val="00030BC6"/>
    <w:rsid w:val="00030CDF"/>
    <w:rsid w:val="00030D70"/>
    <w:rsid w:val="00030DB2"/>
    <w:rsid w:val="00030E6A"/>
    <w:rsid w:val="000317B2"/>
    <w:rsid w:val="000318BC"/>
    <w:rsid w:val="00031B5E"/>
    <w:rsid w:val="00032333"/>
    <w:rsid w:val="0003300C"/>
    <w:rsid w:val="000331CE"/>
    <w:rsid w:val="00033AC8"/>
    <w:rsid w:val="00033BF4"/>
    <w:rsid w:val="000345F3"/>
    <w:rsid w:val="00034F09"/>
    <w:rsid w:val="00035909"/>
    <w:rsid w:val="0003645C"/>
    <w:rsid w:val="0003663A"/>
    <w:rsid w:val="0003674C"/>
    <w:rsid w:val="00036EF0"/>
    <w:rsid w:val="00037077"/>
    <w:rsid w:val="00037124"/>
    <w:rsid w:val="00037899"/>
    <w:rsid w:val="000378B8"/>
    <w:rsid w:val="00037EB1"/>
    <w:rsid w:val="00040251"/>
    <w:rsid w:val="00040329"/>
    <w:rsid w:val="000406F6"/>
    <w:rsid w:val="000408C1"/>
    <w:rsid w:val="00040C3D"/>
    <w:rsid w:val="000417CC"/>
    <w:rsid w:val="000419AF"/>
    <w:rsid w:val="00041AF0"/>
    <w:rsid w:val="000420F7"/>
    <w:rsid w:val="000422AB"/>
    <w:rsid w:val="00042444"/>
    <w:rsid w:val="00042681"/>
    <w:rsid w:val="000428AD"/>
    <w:rsid w:val="00042C85"/>
    <w:rsid w:val="00043799"/>
    <w:rsid w:val="00043962"/>
    <w:rsid w:val="00043A12"/>
    <w:rsid w:val="00043ACC"/>
    <w:rsid w:val="00043CEF"/>
    <w:rsid w:val="00043E21"/>
    <w:rsid w:val="00044FAA"/>
    <w:rsid w:val="000450CE"/>
    <w:rsid w:val="00045181"/>
    <w:rsid w:val="00045629"/>
    <w:rsid w:val="00045712"/>
    <w:rsid w:val="00045EFE"/>
    <w:rsid w:val="000466E5"/>
    <w:rsid w:val="000470F7"/>
    <w:rsid w:val="00047B1C"/>
    <w:rsid w:val="00047BCF"/>
    <w:rsid w:val="000501B9"/>
    <w:rsid w:val="00050AD2"/>
    <w:rsid w:val="00051869"/>
    <w:rsid w:val="00051B73"/>
    <w:rsid w:val="00051C23"/>
    <w:rsid w:val="00052723"/>
    <w:rsid w:val="00053530"/>
    <w:rsid w:val="00053682"/>
    <w:rsid w:val="0005375B"/>
    <w:rsid w:val="000538BC"/>
    <w:rsid w:val="0005392E"/>
    <w:rsid w:val="00053B1C"/>
    <w:rsid w:val="00053F2E"/>
    <w:rsid w:val="00054562"/>
    <w:rsid w:val="00054DED"/>
    <w:rsid w:val="000559CD"/>
    <w:rsid w:val="0005637F"/>
    <w:rsid w:val="000564F7"/>
    <w:rsid w:val="00056992"/>
    <w:rsid w:val="00056AA5"/>
    <w:rsid w:val="00057484"/>
    <w:rsid w:val="00057487"/>
    <w:rsid w:val="00057AAA"/>
    <w:rsid w:val="00057B4D"/>
    <w:rsid w:val="00057F15"/>
    <w:rsid w:val="0006058F"/>
    <w:rsid w:val="00060AB5"/>
    <w:rsid w:val="00060C65"/>
    <w:rsid w:val="000611E5"/>
    <w:rsid w:val="000619D0"/>
    <w:rsid w:val="00061C1B"/>
    <w:rsid w:val="00061EDD"/>
    <w:rsid w:val="00062166"/>
    <w:rsid w:val="000623E9"/>
    <w:rsid w:val="0006260E"/>
    <w:rsid w:val="00062941"/>
    <w:rsid w:val="00062E78"/>
    <w:rsid w:val="00062F74"/>
    <w:rsid w:val="000630D2"/>
    <w:rsid w:val="0006332C"/>
    <w:rsid w:val="000637F8"/>
    <w:rsid w:val="0006390E"/>
    <w:rsid w:val="00063D6C"/>
    <w:rsid w:val="00063DC5"/>
    <w:rsid w:val="000646E8"/>
    <w:rsid w:val="00064923"/>
    <w:rsid w:val="00064DEF"/>
    <w:rsid w:val="00065265"/>
    <w:rsid w:val="000653BC"/>
    <w:rsid w:val="00065687"/>
    <w:rsid w:val="00065F89"/>
    <w:rsid w:val="000662CA"/>
    <w:rsid w:val="00066E65"/>
    <w:rsid w:val="0006721C"/>
    <w:rsid w:val="0006735F"/>
    <w:rsid w:val="00067CA9"/>
    <w:rsid w:val="00067CB1"/>
    <w:rsid w:val="00070237"/>
    <w:rsid w:val="0007094E"/>
    <w:rsid w:val="000709A3"/>
    <w:rsid w:val="00070EC7"/>
    <w:rsid w:val="0007138D"/>
    <w:rsid w:val="00071BBB"/>
    <w:rsid w:val="00071DA0"/>
    <w:rsid w:val="00071DD1"/>
    <w:rsid w:val="00071E7F"/>
    <w:rsid w:val="00071FD4"/>
    <w:rsid w:val="00072651"/>
    <w:rsid w:val="00072A8E"/>
    <w:rsid w:val="00072B48"/>
    <w:rsid w:val="00072BA0"/>
    <w:rsid w:val="00072C47"/>
    <w:rsid w:val="00073049"/>
    <w:rsid w:val="00073165"/>
    <w:rsid w:val="000731A5"/>
    <w:rsid w:val="00073352"/>
    <w:rsid w:val="000733B7"/>
    <w:rsid w:val="000733F5"/>
    <w:rsid w:val="0007386A"/>
    <w:rsid w:val="000738BF"/>
    <w:rsid w:val="00073DB5"/>
    <w:rsid w:val="00073E36"/>
    <w:rsid w:val="000743C6"/>
    <w:rsid w:val="000748A0"/>
    <w:rsid w:val="00074CBE"/>
    <w:rsid w:val="000753B4"/>
    <w:rsid w:val="00075610"/>
    <w:rsid w:val="000756B7"/>
    <w:rsid w:val="00075810"/>
    <w:rsid w:val="000758A8"/>
    <w:rsid w:val="000765DA"/>
    <w:rsid w:val="00076915"/>
    <w:rsid w:val="00076BD5"/>
    <w:rsid w:val="000771F1"/>
    <w:rsid w:val="00077AEC"/>
    <w:rsid w:val="00077D7A"/>
    <w:rsid w:val="00080ABB"/>
    <w:rsid w:val="00080BF7"/>
    <w:rsid w:val="000817F0"/>
    <w:rsid w:val="0008191F"/>
    <w:rsid w:val="00081AB3"/>
    <w:rsid w:val="00081ACA"/>
    <w:rsid w:val="00081B5C"/>
    <w:rsid w:val="00081B60"/>
    <w:rsid w:val="00081BDA"/>
    <w:rsid w:val="00081BFB"/>
    <w:rsid w:val="00082043"/>
    <w:rsid w:val="00082603"/>
    <w:rsid w:val="00082736"/>
    <w:rsid w:val="00082D15"/>
    <w:rsid w:val="00083942"/>
    <w:rsid w:val="00083A77"/>
    <w:rsid w:val="000840A2"/>
    <w:rsid w:val="000846A0"/>
    <w:rsid w:val="00084B88"/>
    <w:rsid w:val="00084F19"/>
    <w:rsid w:val="000851DB"/>
    <w:rsid w:val="00085219"/>
    <w:rsid w:val="00085957"/>
    <w:rsid w:val="000861DC"/>
    <w:rsid w:val="00086377"/>
    <w:rsid w:val="00086EF4"/>
    <w:rsid w:val="000877F4"/>
    <w:rsid w:val="000879ED"/>
    <w:rsid w:val="00087A18"/>
    <w:rsid w:val="00087A58"/>
    <w:rsid w:val="00087BA5"/>
    <w:rsid w:val="00090729"/>
    <w:rsid w:val="00090C8E"/>
    <w:rsid w:val="000927C4"/>
    <w:rsid w:val="00092F1C"/>
    <w:rsid w:val="00093248"/>
    <w:rsid w:val="000936B3"/>
    <w:rsid w:val="00093E39"/>
    <w:rsid w:val="00094899"/>
    <w:rsid w:val="00094D30"/>
    <w:rsid w:val="00095200"/>
    <w:rsid w:val="00095CEA"/>
    <w:rsid w:val="00096116"/>
    <w:rsid w:val="00096578"/>
    <w:rsid w:val="00096B6F"/>
    <w:rsid w:val="00096E3E"/>
    <w:rsid w:val="00096E49"/>
    <w:rsid w:val="000A0013"/>
    <w:rsid w:val="000A0D71"/>
    <w:rsid w:val="000A0E27"/>
    <w:rsid w:val="000A0F37"/>
    <w:rsid w:val="000A26A1"/>
    <w:rsid w:val="000A2740"/>
    <w:rsid w:val="000A2D5D"/>
    <w:rsid w:val="000A301D"/>
    <w:rsid w:val="000A30F7"/>
    <w:rsid w:val="000A31B8"/>
    <w:rsid w:val="000A390A"/>
    <w:rsid w:val="000A4819"/>
    <w:rsid w:val="000A4A5A"/>
    <w:rsid w:val="000A4DFF"/>
    <w:rsid w:val="000A4F8F"/>
    <w:rsid w:val="000A50D4"/>
    <w:rsid w:val="000A51EA"/>
    <w:rsid w:val="000A567C"/>
    <w:rsid w:val="000A5E43"/>
    <w:rsid w:val="000A6623"/>
    <w:rsid w:val="000A66BE"/>
    <w:rsid w:val="000A6896"/>
    <w:rsid w:val="000A6A91"/>
    <w:rsid w:val="000A7129"/>
    <w:rsid w:val="000A74FF"/>
    <w:rsid w:val="000A7CEA"/>
    <w:rsid w:val="000A7F4F"/>
    <w:rsid w:val="000B035B"/>
    <w:rsid w:val="000B03BF"/>
    <w:rsid w:val="000B03EA"/>
    <w:rsid w:val="000B0653"/>
    <w:rsid w:val="000B0F52"/>
    <w:rsid w:val="000B1177"/>
    <w:rsid w:val="000B12EF"/>
    <w:rsid w:val="000B17D7"/>
    <w:rsid w:val="000B1A5B"/>
    <w:rsid w:val="000B21BE"/>
    <w:rsid w:val="000B22C2"/>
    <w:rsid w:val="000B2709"/>
    <w:rsid w:val="000B2859"/>
    <w:rsid w:val="000B40B0"/>
    <w:rsid w:val="000B433C"/>
    <w:rsid w:val="000B4C52"/>
    <w:rsid w:val="000B4E84"/>
    <w:rsid w:val="000B4F29"/>
    <w:rsid w:val="000B5536"/>
    <w:rsid w:val="000B57CB"/>
    <w:rsid w:val="000B5E14"/>
    <w:rsid w:val="000B5F0F"/>
    <w:rsid w:val="000B5F6C"/>
    <w:rsid w:val="000B6CE2"/>
    <w:rsid w:val="000B6E97"/>
    <w:rsid w:val="000B7AE8"/>
    <w:rsid w:val="000C0530"/>
    <w:rsid w:val="000C0983"/>
    <w:rsid w:val="000C0A56"/>
    <w:rsid w:val="000C0E1C"/>
    <w:rsid w:val="000C260B"/>
    <w:rsid w:val="000C28A3"/>
    <w:rsid w:val="000C2C93"/>
    <w:rsid w:val="000C343A"/>
    <w:rsid w:val="000C3AB4"/>
    <w:rsid w:val="000C3CC1"/>
    <w:rsid w:val="000C4E7E"/>
    <w:rsid w:val="000C4E9B"/>
    <w:rsid w:val="000C52A1"/>
    <w:rsid w:val="000C5D85"/>
    <w:rsid w:val="000C5E45"/>
    <w:rsid w:val="000C6032"/>
    <w:rsid w:val="000C6131"/>
    <w:rsid w:val="000C6581"/>
    <w:rsid w:val="000C68D7"/>
    <w:rsid w:val="000C696C"/>
    <w:rsid w:val="000C72FF"/>
    <w:rsid w:val="000C7775"/>
    <w:rsid w:val="000C7876"/>
    <w:rsid w:val="000C78D3"/>
    <w:rsid w:val="000C798D"/>
    <w:rsid w:val="000C7D19"/>
    <w:rsid w:val="000D00A7"/>
    <w:rsid w:val="000D07EB"/>
    <w:rsid w:val="000D08D6"/>
    <w:rsid w:val="000D0AD2"/>
    <w:rsid w:val="000D0D20"/>
    <w:rsid w:val="000D110F"/>
    <w:rsid w:val="000D1232"/>
    <w:rsid w:val="000D124F"/>
    <w:rsid w:val="000D18B9"/>
    <w:rsid w:val="000D1D7B"/>
    <w:rsid w:val="000D2051"/>
    <w:rsid w:val="000D2119"/>
    <w:rsid w:val="000D289A"/>
    <w:rsid w:val="000D301D"/>
    <w:rsid w:val="000D307C"/>
    <w:rsid w:val="000D34A5"/>
    <w:rsid w:val="000D36DB"/>
    <w:rsid w:val="000D371A"/>
    <w:rsid w:val="000D3A3D"/>
    <w:rsid w:val="000D3AAA"/>
    <w:rsid w:val="000D3D27"/>
    <w:rsid w:val="000D3FDD"/>
    <w:rsid w:val="000D4495"/>
    <w:rsid w:val="000D5044"/>
    <w:rsid w:val="000D5BC3"/>
    <w:rsid w:val="000D6D31"/>
    <w:rsid w:val="000D743A"/>
    <w:rsid w:val="000D75C6"/>
    <w:rsid w:val="000D7875"/>
    <w:rsid w:val="000E047F"/>
    <w:rsid w:val="000E051F"/>
    <w:rsid w:val="000E0C1D"/>
    <w:rsid w:val="000E100A"/>
    <w:rsid w:val="000E17A0"/>
    <w:rsid w:val="000E1B59"/>
    <w:rsid w:val="000E22E0"/>
    <w:rsid w:val="000E2325"/>
    <w:rsid w:val="000E2EFF"/>
    <w:rsid w:val="000E3546"/>
    <w:rsid w:val="000E4033"/>
    <w:rsid w:val="000E4C60"/>
    <w:rsid w:val="000E5048"/>
    <w:rsid w:val="000E59BC"/>
    <w:rsid w:val="000E5C4C"/>
    <w:rsid w:val="000E681C"/>
    <w:rsid w:val="000E6912"/>
    <w:rsid w:val="000E6F4D"/>
    <w:rsid w:val="000E7209"/>
    <w:rsid w:val="000E7443"/>
    <w:rsid w:val="000E7599"/>
    <w:rsid w:val="000E791B"/>
    <w:rsid w:val="000F0827"/>
    <w:rsid w:val="000F0DB4"/>
    <w:rsid w:val="000F0EA0"/>
    <w:rsid w:val="000F188B"/>
    <w:rsid w:val="000F3F11"/>
    <w:rsid w:val="000F4012"/>
    <w:rsid w:val="000F44E6"/>
    <w:rsid w:val="000F4579"/>
    <w:rsid w:val="000F4C8E"/>
    <w:rsid w:val="000F4D74"/>
    <w:rsid w:val="000F4DDB"/>
    <w:rsid w:val="000F54A5"/>
    <w:rsid w:val="000F55E4"/>
    <w:rsid w:val="000F58C9"/>
    <w:rsid w:val="000F5941"/>
    <w:rsid w:val="000F5D40"/>
    <w:rsid w:val="000F619D"/>
    <w:rsid w:val="000F6340"/>
    <w:rsid w:val="000F6E43"/>
    <w:rsid w:val="000F7126"/>
    <w:rsid w:val="000F772E"/>
    <w:rsid w:val="0010006D"/>
    <w:rsid w:val="001001A5"/>
    <w:rsid w:val="0010060E"/>
    <w:rsid w:val="00100771"/>
    <w:rsid w:val="001007DA"/>
    <w:rsid w:val="001008D5"/>
    <w:rsid w:val="00100F29"/>
    <w:rsid w:val="001019BB"/>
    <w:rsid w:val="00101C8D"/>
    <w:rsid w:val="00101DA4"/>
    <w:rsid w:val="00101F8B"/>
    <w:rsid w:val="0010219F"/>
    <w:rsid w:val="001021A1"/>
    <w:rsid w:val="001026F2"/>
    <w:rsid w:val="00102F94"/>
    <w:rsid w:val="00103266"/>
    <w:rsid w:val="001035D5"/>
    <w:rsid w:val="001046E1"/>
    <w:rsid w:val="00104740"/>
    <w:rsid w:val="00104982"/>
    <w:rsid w:val="00104F6A"/>
    <w:rsid w:val="00105D7B"/>
    <w:rsid w:val="00106026"/>
    <w:rsid w:val="0010625C"/>
    <w:rsid w:val="0010669E"/>
    <w:rsid w:val="00106A06"/>
    <w:rsid w:val="00106E06"/>
    <w:rsid w:val="00107E31"/>
    <w:rsid w:val="00110379"/>
    <w:rsid w:val="00110569"/>
    <w:rsid w:val="00110B16"/>
    <w:rsid w:val="00110E24"/>
    <w:rsid w:val="00111025"/>
    <w:rsid w:val="001110B0"/>
    <w:rsid w:val="00111166"/>
    <w:rsid w:val="001112C9"/>
    <w:rsid w:val="00111310"/>
    <w:rsid w:val="00112073"/>
    <w:rsid w:val="001120B5"/>
    <w:rsid w:val="00112212"/>
    <w:rsid w:val="00112882"/>
    <w:rsid w:val="00112AED"/>
    <w:rsid w:val="00112C2C"/>
    <w:rsid w:val="00112CFE"/>
    <w:rsid w:val="00113453"/>
    <w:rsid w:val="00113AD7"/>
    <w:rsid w:val="00113EF0"/>
    <w:rsid w:val="00114321"/>
    <w:rsid w:val="00114878"/>
    <w:rsid w:val="001157AE"/>
    <w:rsid w:val="00115893"/>
    <w:rsid w:val="00115E46"/>
    <w:rsid w:val="00116179"/>
    <w:rsid w:val="0011666D"/>
    <w:rsid w:val="00116C75"/>
    <w:rsid w:val="00116CC6"/>
    <w:rsid w:val="0011727E"/>
    <w:rsid w:val="00117480"/>
    <w:rsid w:val="001179D0"/>
    <w:rsid w:val="00117A2A"/>
    <w:rsid w:val="00117DEC"/>
    <w:rsid w:val="0012072A"/>
    <w:rsid w:val="00121088"/>
    <w:rsid w:val="0012159B"/>
    <w:rsid w:val="001216CD"/>
    <w:rsid w:val="00121DFD"/>
    <w:rsid w:val="0012208B"/>
    <w:rsid w:val="00122249"/>
    <w:rsid w:val="0012238E"/>
    <w:rsid w:val="00122C11"/>
    <w:rsid w:val="00122F1E"/>
    <w:rsid w:val="00123120"/>
    <w:rsid w:val="001233E9"/>
    <w:rsid w:val="00123443"/>
    <w:rsid w:val="00123802"/>
    <w:rsid w:val="00124798"/>
    <w:rsid w:val="001249E9"/>
    <w:rsid w:val="00124B4D"/>
    <w:rsid w:val="00125637"/>
    <w:rsid w:val="00125D73"/>
    <w:rsid w:val="00125ED8"/>
    <w:rsid w:val="001265B6"/>
    <w:rsid w:val="0012662D"/>
    <w:rsid w:val="00126653"/>
    <w:rsid w:val="00126666"/>
    <w:rsid w:val="00126728"/>
    <w:rsid w:val="00126B6B"/>
    <w:rsid w:val="00126E6F"/>
    <w:rsid w:val="0012752A"/>
    <w:rsid w:val="00127EDE"/>
    <w:rsid w:val="00130090"/>
    <w:rsid w:val="001300A8"/>
    <w:rsid w:val="00130496"/>
    <w:rsid w:val="0013054F"/>
    <w:rsid w:val="0013113D"/>
    <w:rsid w:val="0013172A"/>
    <w:rsid w:val="00131A40"/>
    <w:rsid w:val="00131C26"/>
    <w:rsid w:val="00131CFE"/>
    <w:rsid w:val="00131F19"/>
    <w:rsid w:val="001327A3"/>
    <w:rsid w:val="00133037"/>
    <w:rsid w:val="00133087"/>
    <w:rsid w:val="00133466"/>
    <w:rsid w:val="00133BE1"/>
    <w:rsid w:val="00133EC3"/>
    <w:rsid w:val="001346A6"/>
    <w:rsid w:val="00134B63"/>
    <w:rsid w:val="00134BF9"/>
    <w:rsid w:val="00134F6A"/>
    <w:rsid w:val="001352B6"/>
    <w:rsid w:val="001355EB"/>
    <w:rsid w:val="0013560D"/>
    <w:rsid w:val="001359ED"/>
    <w:rsid w:val="00135A9A"/>
    <w:rsid w:val="00136252"/>
    <w:rsid w:val="00137021"/>
    <w:rsid w:val="00137329"/>
    <w:rsid w:val="0013769B"/>
    <w:rsid w:val="001378B1"/>
    <w:rsid w:val="001379D1"/>
    <w:rsid w:val="00137AA0"/>
    <w:rsid w:val="00137D41"/>
    <w:rsid w:val="00137E40"/>
    <w:rsid w:val="00140403"/>
    <w:rsid w:val="001407F5"/>
    <w:rsid w:val="001408F8"/>
    <w:rsid w:val="00140D2C"/>
    <w:rsid w:val="00140F42"/>
    <w:rsid w:val="001416BF"/>
    <w:rsid w:val="001417DC"/>
    <w:rsid w:val="00141880"/>
    <w:rsid w:val="00141D3B"/>
    <w:rsid w:val="00141F04"/>
    <w:rsid w:val="001423FE"/>
    <w:rsid w:val="00142453"/>
    <w:rsid w:val="001424AC"/>
    <w:rsid w:val="001426A5"/>
    <w:rsid w:val="00142C3E"/>
    <w:rsid w:val="0014362F"/>
    <w:rsid w:val="00143D26"/>
    <w:rsid w:val="0014409F"/>
    <w:rsid w:val="00144393"/>
    <w:rsid w:val="0014451D"/>
    <w:rsid w:val="001445C5"/>
    <w:rsid w:val="00144B4F"/>
    <w:rsid w:val="00145CD6"/>
    <w:rsid w:val="0014606D"/>
    <w:rsid w:val="0014612C"/>
    <w:rsid w:val="001467D6"/>
    <w:rsid w:val="00146FE5"/>
    <w:rsid w:val="00147054"/>
    <w:rsid w:val="00147902"/>
    <w:rsid w:val="00147C8D"/>
    <w:rsid w:val="001507F1"/>
    <w:rsid w:val="00150E3A"/>
    <w:rsid w:val="00151395"/>
    <w:rsid w:val="0015179C"/>
    <w:rsid w:val="00151CF7"/>
    <w:rsid w:val="00152377"/>
    <w:rsid w:val="001526DE"/>
    <w:rsid w:val="00152834"/>
    <w:rsid w:val="001529F9"/>
    <w:rsid w:val="00152BF8"/>
    <w:rsid w:val="00153523"/>
    <w:rsid w:val="0015398B"/>
    <w:rsid w:val="00153A02"/>
    <w:rsid w:val="00153B05"/>
    <w:rsid w:val="00153D63"/>
    <w:rsid w:val="00153E8B"/>
    <w:rsid w:val="00154717"/>
    <w:rsid w:val="00154D91"/>
    <w:rsid w:val="00155A21"/>
    <w:rsid w:val="0015609A"/>
    <w:rsid w:val="00156702"/>
    <w:rsid w:val="00156833"/>
    <w:rsid w:val="00156A41"/>
    <w:rsid w:val="00156C43"/>
    <w:rsid w:val="00156F14"/>
    <w:rsid w:val="0015708F"/>
    <w:rsid w:val="00157335"/>
    <w:rsid w:val="00157B28"/>
    <w:rsid w:val="00157B7A"/>
    <w:rsid w:val="00157C3A"/>
    <w:rsid w:val="0016079E"/>
    <w:rsid w:val="0016093C"/>
    <w:rsid w:val="00160BF6"/>
    <w:rsid w:val="00160D12"/>
    <w:rsid w:val="00161545"/>
    <w:rsid w:val="00161782"/>
    <w:rsid w:val="00161987"/>
    <w:rsid w:val="00161C84"/>
    <w:rsid w:val="0016208E"/>
    <w:rsid w:val="00162476"/>
    <w:rsid w:val="00162B91"/>
    <w:rsid w:val="00162C3C"/>
    <w:rsid w:val="00162DB3"/>
    <w:rsid w:val="001637E2"/>
    <w:rsid w:val="001639ED"/>
    <w:rsid w:val="00163A64"/>
    <w:rsid w:val="001643CE"/>
    <w:rsid w:val="00164811"/>
    <w:rsid w:val="00164A06"/>
    <w:rsid w:val="0016501F"/>
    <w:rsid w:val="0016561B"/>
    <w:rsid w:val="00165700"/>
    <w:rsid w:val="0016581F"/>
    <w:rsid w:val="00165C85"/>
    <w:rsid w:val="00165E84"/>
    <w:rsid w:val="00166A8A"/>
    <w:rsid w:val="001678BD"/>
    <w:rsid w:val="00170026"/>
    <w:rsid w:val="001703C0"/>
    <w:rsid w:val="001709A1"/>
    <w:rsid w:val="00170CD8"/>
    <w:rsid w:val="00171723"/>
    <w:rsid w:val="001719E5"/>
    <w:rsid w:val="00171B20"/>
    <w:rsid w:val="00171EB8"/>
    <w:rsid w:val="00172167"/>
    <w:rsid w:val="0017291C"/>
    <w:rsid w:val="00172BF0"/>
    <w:rsid w:val="00173349"/>
    <w:rsid w:val="00173927"/>
    <w:rsid w:val="0017468F"/>
    <w:rsid w:val="00174A6C"/>
    <w:rsid w:val="00174B7C"/>
    <w:rsid w:val="00175580"/>
    <w:rsid w:val="001756B3"/>
    <w:rsid w:val="00175A93"/>
    <w:rsid w:val="00175C65"/>
    <w:rsid w:val="001764CF"/>
    <w:rsid w:val="001764E4"/>
    <w:rsid w:val="001765D1"/>
    <w:rsid w:val="001769DC"/>
    <w:rsid w:val="00176F21"/>
    <w:rsid w:val="00177599"/>
    <w:rsid w:val="00177B72"/>
    <w:rsid w:val="00177DA7"/>
    <w:rsid w:val="00177E9A"/>
    <w:rsid w:val="00180451"/>
    <w:rsid w:val="001821A4"/>
    <w:rsid w:val="00182421"/>
    <w:rsid w:val="00182C80"/>
    <w:rsid w:val="00183522"/>
    <w:rsid w:val="0018383C"/>
    <w:rsid w:val="001838CE"/>
    <w:rsid w:val="00183D97"/>
    <w:rsid w:val="00183D9A"/>
    <w:rsid w:val="001841BD"/>
    <w:rsid w:val="00184559"/>
    <w:rsid w:val="00184AED"/>
    <w:rsid w:val="00185423"/>
    <w:rsid w:val="001857D1"/>
    <w:rsid w:val="00185E13"/>
    <w:rsid w:val="001864CB"/>
    <w:rsid w:val="001866FB"/>
    <w:rsid w:val="00186A53"/>
    <w:rsid w:val="00186E61"/>
    <w:rsid w:val="0018730F"/>
    <w:rsid w:val="0018742C"/>
    <w:rsid w:val="00187479"/>
    <w:rsid w:val="0018752A"/>
    <w:rsid w:val="0018769E"/>
    <w:rsid w:val="00187CD8"/>
    <w:rsid w:val="0019084D"/>
    <w:rsid w:val="001909E5"/>
    <w:rsid w:val="0019109D"/>
    <w:rsid w:val="00191CA7"/>
    <w:rsid w:val="0019294C"/>
    <w:rsid w:val="00193065"/>
    <w:rsid w:val="00193642"/>
    <w:rsid w:val="00193A67"/>
    <w:rsid w:val="00193FA2"/>
    <w:rsid w:val="00194304"/>
    <w:rsid w:val="00194979"/>
    <w:rsid w:val="00194A8F"/>
    <w:rsid w:val="00194F41"/>
    <w:rsid w:val="001955E2"/>
    <w:rsid w:val="001971B8"/>
    <w:rsid w:val="001975C8"/>
    <w:rsid w:val="00197E83"/>
    <w:rsid w:val="001A075A"/>
    <w:rsid w:val="001A079B"/>
    <w:rsid w:val="001A07E7"/>
    <w:rsid w:val="001A1AFF"/>
    <w:rsid w:val="001A1E92"/>
    <w:rsid w:val="001A2954"/>
    <w:rsid w:val="001A2E83"/>
    <w:rsid w:val="001A3059"/>
    <w:rsid w:val="001A3467"/>
    <w:rsid w:val="001A3504"/>
    <w:rsid w:val="001A3960"/>
    <w:rsid w:val="001A3E0D"/>
    <w:rsid w:val="001A4DE6"/>
    <w:rsid w:val="001A521D"/>
    <w:rsid w:val="001A5242"/>
    <w:rsid w:val="001A679C"/>
    <w:rsid w:val="001A698C"/>
    <w:rsid w:val="001A6D26"/>
    <w:rsid w:val="001A6DFC"/>
    <w:rsid w:val="001A725E"/>
    <w:rsid w:val="001A72EE"/>
    <w:rsid w:val="001A7912"/>
    <w:rsid w:val="001B15F9"/>
    <w:rsid w:val="001B1BD9"/>
    <w:rsid w:val="001B1C14"/>
    <w:rsid w:val="001B1C98"/>
    <w:rsid w:val="001B1D63"/>
    <w:rsid w:val="001B1E1C"/>
    <w:rsid w:val="001B1EFF"/>
    <w:rsid w:val="001B2086"/>
    <w:rsid w:val="001B20EE"/>
    <w:rsid w:val="001B20FD"/>
    <w:rsid w:val="001B23DE"/>
    <w:rsid w:val="001B378A"/>
    <w:rsid w:val="001B389E"/>
    <w:rsid w:val="001B3904"/>
    <w:rsid w:val="001B3C02"/>
    <w:rsid w:val="001B3DDC"/>
    <w:rsid w:val="001B471B"/>
    <w:rsid w:val="001B4C39"/>
    <w:rsid w:val="001B5005"/>
    <w:rsid w:val="001B56D3"/>
    <w:rsid w:val="001B5C10"/>
    <w:rsid w:val="001B5DEB"/>
    <w:rsid w:val="001B5F5C"/>
    <w:rsid w:val="001B60EA"/>
    <w:rsid w:val="001B644A"/>
    <w:rsid w:val="001B6CA6"/>
    <w:rsid w:val="001B7325"/>
    <w:rsid w:val="001B782E"/>
    <w:rsid w:val="001B7FEC"/>
    <w:rsid w:val="001C0BB2"/>
    <w:rsid w:val="001C183D"/>
    <w:rsid w:val="001C1EF8"/>
    <w:rsid w:val="001C215D"/>
    <w:rsid w:val="001C2771"/>
    <w:rsid w:val="001C27AB"/>
    <w:rsid w:val="001C2CF0"/>
    <w:rsid w:val="001C3034"/>
    <w:rsid w:val="001C31A3"/>
    <w:rsid w:val="001C3826"/>
    <w:rsid w:val="001C3DCD"/>
    <w:rsid w:val="001C44E2"/>
    <w:rsid w:val="001C45DD"/>
    <w:rsid w:val="001C4681"/>
    <w:rsid w:val="001C4F68"/>
    <w:rsid w:val="001C5182"/>
    <w:rsid w:val="001C553B"/>
    <w:rsid w:val="001C5894"/>
    <w:rsid w:val="001C5D66"/>
    <w:rsid w:val="001C5E65"/>
    <w:rsid w:val="001C5F2B"/>
    <w:rsid w:val="001C60C7"/>
    <w:rsid w:val="001C6AEE"/>
    <w:rsid w:val="001C6E9A"/>
    <w:rsid w:val="001C6FB8"/>
    <w:rsid w:val="001C7193"/>
    <w:rsid w:val="001C77C5"/>
    <w:rsid w:val="001C79E7"/>
    <w:rsid w:val="001C7D7D"/>
    <w:rsid w:val="001D0796"/>
    <w:rsid w:val="001D0FAD"/>
    <w:rsid w:val="001D1D24"/>
    <w:rsid w:val="001D1FFE"/>
    <w:rsid w:val="001D266D"/>
    <w:rsid w:val="001D2E16"/>
    <w:rsid w:val="001D2E69"/>
    <w:rsid w:val="001D310F"/>
    <w:rsid w:val="001D3268"/>
    <w:rsid w:val="001D35E3"/>
    <w:rsid w:val="001D3683"/>
    <w:rsid w:val="001D36D1"/>
    <w:rsid w:val="001D375F"/>
    <w:rsid w:val="001D3CEC"/>
    <w:rsid w:val="001D45A2"/>
    <w:rsid w:val="001D4D57"/>
    <w:rsid w:val="001D56A2"/>
    <w:rsid w:val="001D5A26"/>
    <w:rsid w:val="001D5F3E"/>
    <w:rsid w:val="001D6480"/>
    <w:rsid w:val="001D672C"/>
    <w:rsid w:val="001D6FB6"/>
    <w:rsid w:val="001D787E"/>
    <w:rsid w:val="001D7A36"/>
    <w:rsid w:val="001D7C2B"/>
    <w:rsid w:val="001E05B7"/>
    <w:rsid w:val="001E05CB"/>
    <w:rsid w:val="001E07FD"/>
    <w:rsid w:val="001E0EA9"/>
    <w:rsid w:val="001E0F14"/>
    <w:rsid w:val="001E0FE6"/>
    <w:rsid w:val="001E100E"/>
    <w:rsid w:val="001E139E"/>
    <w:rsid w:val="001E1987"/>
    <w:rsid w:val="001E1E42"/>
    <w:rsid w:val="001E2B52"/>
    <w:rsid w:val="001E2EB8"/>
    <w:rsid w:val="001E32EF"/>
    <w:rsid w:val="001E36C7"/>
    <w:rsid w:val="001E3899"/>
    <w:rsid w:val="001E3B7A"/>
    <w:rsid w:val="001E3FBC"/>
    <w:rsid w:val="001E426C"/>
    <w:rsid w:val="001E4358"/>
    <w:rsid w:val="001E436F"/>
    <w:rsid w:val="001E4855"/>
    <w:rsid w:val="001E4A6E"/>
    <w:rsid w:val="001E4CB5"/>
    <w:rsid w:val="001E501A"/>
    <w:rsid w:val="001E6260"/>
    <w:rsid w:val="001E665A"/>
    <w:rsid w:val="001E6D54"/>
    <w:rsid w:val="001E7514"/>
    <w:rsid w:val="001F08EA"/>
    <w:rsid w:val="001F09A1"/>
    <w:rsid w:val="001F0BDA"/>
    <w:rsid w:val="001F0CFC"/>
    <w:rsid w:val="001F0F0A"/>
    <w:rsid w:val="001F0FB6"/>
    <w:rsid w:val="001F102B"/>
    <w:rsid w:val="001F1496"/>
    <w:rsid w:val="001F1732"/>
    <w:rsid w:val="001F180C"/>
    <w:rsid w:val="001F251F"/>
    <w:rsid w:val="001F2663"/>
    <w:rsid w:val="001F2978"/>
    <w:rsid w:val="001F2A6B"/>
    <w:rsid w:val="001F2A8B"/>
    <w:rsid w:val="001F2B84"/>
    <w:rsid w:val="001F2CF7"/>
    <w:rsid w:val="001F2D7A"/>
    <w:rsid w:val="001F2E23"/>
    <w:rsid w:val="001F3544"/>
    <w:rsid w:val="001F3DE1"/>
    <w:rsid w:val="001F40D3"/>
    <w:rsid w:val="001F460C"/>
    <w:rsid w:val="001F485D"/>
    <w:rsid w:val="001F485F"/>
    <w:rsid w:val="001F5702"/>
    <w:rsid w:val="001F59DD"/>
    <w:rsid w:val="001F600C"/>
    <w:rsid w:val="001F6182"/>
    <w:rsid w:val="001F748B"/>
    <w:rsid w:val="001F77D4"/>
    <w:rsid w:val="0020063F"/>
    <w:rsid w:val="00200675"/>
    <w:rsid w:val="0020081C"/>
    <w:rsid w:val="00200B2D"/>
    <w:rsid w:val="00200EAF"/>
    <w:rsid w:val="00201333"/>
    <w:rsid w:val="00201C66"/>
    <w:rsid w:val="00201E54"/>
    <w:rsid w:val="002020A6"/>
    <w:rsid w:val="002021F1"/>
    <w:rsid w:val="0020277F"/>
    <w:rsid w:val="0020292C"/>
    <w:rsid w:val="00202A17"/>
    <w:rsid w:val="00202BBA"/>
    <w:rsid w:val="0020343F"/>
    <w:rsid w:val="002036EC"/>
    <w:rsid w:val="00203A39"/>
    <w:rsid w:val="002040C9"/>
    <w:rsid w:val="00204381"/>
    <w:rsid w:val="002045CD"/>
    <w:rsid w:val="00204679"/>
    <w:rsid w:val="00204872"/>
    <w:rsid w:val="0020509F"/>
    <w:rsid w:val="0020514B"/>
    <w:rsid w:val="0020551A"/>
    <w:rsid w:val="00205707"/>
    <w:rsid w:val="00205B37"/>
    <w:rsid w:val="00206924"/>
    <w:rsid w:val="00206AE9"/>
    <w:rsid w:val="00207142"/>
    <w:rsid w:val="00207591"/>
    <w:rsid w:val="002075BC"/>
    <w:rsid w:val="00207B3E"/>
    <w:rsid w:val="00207D52"/>
    <w:rsid w:val="002103F7"/>
    <w:rsid w:val="002105A2"/>
    <w:rsid w:val="00210962"/>
    <w:rsid w:val="00211143"/>
    <w:rsid w:val="0021174C"/>
    <w:rsid w:val="0021177B"/>
    <w:rsid w:val="00211955"/>
    <w:rsid w:val="00211BA3"/>
    <w:rsid w:val="00211E9A"/>
    <w:rsid w:val="002125F9"/>
    <w:rsid w:val="002136D6"/>
    <w:rsid w:val="00214201"/>
    <w:rsid w:val="0021444D"/>
    <w:rsid w:val="0021490F"/>
    <w:rsid w:val="00214995"/>
    <w:rsid w:val="00214DE3"/>
    <w:rsid w:val="002153E3"/>
    <w:rsid w:val="0021551E"/>
    <w:rsid w:val="00215A21"/>
    <w:rsid w:val="002166F4"/>
    <w:rsid w:val="00216BED"/>
    <w:rsid w:val="00216DD4"/>
    <w:rsid w:val="00216EFD"/>
    <w:rsid w:val="00216F27"/>
    <w:rsid w:val="00217548"/>
    <w:rsid w:val="00217BF7"/>
    <w:rsid w:val="002202E5"/>
    <w:rsid w:val="00220554"/>
    <w:rsid w:val="00220590"/>
    <w:rsid w:val="002208F0"/>
    <w:rsid w:val="00220FD4"/>
    <w:rsid w:val="0022138E"/>
    <w:rsid w:val="00221A25"/>
    <w:rsid w:val="00221C9B"/>
    <w:rsid w:val="00221E7E"/>
    <w:rsid w:val="002220DD"/>
    <w:rsid w:val="00222776"/>
    <w:rsid w:val="00222788"/>
    <w:rsid w:val="00222B39"/>
    <w:rsid w:val="00222FB5"/>
    <w:rsid w:val="00223756"/>
    <w:rsid w:val="00223E8D"/>
    <w:rsid w:val="00223FFF"/>
    <w:rsid w:val="002243AB"/>
    <w:rsid w:val="00224868"/>
    <w:rsid w:val="00224966"/>
    <w:rsid w:val="00224C7D"/>
    <w:rsid w:val="00226191"/>
    <w:rsid w:val="0022651E"/>
    <w:rsid w:val="0022686E"/>
    <w:rsid w:val="002272F4"/>
    <w:rsid w:val="002276E2"/>
    <w:rsid w:val="002277DC"/>
    <w:rsid w:val="00227F61"/>
    <w:rsid w:val="00230AC9"/>
    <w:rsid w:val="00230C04"/>
    <w:rsid w:val="00230F41"/>
    <w:rsid w:val="002311C2"/>
    <w:rsid w:val="00231642"/>
    <w:rsid w:val="0023170E"/>
    <w:rsid w:val="0023218A"/>
    <w:rsid w:val="00232506"/>
    <w:rsid w:val="0023293A"/>
    <w:rsid w:val="00232DAF"/>
    <w:rsid w:val="00232DEF"/>
    <w:rsid w:val="00233072"/>
    <w:rsid w:val="00233B7F"/>
    <w:rsid w:val="00233D8A"/>
    <w:rsid w:val="00233F61"/>
    <w:rsid w:val="002344AE"/>
    <w:rsid w:val="00234598"/>
    <w:rsid w:val="00234755"/>
    <w:rsid w:val="002351C6"/>
    <w:rsid w:val="0023587E"/>
    <w:rsid w:val="00235AB7"/>
    <w:rsid w:val="00235B6A"/>
    <w:rsid w:val="00235B71"/>
    <w:rsid w:val="00235E8A"/>
    <w:rsid w:val="002365FA"/>
    <w:rsid w:val="00236A49"/>
    <w:rsid w:val="0023701C"/>
    <w:rsid w:val="00237553"/>
    <w:rsid w:val="00237667"/>
    <w:rsid w:val="002377A4"/>
    <w:rsid w:val="0023799C"/>
    <w:rsid w:val="002405D7"/>
    <w:rsid w:val="002409B4"/>
    <w:rsid w:val="00240E4B"/>
    <w:rsid w:val="00240EA4"/>
    <w:rsid w:val="00240F1C"/>
    <w:rsid w:val="00240F95"/>
    <w:rsid w:val="0024156A"/>
    <w:rsid w:val="00242536"/>
    <w:rsid w:val="002448EE"/>
    <w:rsid w:val="00244CAC"/>
    <w:rsid w:val="00245A98"/>
    <w:rsid w:val="0024672F"/>
    <w:rsid w:val="00246DCE"/>
    <w:rsid w:val="00246F69"/>
    <w:rsid w:val="00247D78"/>
    <w:rsid w:val="00247DEA"/>
    <w:rsid w:val="00247FC7"/>
    <w:rsid w:val="002503D9"/>
    <w:rsid w:val="00250734"/>
    <w:rsid w:val="0025086E"/>
    <w:rsid w:val="00250DE9"/>
    <w:rsid w:val="0025101F"/>
    <w:rsid w:val="0025112C"/>
    <w:rsid w:val="00251449"/>
    <w:rsid w:val="00252239"/>
    <w:rsid w:val="0025260A"/>
    <w:rsid w:val="0025272D"/>
    <w:rsid w:val="002527C3"/>
    <w:rsid w:val="00252CF4"/>
    <w:rsid w:val="002530DA"/>
    <w:rsid w:val="002533C8"/>
    <w:rsid w:val="002538C0"/>
    <w:rsid w:val="00253F62"/>
    <w:rsid w:val="002541C3"/>
    <w:rsid w:val="0025439A"/>
    <w:rsid w:val="00254837"/>
    <w:rsid w:val="00255193"/>
    <w:rsid w:val="002558C2"/>
    <w:rsid w:val="00255C1B"/>
    <w:rsid w:val="00256333"/>
    <w:rsid w:val="00256A10"/>
    <w:rsid w:val="00256B3D"/>
    <w:rsid w:val="00256B6C"/>
    <w:rsid w:val="0025739C"/>
    <w:rsid w:val="0025748C"/>
    <w:rsid w:val="002577C6"/>
    <w:rsid w:val="002578B9"/>
    <w:rsid w:val="002578C4"/>
    <w:rsid w:val="00257940"/>
    <w:rsid w:val="00257BD4"/>
    <w:rsid w:val="00260001"/>
    <w:rsid w:val="00260367"/>
    <w:rsid w:val="0026053B"/>
    <w:rsid w:val="00260639"/>
    <w:rsid w:val="0026071E"/>
    <w:rsid w:val="00260D44"/>
    <w:rsid w:val="00261894"/>
    <w:rsid w:val="002618CA"/>
    <w:rsid w:val="00261969"/>
    <w:rsid w:val="00261E2A"/>
    <w:rsid w:val="002622C0"/>
    <w:rsid w:val="00262826"/>
    <w:rsid w:val="002639EB"/>
    <w:rsid w:val="00263A47"/>
    <w:rsid w:val="00263B18"/>
    <w:rsid w:val="00263C1A"/>
    <w:rsid w:val="00264135"/>
    <w:rsid w:val="00264E14"/>
    <w:rsid w:val="00264FCD"/>
    <w:rsid w:val="00265113"/>
    <w:rsid w:val="0026518F"/>
    <w:rsid w:val="002658CC"/>
    <w:rsid w:val="002659C6"/>
    <w:rsid w:val="00265E57"/>
    <w:rsid w:val="002664BE"/>
    <w:rsid w:val="00267BD6"/>
    <w:rsid w:val="00267CF1"/>
    <w:rsid w:val="002701EB"/>
    <w:rsid w:val="0027050C"/>
    <w:rsid w:val="002705F3"/>
    <w:rsid w:val="0027104C"/>
    <w:rsid w:val="00271791"/>
    <w:rsid w:val="002721D2"/>
    <w:rsid w:val="00272302"/>
    <w:rsid w:val="002739C7"/>
    <w:rsid w:val="00274208"/>
    <w:rsid w:val="00274492"/>
    <w:rsid w:val="00274F6A"/>
    <w:rsid w:val="00275111"/>
    <w:rsid w:val="002761F8"/>
    <w:rsid w:val="002766BA"/>
    <w:rsid w:val="00276998"/>
    <w:rsid w:val="00276DC0"/>
    <w:rsid w:val="00276EEE"/>
    <w:rsid w:val="00280268"/>
    <w:rsid w:val="002806E2"/>
    <w:rsid w:val="00280A7B"/>
    <w:rsid w:val="00280F6E"/>
    <w:rsid w:val="00281915"/>
    <w:rsid w:val="00281990"/>
    <w:rsid w:val="002820E6"/>
    <w:rsid w:val="00282945"/>
    <w:rsid w:val="00282A76"/>
    <w:rsid w:val="002835F8"/>
    <w:rsid w:val="00283B04"/>
    <w:rsid w:val="00283F20"/>
    <w:rsid w:val="002846DE"/>
    <w:rsid w:val="002847C1"/>
    <w:rsid w:val="00284A7A"/>
    <w:rsid w:val="00284B42"/>
    <w:rsid w:val="00285AE3"/>
    <w:rsid w:val="002879ED"/>
    <w:rsid w:val="00287B7F"/>
    <w:rsid w:val="002902E4"/>
    <w:rsid w:val="00290463"/>
    <w:rsid w:val="0029058F"/>
    <w:rsid w:val="00290658"/>
    <w:rsid w:val="00290803"/>
    <w:rsid w:val="00290EA3"/>
    <w:rsid w:val="00291405"/>
    <w:rsid w:val="002920B3"/>
    <w:rsid w:val="0029265F"/>
    <w:rsid w:val="002929F2"/>
    <w:rsid w:val="00292C3D"/>
    <w:rsid w:val="002933A8"/>
    <w:rsid w:val="0029356E"/>
    <w:rsid w:val="002935AF"/>
    <w:rsid w:val="00293648"/>
    <w:rsid w:val="00293727"/>
    <w:rsid w:val="00293B63"/>
    <w:rsid w:val="00293F84"/>
    <w:rsid w:val="00294082"/>
    <w:rsid w:val="00294319"/>
    <w:rsid w:val="00294699"/>
    <w:rsid w:val="00294B2F"/>
    <w:rsid w:val="00294D70"/>
    <w:rsid w:val="00294FE3"/>
    <w:rsid w:val="0029519E"/>
    <w:rsid w:val="00295CAC"/>
    <w:rsid w:val="002960C9"/>
    <w:rsid w:val="0029674D"/>
    <w:rsid w:val="00296EF1"/>
    <w:rsid w:val="00297688"/>
    <w:rsid w:val="00297723"/>
    <w:rsid w:val="002977B8"/>
    <w:rsid w:val="002978F4"/>
    <w:rsid w:val="00297AC5"/>
    <w:rsid w:val="00297B3D"/>
    <w:rsid w:val="002A01A2"/>
    <w:rsid w:val="002A04C0"/>
    <w:rsid w:val="002A05A5"/>
    <w:rsid w:val="002A1263"/>
    <w:rsid w:val="002A1400"/>
    <w:rsid w:val="002A1517"/>
    <w:rsid w:val="002A1D32"/>
    <w:rsid w:val="002A1F96"/>
    <w:rsid w:val="002A1FD0"/>
    <w:rsid w:val="002A2409"/>
    <w:rsid w:val="002A25F5"/>
    <w:rsid w:val="002A26DA"/>
    <w:rsid w:val="002A2AFC"/>
    <w:rsid w:val="002A309E"/>
    <w:rsid w:val="002A3D26"/>
    <w:rsid w:val="002A414C"/>
    <w:rsid w:val="002A493A"/>
    <w:rsid w:val="002A4D0C"/>
    <w:rsid w:val="002A4EB9"/>
    <w:rsid w:val="002A5679"/>
    <w:rsid w:val="002A56B6"/>
    <w:rsid w:val="002A570F"/>
    <w:rsid w:val="002A5F5A"/>
    <w:rsid w:val="002A5F7A"/>
    <w:rsid w:val="002A64D5"/>
    <w:rsid w:val="002A666E"/>
    <w:rsid w:val="002A6C48"/>
    <w:rsid w:val="002A6CAC"/>
    <w:rsid w:val="002A6FD1"/>
    <w:rsid w:val="002A7162"/>
    <w:rsid w:val="002A7254"/>
    <w:rsid w:val="002A7316"/>
    <w:rsid w:val="002A7C2F"/>
    <w:rsid w:val="002B01DA"/>
    <w:rsid w:val="002B061D"/>
    <w:rsid w:val="002B0694"/>
    <w:rsid w:val="002B0E82"/>
    <w:rsid w:val="002B0FBB"/>
    <w:rsid w:val="002B11BC"/>
    <w:rsid w:val="002B123B"/>
    <w:rsid w:val="002B1616"/>
    <w:rsid w:val="002B1770"/>
    <w:rsid w:val="002B2070"/>
    <w:rsid w:val="002B2921"/>
    <w:rsid w:val="002B353B"/>
    <w:rsid w:val="002B3730"/>
    <w:rsid w:val="002B3A6A"/>
    <w:rsid w:val="002B3C80"/>
    <w:rsid w:val="002B472C"/>
    <w:rsid w:val="002B4B0A"/>
    <w:rsid w:val="002B53E3"/>
    <w:rsid w:val="002B61F7"/>
    <w:rsid w:val="002B636D"/>
    <w:rsid w:val="002B6C57"/>
    <w:rsid w:val="002B6D06"/>
    <w:rsid w:val="002B6DBA"/>
    <w:rsid w:val="002B7360"/>
    <w:rsid w:val="002B7C47"/>
    <w:rsid w:val="002C0218"/>
    <w:rsid w:val="002C0273"/>
    <w:rsid w:val="002C05CC"/>
    <w:rsid w:val="002C07E9"/>
    <w:rsid w:val="002C156E"/>
    <w:rsid w:val="002C1904"/>
    <w:rsid w:val="002C1B50"/>
    <w:rsid w:val="002C1C32"/>
    <w:rsid w:val="002C2892"/>
    <w:rsid w:val="002C2C36"/>
    <w:rsid w:val="002C2DB8"/>
    <w:rsid w:val="002C2E47"/>
    <w:rsid w:val="002C3217"/>
    <w:rsid w:val="002C3B70"/>
    <w:rsid w:val="002C423B"/>
    <w:rsid w:val="002C4335"/>
    <w:rsid w:val="002C47E8"/>
    <w:rsid w:val="002C4B6C"/>
    <w:rsid w:val="002C4BB7"/>
    <w:rsid w:val="002C553C"/>
    <w:rsid w:val="002C58CF"/>
    <w:rsid w:val="002C64E1"/>
    <w:rsid w:val="002C69B6"/>
    <w:rsid w:val="002C6DBB"/>
    <w:rsid w:val="002C6DE0"/>
    <w:rsid w:val="002C6FF1"/>
    <w:rsid w:val="002C74B8"/>
    <w:rsid w:val="002C7583"/>
    <w:rsid w:val="002C7F45"/>
    <w:rsid w:val="002D0508"/>
    <w:rsid w:val="002D07D7"/>
    <w:rsid w:val="002D0A92"/>
    <w:rsid w:val="002D0DAC"/>
    <w:rsid w:val="002D0EEC"/>
    <w:rsid w:val="002D0FF5"/>
    <w:rsid w:val="002D157B"/>
    <w:rsid w:val="002D17F0"/>
    <w:rsid w:val="002D1A34"/>
    <w:rsid w:val="002D1B6B"/>
    <w:rsid w:val="002D1F12"/>
    <w:rsid w:val="002D2C2F"/>
    <w:rsid w:val="002D2E76"/>
    <w:rsid w:val="002D3041"/>
    <w:rsid w:val="002D3B29"/>
    <w:rsid w:val="002D4062"/>
    <w:rsid w:val="002D49BA"/>
    <w:rsid w:val="002D587E"/>
    <w:rsid w:val="002D5A03"/>
    <w:rsid w:val="002D5E17"/>
    <w:rsid w:val="002D6391"/>
    <w:rsid w:val="002D65A2"/>
    <w:rsid w:val="002D708E"/>
    <w:rsid w:val="002D7279"/>
    <w:rsid w:val="002D781F"/>
    <w:rsid w:val="002E0117"/>
    <w:rsid w:val="002E01FE"/>
    <w:rsid w:val="002E0306"/>
    <w:rsid w:val="002E03ED"/>
    <w:rsid w:val="002E0C02"/>
    <w:rsid w:val="002E0E2B"/>
    <w:rsid w:val="002E0E2E"/>
    <w:rsid w:val="002E0FFA"/>
    <w:rsid w:val="002E16F0"/>
    <w:rsid w:val="002E18DB"/>
    <w:rsid w:val="002E1B68"/>
    <w:rsid w:val="002E2279"/>
    <w:rsid w:val="002E28D6"/>
    <w:rsid w:val="002E2936"/>
    <w:rsid w:val="002E2C3B"/>
    <w:rsid w:val="002E3186"/>
    <w:rsid w:val="002E3A6F"/>
    <w:rsid w:val="002E3E86"/>
    <w:rsid w:val="002E4369"/>
    <w:rsid w:val="002E46EF"/>
    <w:rsid w:val="002E4B88"/>
    <w:rsid w:val="002E4E10"/>
    <w:rsid w:val="002E5364"/>
    <w:rsid w:val="002E5518"/>
    <w:rsid w:val="002E5B2A"/>
    <w:rsid w:val="002E64B6"/>
    <w:rsid w:val="002E64C2"/>
    <w:rsid w:val="002E64D3"/>
    <w:rsid w:val="002E6530"/>
    <w:rsid w:val="002E6862"/>
    <w:rsid w:val="002E69AE"/>
    <w:rsid w:val="002E69F8"/>
    <w:rsid w:val="002E6F12"/>
    <w:rsid w:val="002E73C5"/>
    <w:rsid w:val="002E74A3"/>
    <w:rsid w:val="002E76FA"/>
    <w:rsid w:val="002F00E0"/>
    <w:rsid w:val="002F082F"/>
    <w:rsid w:val="002F09DD"/>
    <w:rsid w:val="002F0FE5"/>
    <w:rsid w:val="002F1047"/>
    <w:rsid w:val="002F10F2"/>
    <w:rsid w:val="002F1420"/>
    <w:rsid w:val="002F1581"/>
    <w:rsid w:val="002F1634"/>
    <w:rsid w:val="002F1CDB"/>
    <w:rsid w:val="002F1EE0"/>
    <w:rsid w:val="002F21CA"/>
    <w:rsid w:val="002F2593"/>
    <w:rsid w:val="002F27F5"/>
    <w:rsid w:val="002F285D"/>
    <w:rsid w:val="002F2904"/>
    <w:rsid w:val="002F2907"/>
    <w:rsid w:val="002F36DC"/>
    <w:rsid w:val="002F3794"/>
    <w:rsid w:val="002F4250"/>
    <w:rsid w:val="002F4286"/>
    <w:rsid w:val="002F4B82"/>
    <w:rsid w:val="002F4FFF"/>
    <w:rsid w:val="002F56B0"/>
    <w:rsid w:val="002F5784"/>
    <w:rsid w:val="002F5DE8"/>
    <w:rsid w:val="002F5DF9"/>
    <w:rsid w:val="002F6174"/>
    <w:rsid w:val="002F6606"/>
    <w:rsid w:val="002F664B"/>
    <w:rsid w:val="002F66E1"/>
    <w:rsid w:val="002F66E4"/>
    <w:rsid w:val="002F66F0"/>
    <w:rsid w:val="002F678C"/>
    <w:rsid w:val="002F7BED"/>
    <w:rsid w:val="002F7D71"/>
    <w:rsid w:val="002F7E3C"/>
    <w:rsid w:val="002F7E4B"/>
    <w:rsid w:val="003007AB"/>
    <w:rsid w:val="003018E2"/>
    <w:rsid w:val="003026F3"/>
    <w:rsid w:val="00302702"/>
    <w:rsid w:val="003029AF"/>
    <w:rsid w:val="00302BF2"/>
    <w:rsid w:val="00302C44"/>
    <w:rsid w:val="00303A18"/>
    <w:rsid w:val="00303FF1"/>
    <w:rsid w:val="00304197"/>
    <w:rsid w:val="003041E8"/>
    <w:rsid w:val="0030473C"/>
    <w:rsid w:val="003049E1"/>
    <w:rsid w:val="00304EAB"/>
    <w:rsid w:val="00304FAC"/>
    <w:rsid w:val="00305003"/>
    <w:rsid w:val="003050A2"/>
    <w:rsid w:val="0030549B"/>
    <w:rsid w:val="00305585"/>
    <w:rsid w:val="00307C90"/>
    <w:rsid w:val="003103E7"/>
    <w:rsid w:val="00310DF4"/>
    <w:rsid w:val="00310EE3"/>
    <w:rsid w:val="003111BA"/>
    <w:rsid w:val="00311635"/>
    <w:rsid w:val="00311D03"/>
    <w:rsid w:val="00311D63"/>
    <w:rsid w:val="0031225A"/>
    <w:rsid w:val="003126E0"/>
    <w:rsid w:val="00313B8F"/>
    <w:rsid w:val="00313CAF"/>
    <w:rsid w:val="00313CF3"/>
    <w:rsid w:val="00313CF7"/>
    <w:rsid w:val="003141B8"/>
    <w:rsid w:val="003146EA"/>
    <w:rsid w:val="00314D0E"/>
    <w:rsid w:val="00314E12"/>
    <w:rsid w:val="0031505B"/>
    <w:rsid w:val="00315370"/>
    <w:rsid w:val="00315389"/>
    <w:rsid w:val="003153B7"/>
    <w:rsid w:val="003155B6"/>
    <w:rsid w:val="00316235"/>
    <w:rsid w:val="00316241"/>
    <w:rsid w:val="0031662F"/>
    <w:rsid w:val="003169E0"/>
    <w:rsid w:val="00316A5E"/>
    <w:rsid w:val="00316C74"/>
    <w:rsid w:val="00317133"/>
    <w:rsid w:val="003203C1"/>
    <w:rsid w:val="00320B25"/>
    <w:rsid w:val="00321002"/>
    <w:rsid w:val="00321072"/>
    <w:rsid w:val="00321615"/>
    <w:rsid w:val="0032179E"/>
    <w:rsid w:val="00321EA4"/>
    <w:rsid w:val="003220BA"/>
    <w:rsid w:val="003221A2"/>
    <w:rsid w:val="0032241B"/>
    <w:rsid w:val="00322465"/>
    <w:rsid w:val="003226A2"/>
    <w:rsid w:val="00322A8C"/>
    <w:rsid w:val="00322CF1"/>
    <w:rsid w:val="00322DA1"/>
    <w:rsid w:val="00323187"/>
    <w:rsid w:val="0032334F"/>
    <w:rsid w:val="00323434"/>
    <w:rsid w:val="00323D26"/>
    <w:rsid w:val="003241EE"/>
    <w:rsid w:val="00324675"/>
    <w:rsid w:val="00324C46"/>
    <w:rsid w:val="003254C8"/>
    <w:rsid w:val="00325AC6"/>
    <w:rsid w:val="0032649E"/>
    <w:rsid w:val="00326A32"/>
    <w:rsid w:val="0032724D"/>
    <w:rsid w:val="00327365"/>
    <w:rsid w:val="003273F4"/>
    <w:rsid w:val="00327CCA"/>
    <w:rsid w:val="003302EB"/>
    <w:rsid w:val="003309D6"/>
    <w:rsid w:val="00330DFC"/>
    <w:rsid w:val="00330E73"/>
    <w:rsid w:val="003312FE"/>
    <w:rsid w:val="003315DF"/>
    <w:rsid w:val="003315F9"/>
    <w:rsid w:val="003316CC"/>
    <w:rsid w:val="00331806"/>
    <w:rsid w:val="00331883"/>
    <w:rsid w:val="00331C78"/>
    <w:rsid w:val="003322AC"/>
    <w:rsid w:val="00332692"/>
    <w:rsid w:val="00332A92"/>
    <w:rsid w:val="00332BE7"/>
    <w:rsid w:val="00332D2A"/>
    <w:rsid w:val="00332E9D"/>
    <w:rsid w:val="00333681"/>
    <w:rsid w:val="00333ABD"/>
    <w:rsid w:val="003341AD"/>
    <w:rsid w:val="00334949"/>
    <w:rsid w:val="0033598C"/>
    <w:rsid w:val="00335FD1"/>
    <w:rsid w:val="003363E9"/>
    <w:rsid w:val="00336493"/>
    <w:rsid w:val="003365AB"/>
    <w:rsid w:val="0033781D"/>
    <w:rsid w:val="00337AFA"/>
    <w:rsid w:val="0034029B"/>
    <w:rsid w:val="0034061D"/>
    <w:rsid w:val="0034127C"/>
    <w:rsid w:val="00341CF2"/>
    <w:rsid w:val="00341DFD"/>
    <w:rsid w:val="00341F61"/>
    <w:rsid w:val="00342104"/>
    <w:rsid w:val="0034238C"/>
    <w:rsid w:val="003424CE"/>
    <w:rsid w:val="00342608"/>
    <w:rsid w:val="003429AA"/>
    <w:rsid w:val="00342EE8"/>
    <w:rsid w:val="00342FE2"/>
    <w:rsid w:val="003431D2"/>
    <w:rsid w:val="00343CF4"/>
    <w:rsid w:val="00343F67"/>
    <w:rsid w:val="003452CA"/>
    <w:rsid w:val="0034559B"/>
    <w:rsid w:val="00345A54"/>
    <w:rsid w:val="00345BD5"/>
    <w:rsid w:val="003461C0"/>
    <w:rsid w:val="00346558"/>
    <w:rsid w:val="003465B0"/>
    <w:rsid w:val="00346BC0"/>
    <w:rsid w:val="00347456"/>
    <w:rsid w:val="003475EC"/>
    <w:rsid w:val="00347E75"/>
    <w:rsid w:val="003513D7"/>
    <w:rsid w:val="00351410"/>
    <w:rsid w:val="0035240C"/>
    <w:rsid w:val="003533D6"/>
    <w:rsid w:val="00353625"/>
    <w:rsid w:val="00353FA2"/>
    <w:rsid w:val="0035439E"/>
    <w:rsid w:val="00354457"/>
    <w:rsid w:val="0035450D"/>
    <w:rsid w:val="003546B0"/>
    <w:rsid w:val="00354A3D"/>
    <w:rsid w:val="003552BC"/>
    <w:rsid w:val="003556F6"/>
    <w:rsid w:val="003558F8"/>
    <w:rsid w:val="00356084"/>
    <w:rsid w:val="0035660D"/>
    <w:rsid w:val="0035664D"/>
    <w:rsid w:val="003567CF"/>
    <w:rsid w:val="00356A45"/>
    <w:rsid w:val="00356AFB"/>
    <w:rsid w:val="00356D7E"/>
    <w:rsid w:val="003572D2"/>
    <w:rsid w:val="0035744B"/>
    <w:rsid w:val="0035761E"/>
    <w:rsid w:val="00357E87"/>
    <w:rsid w:val="003606CB"/>
    <w:rsid w:val="00360B26"/>
    <w:rsid w:val="00360DAD"/>
    <w:rsid w:val="0036105F"/>
    <w:rsid w:val="0036158B"/>
    <w:rsid w:val="0036166A"/>
    <w:rsid w:val="003618FE"/>
    <w:rsid w:val="00362B23"/>
    <w:rsid w:val="0036330D"/>
    <w:rsid w:val="00363E26"/>
    <w:rsid w:val="00363F49"/>
    <w:rsid w:val="00363FE8"/>
    <w:rsid w:val="00364562"/>
    <w:rsid w:val="0036569A"/>
    <w:rsid w:val="00365B08"/>
    <w:rsid w:val="0036624C"/>
    <w:rsid w:val="003662D4"/>
    <w:rsid w:val="00366755"/>
    <w:rsid w:val="00366A57"/>
    <w:rsid w:val="00367766"/>
    <w:rsid w:val="00367A26"/>
    <w:rsid w:val="00367B39"/>
    <w:rsid w:val="003700A6"/>
    <w:rsid w:val="003703A1"/>
    <w:rsid w:val="00370546"/>
    <w:rsid w:val="00370571"/>
    <w:rsid w:val="00370A93"/>
    <w:rsid w:val="00370AF6"/>
    <w:rsid w:val="00370ECB"/>
    <w:rsid w:val="00371202"/>
    <w:rsid w:val="0037183C"/>
    <w:rsid w:val="0037190C"/>
    <w:rsid w:val="00371BF4"/>
    <w:rsid w:val="00371C4D"/>
    <w:rsid w:val="003725D7"/>
    <w:rsid w:val="0037310E"/>
    <w:rsid w:val="003737A9"/>
    <w:rsid w:val="0037393D"/>
    <w:rsid w:val="00373A5C"/>
    <w:rsid w:val="00374123"/>
    <w:rsid w:val="0037438A"/>
    <w:rsid w:val="0037448F"/>
    <w:rsid w:val="00374AD1"/>
    <w:rsid w:val="00374C92"/>
    <w:rsid w:val="0037551C"/>
    <w:rsid w:val="00376044"/>
    <w:rsid w:val="003767AA"/>
    <w:rsid w:val="0037749E"/>
    <w:rsid w:val="00380E6E"/>
    <w:rsid w:val="003815CB"/>
    <w:rsid w:val="003816B5"/>
    <w:rsid w:val="00381EA8"/>
    <w:rsid w:val="00382056"/>
    <w:rsid w:val="003823EB"/>
    <w:rsid w:val="00382696"/>
    <w:rsid w:val="00382AF1"/>
    <w:rsid w:val="00382E80"/>
    <w:rsid w:val="00383361"/>
    <w:rsid w:val="003833A7"/>
    <w:rsid w:val="0038352A"/>
    <w:rsid w:val="003837B8"/>
    <w:rsid w:val="003839AF"/>
    <w:rsid w:val="003839E4"/>
    <w:rsid w:val="00383E1C"/>
    <w:rsid w:val="00383E84"/>
    <w:rsid w:val="003843BF"/>
    <w:rsid w:val="00384510"/>
    <w:rsid w:val="00384AD0"/>
    <w:rsid w:val="00384BF2"/>
    <w:rsid w:val="0038519A"/>
    <w:rsid w:val="0038539F"/>
    <w:rsid w:val="00385F52"/>
    <w:rsid w:val="00386356"/>
    <w:rsid w:val="003868E8"/>
    <w:rsid w:val="00387077"/>
    <w:rsid w:val="00387467"/>
    <w:rsid w:val="00387CD5"/>
    <w:rsid w:val="0039159A"/>
    <w:rsid w:val="00391841"/>
    <w:rsid w:val="0039195B"/>
    <w:rsid w:val="00391CF8"/>
    <w:rsid w:val="00391CFE"/>
    <w:rsid w:val="003923C5"/>
    <w:rsid w:val="0039247F"/>
    <w:rsid w:val="00392A79"/>
    <w:rsid w:val="00392BAE"/>
    <w:rsid w:val="0039342C"/>
    <w:rsid w:val="003938AB"/>
    <w:rsid w:val="00393A66"/>
    <w:rsid w:val="00393D9C"/>
    <w:rsid w:val="00393E19"/>
    <w:rsid w:val="00393EF8"/>
    <w:rsid w:val="003941E8"/>
    <w:rsid w:val="00394736"/>
    <w:rsid w:val="00394AA2"/>
    <w:rsid w:val="00394DFE"/>
    <w:rsid w:val="00394E7A"/>
    <w:rsid w:val="0039564F"/>
    <w:rsid w:val="00395A99"/>
    <w:rsid w:val="003963CB"/>
    <w:rsid w:val="003963D3"/>
    <w:rsid w:val="0039659B"/>
    <w:rsid w:val="0039672E"/>
    <w:rsid w:val="00396AD8"/>
    <w:rsid w:val="00396F17"/>
    <w:rsid w:val="0039720E"/>
    <w:rsid w:val="003972BA"/>
    <w:rsid w:val="003972C7"/>
    <w:rsid w:val="003978B5"/>
    <w:rsid w:val="00397AF3"/>
    <w:rsid w:val="00397DD8"/>
    <w:rsid w:val="003A0442"/>
    <w:rsid w:val="003A0A8D"/>
    <w:rsid w:val="003A0CF5"/>
    <w:rsid w:val="003A1B9E"/>
    <w:rsid w:val="003A1BCA"/>
    <w:rsid w:val="003A21C3"/>
    <w:rsid w:val="003A2740"/>
    <w:rsid w:val="003A2A78"/>
    <w:rsid w:val="003A2C37"/>
    <w:rsid w:val="003A3239"/>
    <w:rsid w:val="003A34FD"/>
    <w:rsid w:val="003A3522"/>
    <w:rsid w:val="003A3E6A"/>
    <w:rsid w:val="003A56E5"/>
    <w:rsid w:val="003A5DBA"/>
    <w:rsid w:val="003A5F68"/>
    <w:rsid w:val="003A63D6"/>
    <w:rsid w:val="003A68FD"/>
    <w:rsid w:val="003A69FE"/>
    <w:rsid w:val="003A6DC9"/>
    <w:rsid w:val="003A760B"/>
    <w:rsid w:val="003A76DC"/>
    <w:rsid w:val="003A7CB0"/>
    <w:rsid w:val="003A7DAE"/>
    <w:rsid w:val="003A7F38"/>
    <w:rsid w:val="003B0072"/>
    <w:rsid w:val="003B0569"/>
    <w:rsid w:val="003B06B3"/>
    <w:rsid w:val="003B0844"/>
    <w:rsid w:val="003B0E80"/>
    <w:rsid w:val="003B0FCC"/>
    <w:rsid w:val="003B1018"/>
    <w:rsid w:val="003B14B2"/>
    <w:rsid w:val="003B1575"/>
    <w:rsid w:val="003B18AF"/>
    <w:rsid w:val="003B1D01"/>
    <w:rsid w:val="003B2159"/>
    <w:rsid w:val="003B23AB"/>
    <w:rsid w:val="003B248F"/>
    <w:rsid w:val="003B282E"/>
    <w:rsid w:val="003B2F16"/>
    <w:rsid w:val="003B3B0C"/>
    <w:rsid w:val="003B3B94"/>
    <w:rsid w:val="003B4488"/>
    <w:rsid w:val="003B53A4"/>
    <w:rsid w:val="003B54AC"/>
    <w:rsid w:val="003B5AAC"/>
    <w:rsid w:val="003B5CF0"/>
    <w:rsid w:val="003B5DE7"/>
    <w:rsid w:val="003B614E"/>
    <w:rsid w:val="003B6345"/>
    <w:rsid w:val="003B69A1"/>
    <w:rsid w:val="003B6D54"/>
    <w:rsid w:val="003B71D8"/>
    <w:rsid w:val="003C03C0"/>
    <w:rsid w:val="003C082F"/>
    <w:rsid w:val="003C0C2B"/>
    <w:rsid w:val="003C1664"/>
    <w:rsid w:val="003C1C4D"/>
    <w:rsid w:val="003C2329"/>
    <w:rsid w:val="003C23F2"/>
    <w:rsid w:val="003C28E3"/>
    <w:rsid w:val="003C2C71"/>
    <w:rsid w:val="003C354A"/>
    <w:rsid w:val="003C3939"/>
    <w:rsid w:val="003C39A6"/>
    <w:rsid w:val="003C4457"/>
    <w:rsid w:val="003C4589"/>
    <w:rsid w:val="003C480B"/>
    <w:rsid w:val="003C49F8"/>
    <w:rsid w:val="003C4E78"/>
    <w:rsid w:val="003C5186"/>
    <w:rsid w:val="003C51B2"/>
    <w:rsid w:val="003C5208"/>
    <w:rsid w:val="003C5487"/>
    <w:rsid w:val="003C663E"/>
    <w:rsid w:val="003C66C7"/>
    <w:rsid w:val="003C713A"/>
    <w:rsid w:val="003C745E"/>
    <w:rsid w:val="003C7868"/>
    <w:rsid w:val="003C7916"/>
    <w:rsid w:val="003C7A7F"/>
    <w:rsid w:val="003C7BDC"/>
    <w:rsid w:val="003C7C20"/>
    <w:rsid w:val="003D015E"/>
    <w:rsid w:val="003D151E"/>
    <w:rsid w:val="003D1582"/>
    <w:rsid w:val="003D1660"/>
    <w:rsid w:val="003D1882"/>
    <w:rsid w:val="003D1FAE"/>
    <w:rsid w:val="003D1FFD"/>
    <w:rsid w:val="003D2609"/>
    <w:rsid w:val="003D2868"/>
    <w:rsid w:val="003D2ECB"/>
    <w:rsid w:val="003D2EEE"/>
    <w:rsid w:val="003D3F09"/>
    <w:rsid w:val="003D42F2"/>
    <w:rsid w:val="003D4E11"/>
    <w:rsid w:val="003D50DC"/>
    <w:rsid w:val="003D5299"/>
    <w:rsid w:val="003D5645"/>
    <w:rsid w:val="003D5B54"/>
    <w:rsid w:val="003D5C22"/>
    <w:rsid w:val="003D5D29"/>
    <w:rsid w:val="003D644A"/>
    <w:rsid w:val="003D64A2"/>
    <w:rsid w:val="003D6C9C"/>
    <w:rsid w:val="003D6FE2"/>
    <w:rsid w:val="003D70F4"/>
    <w:rsid w:val="003D76F9"/>
    <w:rsid w:val="003D77AA"/>
    <w:rsid w:val="003D781F"/>
    <w:rsid w:val="003E0684"/>
    <w:rsid w:val="003E135D"/>
    <w:rsid w:val="003E2CE3"/>
    <w:rsid w:val="003E2EA3"/>
    <w:rsid w:val="003E2ED7"/>
    <w:rsid w:val="003E3286"/>
    <w:rsid w:val="003E32E2"/>
    <w:rsid w:val="003E40E0"/>
    <w:rsid w:val="003E4191"/>
    <w:rsid w:val="003E5A1B"/>
    <w:rsid w:val="003E5D93"/>
    <w:rsid w:val="003E61C8"/>
    <w:rsid w:val="003E6559"/>
    <w:rsid w:val="003E6871"/>
    <w:rsid w:val="003E7B7B"/>
    <w:rsid w:val="003E7C1E"/>
    <w:rsid w:val="003F045A"/>
    <w:rsid w:val="003F045E"/>
    <w:rsid w:val="003F05FD"/>
    <w:rsid w:val="003F14A6"/>
    <w:rsid w:val="003F164A"/>
    <w:rsid w:val="003F1DD1"/>
    <w:rsid w:val="003F1F4B"/>
    <w:rsid w:val="003F2400"/>
    <w:rsid w:val="003F2A30"/>
    <w:rsid w:val="003F2DF4"/>
    <w:rsid w:val="003F396B"/>
    <w:rsid w:val="003F3F6E"/>
    <w:rsid w:val="003F4939"/>
    <w:rsid w:val="003F4DF2"/>
    <w:rsid w:val="003F599D"/>
    <w:rsid w:val="003F6069"/>
    <w:rsid w:val="003F633E"/>
    <w:rsid w:val="003F643A"/>
    <w:rsid w:val="003F651F"/>
    <w:rsid w:val="003F6681"/>
    <w:rsid w:val="003F67DF"/>
    <w:rsid w:val="003F7741"/>
    <w:rsid w:val="003F7DEA"/>
    <w:rsid w:val="003F7F77"/>
    <w:rsid w:val="003F7F87"/>
    <w:rsid w:val="003F7FF3"/>
    <w:rsid w:val="00400AEF"/>
    <w:rsid w:val="00400BB0"/>
    <w:rsid w:val="00400CD4"/>
    <w:rsid w:val="00400E9F"/>
    <w:rsid w:val="004011D0"/>
    <w:rsid w:val="00401784"/>
    <w:rsid w:val="00401C5E"/>
    <w:rsid w:val="00401DD5"/>
    <w:rsid w:val="00402749"/>
    <w:rsid w:val="00402779"/>
    <w:rsid w:val="0040290B"/>
    <w:rsid w:val="00402991"/>
    <w:rsid w:val="00402EFD"/>
    <w:rsid w:val="00402F44"/>
    <w:rsid w:val="00403808"/>
    <w:rsid w:val="00403BB9"/>
    <w:rsid w:val="004046C3"/>
    <w:rsid w:val="00404E8B"/>
    <w:rsid w:val="004051A2"/>
    <w:rsid w:val="004051A6"/>
    <w:rsid w:val="0040530B"/>
    <w:rsid w:val="00406078"/>
    <w:rsid w:val="0040644E"/>
    <w:rsid w:val="0040653F"/>
    <w:rsid w:val="00406B5B"/>
    <w:rsid w:val="00406B64"/>
    <w:rsid w:val="00406B77"/>
    <w:rsid w:val="00406F73"/>
    <w:rsid w:val="00407167"/>
    <w:rsid w:val="004072F8"/>
    <w:rsid w:val="00407B1C"/>
    <w:rsid w:val="00407DBC"/>
    <w:rsid w:val="00407E04"/>
    <w:rsid w:val="0041055F"/>
    <w:rsid w:val="004107BD"/>
    <w:rsid w:val="00410E74"/>
    <w:rsid w:val="004111A3"/>
    <w:rsid w:val="004116E1"/>
    <w:rsid w:val="00411805"/>
    <w:rsid w:val="00411BCD"/>
    <w:rsid w:val="00411FC8"/>
    <w:rsid w:val="00411FFE"/>
    <w:rsid w:val="00412413"/>
    <w:rsid w:val="004126F6"/>
    <w:rsid w:val="0041360E"/>
    <w:rsid w:val="0041415F"/>
    <w:rsid w:val="00414F31"/>
    <w:rsid w:val="004159E9"/>
    <w:rsid w:val="00415A62"/>
    <w:rsid w:val="00415A74"/>
    <w:rsid w:val="00415B55"/>
    <w:rsid w:val="00416331"/>
    <w:rsid w:val="004167E1"/>
    <w:rsid w:val="00416B33"/>
    <w:rsid w:val="00416F29"/>
    <w:rsid w:val="00417175"/>
    <w:rsid w:val="00417699"/>
    <w:rsid w:val="00417BC4"/>
    <w:rsid w:val="004201DD"/>
    <w:rsid w:val="00420312"/>
    <w:rsid w:val="00420679"/>
    <w:rsid w:val="00420876"/>
    <w:rsid w:val="00421093"/>
    <w:rsid w:val="004217A1"/>
    <w:rsid w:val="00421BD3"/>
    <w:rsid w:val="004227F4"/>
    <w:rsid w:val="00422CAF"/>
    <w:rsid w:val="00422DF1"/>
    <w:rsid w:val="00422F21"/>
    <w:rsid w:val="00423F7A"/>
    <w:rsid w:val="0042446A"/>
    <w:rsid w:val="0042455A"/>
    <w:rsid w:val="00424B15"/>
    <w:rsid w:val="00425A8A"/>
    <w:rsid w:val="00425C64"/>
    <w:rsid w:val="0042602E"/>
    <w:rsid w:val="00426041"/>
    <w:rsid w:val="004267B9"/>
    <w:rsid w:val="004269A9"/>
    <w:rsid w:val="00426FF5"/>
    <w:rsid w:val="00427162"/>
    <w:rsid w:val="00427712"/>
    <w:rsid w:val="00427B9F"/>
    <w:rsid w:val="00427CB3"/>
    <w:rsid w:val="00427D6A"/>
    <w:rsid w:val="00430303"/>
    <w:rsid w:val="004305F7"/>
    <w:rsid w:val="004310A2"/>
    <w:rsid w:val="004316D9"/>
    <w:rsid w:val="00432159"/>
    <w:rsid w:val="0043290F"/>
    <w:rsid w:val="004340DC"/>
    <w:rsid w:val="0043436F"/>
    <w:rsid w:val="004343B5"/>
    <w:rsid w:val="004346B4"/>
    <w:rsid w:val="00434BC1"/>
    <w:rsid w:val="00434C5B"/>
    <w:rsid w:val="00434CC3"/>
    <w:rsid w:val="00434D6C"/>
    <w:rsid w:val="00435442"/>
    <w:rsid w:val="00435850"/>
    <w:rsid w:val="00436863"/>
    <w:rsid w:val="00437241"/>
    <w:rsid w:val="004373C1"/>
    <w:rsid w:val="00437AA7"/>
    <w:rsid w:val="00437B91"/>
    <w:rsid w:val="00437E18"/>
    <w:rsid w:val="00437F08"/>
    <w:rsid w:val="0044068F"/>
    <w:rsid w:val="004406A5"/>
    <w:rsid w:val="00440DEA"/>
    <w:rsid w:val="00440EF8"/>
    <w:rsid w:val="00441007"/>
    <w:rsid w:val="00441262"/>
    <w:rsid w:val="0044137A"/>
    <w:rsid w:val="00441A9D"/>
    <w:rsid w:val="00441CBC"/>
    <w:rsid w:val="00441D35"/>
    <w:rsid w:val="00441F5B"/>
    <w:rsid w:val="00442FBA"/>
    <w:rsid w:val="00443053"/>
    <w:rsid w:val="0044395B"/>
    <w:rsid w:val="0044412B"/>
    <w:rsid w:val="004444C3"/>
    <w:rsid w:val="00444D6E"/>
    <w:rsid w:val="00444F49"/>
    <w:rsid w:val="004450A9"/>
    <w:rsid w:val="004450D6"/>
    <w:rsid w:val="004454ED"/>
    <w:rsid w:val="00445B43"/>
    <w:rsid w:val="00445B79"/>
    <w:rsid w:val="00450D8C"/>
    <w:rsid w:val="00451038"/>
    <w:rsid w:val="0045149E"/>
    <w:rsid w:val="00451B6A"/>
    <w:rsid w:val="00451B90"/>
    <w:rsid w:val="00451FFD"/>
    <w:rsid w:val="00452253"/>
    <w:rsid w:val="004525B2"/>
    <w:rsid w:val="004526B6"/>
    <w:rsid w:val="004526F7"/>
    <w:rsid w:val="00452BE6"/>
    <w:rsid w:val="00452F5E"/>
    <w:rsid w:val="004530A6"/>
    <w:rsid w:val="00453FE5"/>
    <w:rsid w:val="0045476A"/>
    <w:rsid w:val="00454EAF"/>
    <w:rsid w:val="004552C4"/>
    <w:rsid w:val="00455B1A"/>
    <w:rsid w:val="00455DE2"/>
    <w:rsid w:val="00455E07"/>
    <w:rsid w:val="00456170"/>
    <w:rsid w:val="00456578"/>
    <w:rsid w:val="004567C6"/>
    <w:rsid w:val="00456AA4"/>
    <w:rsid w:val="00456AD0"/>
    <w:rsid w:val="00456B22"/>
    <w:rsid w:val="00456CC5"/>
    <w:rsid w:val="00457057"/>
    <w:rsid w:val="004574D0"/>
    <w:rsid w:val="00457912"/>
    <w:rsid w:val="004600A8"/>
    <w:rsid w:val="004603E8"/>
    <w:rsid w:val="0046097C"/>
    <w:rsid w:val="00460ACC"/>
    <w:rsid w:val="00460D2E"/>
    <w:rsid w:val="00460E4C"/>
    <w:rsid w:val="004616CB"/>
    <w:rsid w:val="0046194C"/>
    <w:rsid w:val="00461CE3"/>
    <w:rsid w:val="004623E4"/>
    <w:rsid w:val="004623FB"/>
    <w:rsid w:val="00462637"/>
    <w:rsid w:val="0046273D"/>
    <w:rsid w:val="0046286A"/>
    <w:rsid w:val="00462B67"/>
    <w:rsid w:val="0046337A"/>
    <w:rsid w:val="00463402"/>
    <w:rsid w:val="00463E56"/>
    <w:rsid w:val="004643C1"/>
    <w:rsid w:val="00464CC7"/>
    <w:rsid w:val="00464D10"/>
    <w:rsid w:val="00465645"/>
    <w:rsid w:val="004656C3"/>
    <w:rsid w:val="0046596B"/>
    <w:rsid w:val="004659C9"/>
    <w:rsid w:val="00465D89"/>
    <w:rsid w:val="00465EF4"/>
    <w:rsid w:val="00466096"/>
    <w:rsid w:val="004662F2"/>
    <w:rsid w:val="00466B72"/>
    <w:rsid w:val="00466BDC"/>
    <w:rsid w:val="00466FC2"/>
    <w:rsid w:val="0046727F"/>
    <w:rsid w:val="00467302"/>
    <w:rsid w:val="00467A7C"/>
    <w:rsid w:val="00467E83"/>
    <w:rsid w:val="004714D8"/>
    <w:rsid w:val="004716A5"/>
    <w:rsid w:val="004716FB"/>
    <w:rsid w:val="00471D13"/>
    <w:rsid w:val="00472663"/>
    <w:rsid w:val="00472B9B"/>
    <w:rsid w:val="00472E5D"/>
    <w:rsid w:val="004734A5"/>
    <w:rsid w:val="004738B6"/>
    <w:rsid w:val="004739F4"/>
    <w:rsid w:val="00473BFF"/>
    <w:rsid w:val="00473DB0"/>
    <w:rsid w:val="004746DF"/>
    <w:rsid w:val="004747FC"/>
    <w:rsid w:val="00474881"/>
    <w:rsid w:val="004749BF"/>
    <w:rsid w:val="00474B6F"/>
    <w:rsid w:val="00474CCD"/>
    <w:rsid w:val="004754B3"/>
    <w:rsid w:val="004758B4"/>
    <w:rsid w:val="00475D92"/>
    <w:rsid w:val="00475EA4"/>
    <w:rsid w:val="00476067"/>
    <w:rsid w:val="004765E9"/>
    <w:rsid w:val="0047718A"/>
    <w:rsid w:val="004773AC"/>
    <w:rsid w:val="00477A5C"/>
    <w:rsid w:val="00477AF0"/>
    <w:rsid w:val="004800CE"/>
    <w:rsid w:val="004806EF"/>
    <w:rsid w:val="004809FB"/>
    <w:rsid w:val="00480AF9"/>
    <w:rsid w:val="00480E50"/>
    <w:rsid w:val="00480FB8"/>
    <w:rsid w:val="00481368"/>
    <w:rsid w:val="00481697"/>
    <w:rsid w:val="00481B5C"/>
    <w:rsid w:val="00482E92"/>
    <w:rsid w:val="00483726"/>
    <w:rsid w:val="00483DA2"/>
    <w:rsid w:val="00483FB6"/>
    <w:rsid w:val="00484020"/>
    <w:rsid w:val="004841F9"/>
    <w:rsid w:val="004847C5"/>
    <w:rsid w:val="00485212"/>
    <w:rsid w:val="004858BD"/>
    <w:rsid w:val="00485AA7"/>
    <w:rsid w:val="00485ADB"/>
    <w:rsid w:val="00486329"/>
    <w:rsid w:val="00486799"/>
    <w:rsid w:val="004868D5"/>
    <w:rsid w:val="00486901"/>
    <w:rsid w:val="004869FF"/>
    <w:rsid w:val="00486A3B"/>
    <w:rsid w:val="00487665"/>
    <w:rsid w:val="00487E64"/>
    <w:rsid w:val="00490073"/>
    <w:rsid w:val="0049035C"/>
    <w:rsid w:val="00490405"/>
    <w:rsid w:val="00490A2B"/>
    <w:rsid w:val="00491D54"/>
    <w:rsid w:val="00492182"/>
    <w:rsid w:val="0049226A"/>
    <w:rsid w:val="0049299D"/>
    <w:rsid w:val="00492D4A"/>
    <w:rsid w:val="00492FDC"/>
    <w:rsid w:val="004932ED"/>
    <w:rsid w:val="0049395F"/>
    <w:rsid w:val="00494011"/>
    <w:rsid w:val="00494137"/>
    <w:rsid w:val="0049524E"/>
    <w:rsid w:val="00495628"/>
    <w:rsid w:val="00495BE5"/>
    <w:rsid w:val="00495C6D"/>
    <w:rsid w:val="00496833"/>
    <w:rsid w:val="004971CD"/>
    <w:rsid w:val="004A0116"/>
    <w:rsid w:val="004A06A7"/>
    <w:rsid w:val="004A0984"/>
    <w:rsid w:val="004A0A82"/>
    <w:rsid w:val="004A10B1"/>
    <w:rsid w:val="004A129A"/>
    <w:rsid w:val="004A17A1"/>
    <w:rsid w:val="004A1BB9"/>
    <w:rsid w:val="004A1F67"/>
    <w:rsid w:val="004A2AB2"/>
    <w:rsid w:val="004A2F56"/>
    <w:rsid w:val="004A3A60"/>
    <w:rsid w:val="004A3CD6"/>
    <w:rsid w:val="004A49F7"/>
    <w:rsid w:val="004A4E15"/>
    <w:rsid w:val="004A4F11"/>
    <w:rsid w:val="004A4FB5"/>
    <w:rsid w:val="004A5240"/>
    <w:rsid w:val="004A5A0E"/>
    <w:rsid w:val="004A66DC"/>
    <w:rsid w:val="004A697A"/>
    <w:rsid w:val="004A6E27"/>
    <w:rsid w:val="004A726B"/>
    <w:rsid w:val="004A753A"/>
    <w:rsid w:val="004A7691"/>
    <w:rsid w:val="004A7916"/>
    <w:rsid w:val="004B05FF"/>
    <w:rsid w:val="004B06E9"/>
    <w:rsid w:val="004B0B3D"/>
    <w:rsid w:val="004B0C78"/>
    <w:rsid w:val="004B1394"/>
    <w:rsid w:val="004B18E6"/>
    <w:rsid w:val="004B211D"/>
    <w:rsid w:val="004B2761"/>
    <w:rsid w:val="004B279E"/>
    <w:rsid w:val="004B2F38"/>
    <w:rsid w:val="004B2F84"/>
    <w:rsid w:val="004B365A"/>
    <w:rsid w:val="004B42FD"/>
    <w:rsid w:val="004B4341"/>
    <w:rsid w:val="004B561C"/>
    <w:rsid w:val="004B6286"/>
    <w:rsid w:val="004B6486"/>
    <w:rsid w:val="004B6536"/>
    <w:rsid w:val="004B6546"/>
    <w:rsid w:val="004B6A3B"/>
    <w:rsid w:val="004B75D2"/>
    <w:rsid w:val="004B7C32"/>
    <w:rsid w:val="004C07CB"/>
    <w:rsid w:val="004C0DFB"/>
    <w:rsid w:val="004C18F9"/>
    <w:rsid w:val="004C19BE"/>
    <w:rsid w:val="004C2400"/>
    <w:rsid w:val="004C2A57"/>
    <w:rsid w:val="004C34FA"/>
    <w:rsid w:val="004C3B09"/>
    <w:rsid w:val="004C3CC0"/>
    <w:rsid w:val="004C3FFC"/>
    <w:rsid w:val="004C4316"/>
    <w:rsid w:val="004C46CD"/>
    <w:rsid w:val="004C4996"/>
    <w:rsid w:val="004C51AC"/>
    <w:rsid w:val="004C51C1"/>
    <w:rsid w:val="004C52FD"/>
    <w:rsid w:val="004C571D"/>
    <w:rsid w:val="004C5A6B"/>
    <w:rsid w:val="004C607A"/>
    <w:rsid w:val="004C64DF"/>
    <w:rsid w:val="004C6BD1"/>
    <w:rsid w:val="004C720C"/>
    <w:rsid w:val="004C7588"/>
    <w:rsid w:val="004C7692"/>
    <w:rsid w:val="004C774A"/>
    <w:rsid w:val="004C7C32"/>
    <w:rsid w:val="004C7F2B"/>
    <w:rsid w:val="004D0D17"/>
    <w:rsid w:val="004D1C76"/>
    <w:rsid w:val="004D1DAA"/>
    <w:rsid w:val="004D24D5"/>
    <w:rsid w:val="004D26B0"/>
    <w:rsid w:val="004D28C8"/>
    <w:rsid w:val="004D2943"/>
    <w:rsid w:val="004D2DB3"/>
    <w:rsid w:val="004D395E"/>
    <w:rsid w:val="004D41C9"/>
    <w:rsid w:val="004D4DB9"/>
    <w:rsid w:val="004D4FD9"/>
    <w:rsid w:val="004D5FF6"/>
    <w:rsid w:val="004D663B"/>
    <w:rsid w:val="004D6F8D"/>
    <w:rsid w:val="004D7272"/>
    <w:rsid w:val="004D73E5"/>
    <w:rsid w:val="004D7940"/>
    <w:rsid w:val="004D7E3A"/>
    <w:rsid w:val="004E099A"/>
    <w:rsid w:val="004E09DA"/>
    <w:rsid w:val="004E153E"/>
    <w:rsid w:val="004E1622"/>
    <w:rsid w:val="004E16BC"/>
    <w:rsid w:val="004E1E6C"/>
    <w:rsid w:val="004E25C0"/>
    <w:rsid w:val="004E27F4"/>
    <w:rsid w:val="004E297B"/>
    <w:rsid w:val="004E2985"/>
    <w:rsid w:val="004E2ABC"/>
    <w:rsid w:val="004E2DAA"/>
    <w:rsid w:val="004E308A"/>
    <w:rsid w:val="004E30F6"/>
    <w:rsid w:val="004E31E2"/>
    <w:rsid w:val="004E33F4"/>
    <w:rsid w:val="004E3A62"/>
    <w:rsid w:val="004E40EC"/>
    <w:rsid w:val="004E4486"/>
    <w:rsid w:val="004E4A9B"/>
    <w:rsid w:val="004E4E24"/>
    <w:rsid w:val="004E5813"/>
    <w:rsid w:val="004E58F2"/>
    <w:rsid w:val="004E63AE"/>
    <w:rsid w:val="004E6727"/>
    <w:rsid w:val="004E6E6C"/>
    <w:rsid w:val="004F0798"/>
    <w:rsid w:val="004F0F4E"/>
    <w:rsid w:val="004F24F3"/>
    <w:rsid w:val="004F2500"/>
    <w:rsid w:val="004F2B85"/>
    <w:rsid w:val="004F2C56"/>
    <w:rsid w:val="004F2C7B"/>
    <w:rsid w:val="004F32D2"/>
    <w:rsid w:val="004F353C"/>
    <w:rsid w:val="004F3639"/>
    <w:rsid w:val="004F392B"/>
    <w:rsid w:val="004F3BD4"/>
    <w:rsid w:val="004F3CEC"/>
    <w:rsid w:val="004F3F65"/>
    <w:rsid w:val="004F4169"/>
    <w:rsid w:val="004F41F4"/>
    <w:rsid w:val="004F43F7"/>
    <w:rsid w:val="004F455D"/>
    <w:rsid w:val="004F4571"/>
    <w:rsid w:val="004F496D"/>
    <w:rsid w:val="004F541B"/>
    <w:rsid w:val="004F5717"/>
    <w:rsid w:val="004F58FC"/>
    <w:rsid w:val="004F5DB8"/>
    <w:rsid w:val="004F5F8F"/>
    <w:rsid w:val="004F6669"/>
    <w:rsid w:val="004F6675"/>
    <w:rsid w:val="004F6782"/>
    <w:rsid w:val="004F67E0"/>
    <w:rsid w:val="004F68F8"/>
    <w:rsid w:val="004F6EF5"/>
    <w:rsid w:val="004F71E3"/>
    <w:rsid w:val="004F7366"/>
    <w:rsid w:val="004F79F1"/>
    <w:rsid w:val="0050022A"/>
    <w:rsid w:val="005007B2"/>
    <w:rsid w:val="00500A04"/>
    <w:rsid w:val="00500BD6"/>
    <w:rsid w:val="00500D89"/>
    <w:rsid w:val="0050126B"/>
    <w:rsid w:val="005013AE"/>
    <w:rsid w:val="00501681"/>
    <w:rsid w:val="00501BCE"/>
    <w:rsid w:val="00501EFE"/>
    <w:rsid w:val="00501F2C"/>
    <w:rsid w:val="005020D1"/>
    <w:rsid w:val="005022CD"/>
    <w:rsid w:val="0050389B"/>
    <w:rsid w:val="0050422D"/>
    <w:rsid w:val="00504779"/>
    <w:rsid w:val="00504D25"/>
    <w:rsid w:val="00504E42"/>
    <w:rsid w:val="00504FDE"/>
    <w:rsid w:val="00505583"/>
    <w:rsid w:val="0050561D"/>
    <w:rsid w:val="00505ABC"/>
    <w:rsid w:val="00505BED"/>
    <w:rsid w:val="00505E93"/>
    <w:rsid w:val="005064BE"/>
    <w:rsid w:val="00506511"/>
    <w:rsid w:val="005067EE"/>
    <w:rsid w:val="00506D28"/>
    <w:rsid w:val="00506D6C"/>
    <w:rsid w:val="005076BA"/>
    <w:rsid w:val="00507C3C"/>
    <w:rsid w:val="00510684"/>
    <w:rsid w:val="00510740"/>
    <w:rsid w:val="00510759"/>
    <w:rsid w:val="00510CAE"/>
    <w:rsid w:val="0051152B"/>
    <w:rsid w:val="00511654"/>
    <w:rsid w:val="00511973"/>
    <w:rsid w:val="005119DA"/>
    <w:rsid w:val="00511D47"/>
    <w:rsid w:val="005127CB"/>
    <w:rsid w:val="005127F2"/>
    <w:rsid w:val="0051280E"/>
    <w:rsid w:val="00512E78"/>
    <w:rsid w:val="00513521"/>
    <w:rsid w:val="0051449C"/>
    <w:rsid w:val="005152E3"/>
    <w:rsid w:val="00515727"/>
    <w:rsid w:val="00515A32"/>
    <w:rsid w:val="0051646C"/>
    <w:rsid w:val="0051685B"/>
    <w:rsid w:val="00516CE5"/>
    <w:rsid w:val="00517F6A"/>
    <w:rsid w:val="005200D3"/>
    <w:rsid w:val="00520350"/>
    <w:rsid w:val="0052126E"/>
    <w:rsid w:val="00521629"/>
    <w:rsid w:val="00521D0C"/>
    <w:rsid w:val="00522597"/>
    <w:rsid w:val="00522A35"/>
    <w:rsid w:val="0052302C"/>
    <w:rsid w:val="00524426"/>
    <w:rsid w:val="00524689"/>
    <w:rsid w:val="00524868"/>
    <w:rsid w:val="00524ABE"/>
    <w:rsid w:val="00525167"/>
    <w:rsid w:val="00525911"/>
    <w:rsid w:val="00525D11"/>
    <w:rsid w:val="00525DF5"/>
    <w:rsid w:val="0052677F"/>
    <w:rsid w:val="005267BB"/>
    <w:rsid w:val="005267EE"/>
    <w:rsid w:val="00526876"/>
    <w:rsid w:val="00526D22"/>
    <w:rsid w:val="005275A0"/>
    <w:rsid w:val="00527A99"/>
    <w:rsid w:val="00527DD4"/>
    <w:rsid w:val="00527F43"/>
    <w:rsid w:val="005302E5"/>
    <w:rsid w:val="00530323"/>
    <w:rsid w:val="00530C68"/>
    <w:rsid w:val="00530E46"/>
    <w:rsid w:val="00530FA5"/>
    <w:rsid w:val="00531065"/>
    <w:rsid w:val="0053150C"/>
    <w:rsid w:val="00531CEE"/>
    <w:rsid w:val="00531D30"/>
    <w:rsid w:val="0053277D"/>
    <w:rsid w:val="00532F90"/>
    <w:rsid w:val="00533489"/>
    <w:rsid w:val="00533837"/>
    <w:rsid w:val="00533B5F"/>
    <w:rsid w:val="00534A2D"/>
    <w:rsid w:val="005361EC"/>
    <w:rsid w:val="00536CDD"/>
    <w:rsid w:val="00537BF6"/>
    <w:rsid w:val="0054060E"/>
    <w:rsid w:val="0054114F"/>
    <w:rsid w:val="00541431"/>
    <w:rsid w:val="00541481"/>
    <w:rsid w:val="00541845"/>
    <w:rsid w:val="00541A4F"/>
    <w:rsid w:val="005421CF"/>
    <w:rsid w:val="00543626"/>
    <w:rsid w:val="00543A08"/>
    <w:rsid w:val="00543AB9"/>
    <w:rsid w:val="00543D83"/>
    <w:rsid w:val="00543DB5"/>
    <w:rsid w:val="00543FB1"/>
    <w:rsid w:val="00544030"/>
    <w:rsid w:val="00544CB2"/>
    <w:rsid w:val="005450E4"/>
    <w:rsid w:val="005457CE"/>
    <w:rsid w:val="00545873"/>
    <w:rsid w:val="00545C86"/>
    <w:rsid w:val="00546954"/>
    <w:rsid w:val="00546980"/>
    <w:rsid w:val="00547474"/>
    <w:rsid w:val="00547B4F"/>
    <w:rsid w:val="00550141"/>
    <w:rsid w:val="0055032F"/>
    <w:rsid w:val="0055087E"/>
    <w:rsid w:val="00550DB3"/>
    <w:rsid w:val="00550EAB"/>
    <w:rsid w:val="0055103D"/>
    <w:rsid w:val="00551E9B"/>
    <w:rsid w:val="005527F9"/>
    <w:rsid w:val="0055296F"/>
    <w:rsid w:val="00552FDE"/>
    <w:rsid w:val="0055304F"/>
    <w:rsid w:val="005536BA"/>
    <w:rsid w:val="0055392E"/>
    <w:rsid w:val="005542B0"/>
    <w:rsid w:val="005542FB"/>
    <w:rsid w:val="005545F6"/>
    <w:rsid w:val="005548D1"/>
    <w:rsid w:val="005549CE"/>
    <w:rsid w:val="00554B4C"/>
    <w:rsid w:val="00555F07"/>
    <w:rsid w:val="005568D1"/>
    <w:rsid w:val="00556FFF"/>
    <w:rsid w:val="0055707C"/>
    <w:rsid w:val="00560143"/>
    <w:rsid w:val="0056014B"/>
    <w:rsid w:val="00561587"/>
    <w:rsid w:val="0056197C"/>
    <w:rsid w:val="00562046"/>
    <w:rsid w:val="0056256E"/>
    <w:rsid w:val="0056293E"/>
    <w:rsid w:val="005629D1"/>
    <w:rsid w:val="00563440"/>
    <w:rsid w:val="005638C2"/>
    <w:rsid w:val="00563974"/>
    <w:rsid w:val="00563CB7"/>
    <w:rsid w:val="00563EFC"/>
    <w:rsid w:val="00564429"/>
    <w:rsid w:val="00564651"/>
    <w:rsid w:val="00564CAA"/>
    <w:rsid w:val="00564DF6"/>
    <w:rsid w:val="005652C6"/>
    <w:rsid w:val="005653CB"/>
    <w:rsid w:val="00565AE5"/>
    <w:rsid w:val="00565E68"/>
    <w:rsid w:val="00566418"/>
    <w:rsid w:val="00566797"/>
    <w:rsid w:val="0056690D"/>
    <w:rsid w:val="005674F0"/>
    <w:rsid w:val="0056769E"/>
    <w:rsid w:val="00570A92"/>
    <w:rsid w:val="00571089"/>
    <w:rsid w:val="00571A50"/>
    <w:rsid w:val="00571DB0"/>
    <w:rsid w:val="0057278B"/>
    <w:rsid w:val="00572BA2"/>
    <w:rsid w:val="00572DC2"/>
    <w:rsid w:val="005731C1"/>
    <w:rsid w:val="00573733"/>
    <w:rsid w:val="005739AB"/>
    <w:rsid w:val="00573B63"/>
    <w:rsid w:val="00574106"/>
    <w:rsid w:val="00574276"/>
    <w:rsid w:val="0057439F"/>
    <w:rsid w:val="00574465"/>
    <w:rsid w:val="00574943"/>
    <w:rsid w:val="00574EDF"/>
    <w:rsid w:val="00574F82"/>
    <w:rsid w:val="005758B9"/>
    <w:rsid w:val="005758E2"/>
    <w:rsid w:val="00575AEC"/>
    <w:rsid w:val="00575E94"/>
    <w:rsid w:val="0057608E"/>
    <w:rsid w:val="0057630A"/>
    <w:rsid w:val="005763F3"/>
    <w:rsid w:val="00576517"/>
    <w:rsid w:val="00577131"/>
    <w:rsid w:val="005772AB"/>
    <w:rsid w:val="00580292"/>
    <w:rsid w:val="00580A79"/>
    <w:rsid w:val="00580C6F"/>
    <w:rsid w:val="00581773"/>
    <w:rsid w:val="00581C2A"/>
    <w:rsid w:val="00581DB2"/>
    <w:rsid w:val="0058250F"/>
    <w:rsid w:val="00582887"/>
    <w:rsid w:val="00582CC1"/>
    <w:rsid w:val="00582F64"/>
    <w:rsid w:val="005831B6"/>
    <w:rsid w:val="005839B0"/>
    <w:rsid w:val="00583D64"/>
    <w:rsid w:val="00583D6F"/>
    <w:rsid w:val="00583ED6"/>
    <w:rsid w:val="0058427D"/>
    <w:rsid w:val="00584CB1"/>
    <w:rsid w:val="00584FC9"/>
    <w:rsid w:val="00585335"/>
    <w:rsid w:val="00585DFD"/>
    <w:rsid w:val="0058746E"/>
    <w:rsid w:val="00590054"/>
    <w:rsid w:val="0059059F"/>
    <w:rsid w:val="0059061F"/>
    <w:rsid w:val="00590951"/>
    <w:rsid w:val="00590D94"/>
    <w:rsid w:val="0059175D"/>
    <w:rsid w:val="0059194B"/>
    <w:rsid w:val="00591C2A"/>
    <w:rsid w:val="00592136"/>
    <w:rsid w:val="0059219E"/>
    <w:rsid w:val="00592680"/>
    <w:rsid w:val="00592CE8"/>
    <w:rsid w:val="00592F41"/>
    <w:rsid w:val="0059337E"/>
    <w:rsid w:val="0059366D"/>
    <w:rsid w:val="005937CF"/>
    <w:rsid w:val="005940A9"/>
    <w:rsid w:val="00594313"/>
    <w:rsid w:val="00594C1B"/>
    <w:rsid w:val="0059575B"/>
    <w:rsid w:val="00595838"/>
    <w:rsid w:val="00595B88"/>
    <w:rsid w:val="0059662C"/>
    <w:rsid w:val="005966FA"/>
    <w:rsid w:val="00596EC2"/>
    <w:rsid w:val="005971A5"/>
    <w:rsid w:val="00597A7B"/>
    <w:rsid w:val="00597A83"/>
    <w:rsid w:val="00597BFD"/>
    <w:rsid w:val="005A078D"/>
    <w:rsid w:val="005A080A"/>
    <w:rsid w:val="005A0E0D"/>
    <w:rsid w:val="005A0EE6"/>
    <w:rsid w:val="005A1154"/>
    <w:rsid w:val="005A14D7"/>
    <w:rsid w:val="005A18D4"/>
    <w:rsid w:val="005A21A9"/>
    <w:rsid w:val="005A2AA8"/>
    <w:rsid w:val="005A2CCC"/>
    <w:rsid w:val="005A3367"/>
    <w:rsid w:val="005A393A"/>
    <w:rsid w:val="005A3E40"/>
    <w:rsid w:val="005A41EE"/>
    <w:rsid w:val="005A43F1"/>
    <w:rsid w:val="005A4656"/>
    <w:rsid w:val="005A49C0"/>
    <w:rsid w:val="005A50B8"/>
    <w:rsid w:val="005A5A53"/>
    <w:rsid w:val="005A656F"/>
    <w:rsid w:val="005A67D9"/>
    <w:rsid w:val="005A6837"/>
    <w:rsid w:val="005A6DC2"/>
    <w:rsid w:val="005A72AC"/>
    <w:rsid w:val="005A75BC"/>
    <w:rsid w:val="005A7F16"/>
    <w:rsid w:val="005B0871"/>
    <w:rsid w:val="005B0EA8"/>
    <w:rsid w:val="005B168A"/>
    <w:rsid w:val="005B1AE7"/>
    <w:rsid w:val="005B1FD9"/>
    <w:rsid w:val="005B2372"/>
    <w:rsid w:val="005B23A9"/>
    <w:rsid w:val="005B2690"/>
    <w:rsid w:val="005B2E6E"/>
    <w:rsid w:val="005B31CA"/>
    <w:rsid w:val="005B3F51"/>
    <w:rsid w:val="005B45C3"/>
    <w:rsid w:val="005B48E7"/>
    <w:rsid w:val="005B54F3"/>
    <w:rsid w:val="005B63D2"/>
    <w:rsid w:val="005B6418"/>
    <w:rsid w:val="005B672F"/>
    <w:rsid w:val="005B680F"/>
    <w:rsid w:val="005B68BB"/>
    <w:rsid w:val="005B6FFF"/>
    <w:rsid w:val="005C00E6"/>
    <w:rsid w:val="005C014D"/>
    <w:rsid w:val="005C0760"/>
    <w:rsid w:val="005C081F"/>
    <w:rsid w:val="005C0917"/>
    <w:rsid w:val="005C0C96"/>
    <w:rsid w:val="005C0F34"/>
    <w:rsid w:val="005C109C"/>
    <w:rsid w:val="005C11DF"/>
    <w:rsid w:val="005C186E"/>
    <w:rsid w:val="005C1D74"/>
    <w:rsid w:val="005C1F32"/>
    <w:rsid w:val="005C2233"/>
    <w:rsid w:val="005C2434"/>
    <w:rsid w:val="005C24DB"/>
    <w:rsid w:val="005C2F16"/>
    <w:rsid w:val="005C311A"/>
    <w:rsid w:val="005C37E2"/>
    <w:rsid w:val="005C3948"/>
    <w:rsid w:val="005C3F6F"/>
    <w:rsid w:val="005C3FEB"/>
    <w:rsid w:val="005C4486"/>
    <w:rsid w:val="005C54A1"/>
    <w:rsid w:val="005C54AB"/>
    <w:rsid w:val="005C5B2C"/>
    <w:rsid w:val="005C5DC7"/>
    <w:rsid w:val="005C5DD6"/>
    <w:rsid w:val="005C5F46"/>
    <w:rsid w:val="005C5F7F"/>
    <w:rsid w:val="005C5FDE"/>
    <w:rsid w:val="005C6146"/>
    <w:rsid w:val="005C61EA"/>
    <w:rsid w:val="005C62F8"/>
    <w:rsid w:val="005C6B53"/>
    <w:rsid w:val="005C75CB"/>
    <w:rsid w:val="005C78F1"/>
    <w:rsid w:val="005C7944"/>
    <w:rsid w:val="005C7EB9"/>
    <w:rsid w:val="005D00D4"/>
    <w:rsid w:val="005D0191"/>
    <w:rsid w:val="005D03A8"/>
    <w:rsid w:val="005D0735"/>
    <w:rsid w:val="005D0CC5"/>
    <w:rsid w:val="005D1177"/>
    <w:rsid w:val="005D148E"/>
    <w:rsid w:val="005D165A"/>
    <w:rsid w:val="005D17C4"/>
    <w:rsid w:val="005D221B"/>
    <w:rsid w:val="005D2616"/>
    <w:rsid w:val="005D2D6C"/>
    <w:rsid w:val="005D37B1"/>
    <w:rsid w:val="005D3E70"/>
    <w:rsid w:val="005D3E97"/>
    <w:rsid w:val="005D419D"/>
    <w:rsid w:val="005D552B"/>
    <w:rsid w:val="005D59EA"/>
    <w:rsid w:val="005D5D91"/>
    <w:rsid w:val="005D648B"/>
    <w:rsid w:val="005D651A"/>
    <w:rsid w:val="005D672A"/>
    <w:rsid w:val="005D6834"/>
    <w:rsid w:val="005D6C9B"/>
    <w:rsid w:val="005D6F25"/>
    <w:rsid w:val="005D76AC"/>
    <w:rsid w:val="005D779B"/>
    <w:rsid w:val="005D79DC"/>
    <w:rsid w:val="005E04B1"/>
    <w:rsid w:val="005E08DD"/>
    <w:rsid w:val="005E0B16"/>
    <w:rsid w:val="005E0C26"/>
    <w:rsid w:val="005E0C58"/>
    <w:rsid w:val="005E0F44"/>
    <w:rsid w:val="005E1222"/>
    <w:rsid w:val="005E17A5"/>
    <w:rsid w:val="005E1A65"/>
    <w:rsid w:val="005E21BF"/>
    <w:rsid w:val="005E2456"/>
    <w:rsid w:val="005E27E4"/>
    <w:rsid w:val="005E2E09"/>
    <w:rsid w:val="005E33DB"/>
    <w:rsid w:val="005E3899"/>
    <w:rsid w:val="005E3CBF"/>
    <w:rsid w:val="005E3DB7"/>
    <w:rsid w:val="005E4C71"/>
    <w:rsid w:val="005E4FFE"/>
    <w:rsid w:val="005E52BC"/>
    <w:rsid w:val="005E544A"/>
    <w:rsid w:val="005E5885"/>
    <w:rsid w:val="005E59DF"/>
    <w:rsid w:val="005E5A6B"/>
    <w:rsid w:val="005E5EA5"/>
    <w:rsid w:val="005E6039"/>
    <w:rsid w:val="005E615C"/>
    <w:rsid w:val="005E64F4"/>
    <w:rsid w:val="005E71A7"/>
    <w:rsid w:val="005E7323"/>
    <w:rsid w:val="005E73C8"/>
    <w:rsid w:val="005E78E4"/>
    <w:rsid w:val="005E7A1A"/>
    <w:rsid w:val="005E7C39"/>
    <w:rsid w:val="005F0451"/>
    <w:rsid w:val="005F0E42"/>
    <w:rsid w:val="005F11F1"/>
    <w:rsid w:val="005F194B"/>
    <w:rsid w:val="005F19CF"/>
    <w:rsid w:val="005F1B5F"/>
    <w:rsid w:val="005F1D93"/>
    <w:rsid w:val="005F1EAA"/>
    <w:rsid w:val="005F23A0"/>
    <w:rsid w:val="005F2444"/>
    <w:rsid w:val="005F2524"/>
    <w:rsid w:val="005F25FB"/>
    <w:rsid w:val="005F26A3"/>
    <w:rsid w:val="005F27D6"/>
    <w:rsid w:val="005F2FF3"/>
    <w:rsid w:val="005F344F"/>
    <w:rsid w:val="005F35FF"/>
    <w:rsid w:val="005F474B"/>
    <w:rsid w:val="005F50EF"/>
    <w:rsid w:val="005F62BF"/>
    <w:rsid w:val="005F6605"/>
    <w:rsid w:val="005F6827"/>
    <w:rsid w:val="005F7039"/>
    <w:rsid w:val="005F70BE"/>
    <w:rsid w:val="005F73A8"/>
    <w:rsid w:val="005F78B2"/>
    <w:rsid w:val="005F7AE6"/>
    <w:rsid w:val="00601414"/>
    <w:rsid w:val="00601521"/>
    <w:rsid w:val="006017DE"/>
    <w:rsid w:val="006020E6"/>
    <w:rsid w:val="006022EA"/>
    <w:rsid w:val="00602F53"/>
    <w:rsid w:val="00603134"/>
    <w:rsid w:val="00603DA4"/>
    <w:rsid w:val="0060444F"/>
    <w:rsid w:val="00604C14"/>
    <w:rsid w:val="00604C84"/>
    <w:rsid w:val="00604CC1"/>
    <w:rsid w:val="00604DAA"/>
    <w:rsid w:val="00605497"/>
    <w:rsid w:val="0060573F"/>
    <w:rsid w:val="00605D85"/>
    <w:rsid w:val="00606119"/>
    <w:rsid w:val="006069DB"/>
    <w:rsid w:val="00606C64"/>
    <w:rsid w:val="00606FF0"/>
    <w:rsid w:val="006070F3"/>
    <w:rsid w:val="00607735"/>
    <w:rsid w:val="00610027"/>
    <w:rsid w:val="00610387"/>
    <w:rsid w:val="00610986"/>
    <w:rsid w:val="00612509"/>
    <w:rsid w:val="00612931"/>
    <w:rsid w:val="00612D8A"/>
    <w:rsid w:val="00613162"/>
    <w:rsid w:val="0061346A"/>
    <w:rsid w:val="00613479"/>
    <w:rsid w:val="006138B9"/>
    <w:rsid w:val="00613F4C"/>
    <w:rsid w:val="00614186"/>
    <w:rsid w:val="006141DD"/>
    <w:rsid w:val="006149FE"/>
    <w:rsid w:val="00614B9B"/>
    <w:rsid w:val="006151D2"/>
    <w:rsid w:val="00615AF6"/>
    <w:rsid w:val="00615AFA"/>
    <w:rsid w:val="00615BCC"/>
    <w:rsid w:val="0061604F"/>
    <w:rsid w:val="0061618D"/>
    <w:rsid w:val="0061667B"/>
    <w:rsid w:val="006169A7"/>
    <w:rsid w:val="0061706F"/>
    <w:rsid w:val="00617ADD"/>
    <w:rsid w:val="006202B5"/>
    <w:rsid w:val="00620504"/>
    <w:rsid w:val="006208B3"/>
    <w:rsid w:val="00620FB8"/>
    <w:rsid w:val="006214A5"/>
    <w:rsid w:val="0062262B"/>
    <w:rsid w:val="006226D5"/>
    <w:rsid w:val="00622758"/>
    <w:rsid w:val="00622931"/>
    <w:rsid w:val="00622F15"/>
    <w:rsid w:val="0062366F"/>
    <w:rsid w:val="006239D6"/>
    <w:rsid w:val="006240DF"/>
    <w:rsid w:val="00624174"/>
    <w:rsid w:val="0062514E"/>
    <w:rsid w:val="00625A29"/>
    <w:rsid w:val="0062619C"/>
    <w:rsid w:val="00626804"/>
    <w:rsid w:val="006274F9"/>
    <w:rsid w:val="00630771"/>
    <w:rsid w:val="006308EF"/>
    <w:rsid w:val="006309A0"/>
    <w:rsid w:val="00630A8F"/>
    <w:rsid w:val="00630D54"/>
    <w:rsid w:val="006317B1"/>
    <w:rsid w:val="00631D8C"/>
    <w:rsid w:val="006330F5"/>
    <w:rsid w:val="006331EB"/>
    <w:rsid w:val="00633564"/>
    <w:rsid w:val="006336ED"/>
    <w:rsid w:val="006338AF"/>
    <w:rsid w:val="00633D42"/>
    <w:rsid w:val="006343B4"/>
    <w:rsid w:val="00634C34"/>
    <w:rsid w:val="00635131"/>
    <w:rsid w:val="00635317"/>
    <w:rsid w:val="0063543F"/>
    <w:rsid w:val="006356CA"/>
    <w:rsid w:val="00635AB5"/>
    <w:rsid w:val="00636684"/>
    <w:rsid w:val="006368C3"/>
    <w:rsid w:val="00636C5E"/>
    <w:rsid w:val="006375D0"/>
    <w:rsid w:val="00637A00"/>
    <w:rsid w:val="00637F24"/>
    <w:rsid w:val="00637FFB"/>
    <w:rsid w:val="0064007F"/>
    <w:rsid w:val="006404C5"/>
    <w:rsid w:val="0064078F"/>
    <w:rsid w:val="00640CD5"/>
    <w:rsid w:val="00641501"/>
    <w:rsid w:val="0064152C"/>
    <w:rsid w:val="00641A55"/>
    <w:rsid w:val="00641C5A"/>
    <w:rsid w:val="00642529"/>
    <w:rsid w:val="00642538"/>
    <w:rsid w:val="00642839"/>
    <w:rsid w:val="00642A91"/>
    <w:rsid w:val="006432CE"/>
    <w:rsid w:val="006434DB"/>
    <w:rsid w:val="00643BA6"/>
    <w:rsid w:val="00643E03"/>
    <w:rsid w:val="0064453C"/>
    <w:rsid w:val="00644FF1"/>
    <w:rsid w:val="006450DA"/>
    <w:rsid w:val="00645402"/>
    <w:rsid w:val="006455A6"/>
    <w:rsid w:val="006457F7"/>
    <w:rsid w:val="006460AD"/>
    <w:rsid w:val="00646403"/>
    <w:rsid w:val="006466B8"/>
    <w:rsid w:val="00646906"/>
    <w:rsid w:val="00647147"/>
    <w:rsid w:val="006471C7"/>
    <w:rsid w:val="00647667"/>
    <w:rsid w:val="0064778C"/>
    <w:rsid w:val="006479BC"/>
    <w:rsid w:val="00650115"/>
    <w:rsid w:val="00650678"/>
    <w:rsid w:val="006507D5"/>
    <w:rsid w:val="006508C1"/>
    <w:rsid w:val="00650E47"/>
    <w:rsid w:val="00651BD8"/>
    <w:rsid w:val="00651D6C"/>
    <w:rsid w:val="006520E3"/>
    <w:rsid w:val="006521EA"/>
    <w:rsid w:val="00652748"/>
    <w:rsid w:val="0065289F"/>
    <w:rsid w:val="00652EA9"/>
    <w:rsid w:val="006533FD"/>
    <w:rsid w:val="00653822"/>
    <w:rsid w:val="006543E2"/>
    <w:rsid w:val="0065488B"/>
    <w:rsid w:val="006550D3"/>
    <w:rsid w:val="006551B6"/>
    <w:rsid w:val="0065540F"/>
    <w:rsid w:val="0065575A"/>
    <w:rsid w:val="00655784"/>
    <w:rsid w:val="00655E57"/>
    <w:rsid w:val="00656A2E"/>
    <w:rsid w:val="00656C1F"/>
    <w:rsid w:val="00656C59"/>
    <w:rsid w:val="00657415"/>
    <w:rsid w:val="006608F6"/>
    <w:rsid w:val="00661715"/>
    <w:rsid w:val="00661E4F"/>
    <w:rsid w:val="00662129"/>
    <w:rsid w:val="00662B62"/>
    <w:rsid w:val="006634FF"/>
    <w:rsid w:val="00663624"/>
    <w:rsid w:val="0066383E"/>
    <w:rsid w:val="006638C8"/>
    <w:rsid w:val="00663C43"/>
    <w:rsid w:val="00664026"/>
    <w:rsid w:val="006640DD"/>
    <w:rsid w:val="006641B9"/>
    <w:rsid w:val="00664B41"/>
    <w:rsid w:val="00664F1B"/>
    <w:rsid w:val="006653B4"/>
    <w:rsid w:val="0066556C"/>
    <w:rsid w:val="00666986"/>
    <w:rsid w:val="00666A3F"/>
    <w:rsid w:val="00667958"/>
    <w:rsid w:val="00667EFA"/>
    <w:rsid w:val="006700DA"/>
    <w:rsid w:val="00670401"/>
    <w:rsid w:val="0067061D"/>
    <w:rsid w:val="00670F41"/>
    <w:rsid w:val="00671113"/>
    <w:rsid w:val="00671202"/>
    <w:rsid w:val="006714A5"/>
    <w:rsid w:val="006716CF"/>
    <w:rsid w:val="006717AC"/>
    <w:rsid w:val="00672391"/>
    <w:rsid w:val="0067291B"/>
    <w:rsid w:val="006736E6"/>
    <w:rsid w:val="00673B32"/>
    <w:rsid w:val="00673CCE"/>
    <w:rsid w:val="00674139"/>
    <w:rsid w:val="006744DB"/>
    <w:rsid w:val="0067459A"/>
    <w:rsid w:val="00675288"/>
    <w:rsid w:val="006756DE"/>
    <w:rsid w:val="006757EB"/>
    <w:rsid w:val="00676694"/>
    <w:rsid w:val="00677731"/>
    <w:rsid w:val="00677931"/>
    <w:rsid w:val="00680B4C"/>
    <w:rsid w:val="00680DB8"/>
    <w:rsid w:val="00680F26"/>
    <w:rsid w:val="00681498"/>
    <w:rsid w:val="006814EA"/>
    <w:rsid w:val="00681861"/>
    <w:rsid w:val="00681B87"/>
    <w:rsid w:val="00681FA1"/>
    <w:rsid w:val="00683A47"/>
    <w:rsid w:val="00684054"/>
    <w:rsid w:val="0068414B"/>
    <w:rsid w:val="00684BEF"/>
    <w:rsid w:val="00684DC9"/>
    <w:rsid w:val="00684FD3"/>
    <w:rsid w:val="006859D1"/>
    <w:rsid w:val="00685E93"/>
    <w:rsid w:val="00686B9C"/>
    <w:rsid w:val="006872DC"/>
    <w:rsid w:val="0068769A"/>
    <w:rsid w:val="00690425"/>
    <w:rsid w:val="00690B46"/>
    <w:rsid w:val="006913DB"/>
    <w:rsid w:val="006922E0"/>
    <w:rsid w:val="00692692"/>
    <w:rsid w:val="0069287B"/>
    <w:rsid w:val="006928A0"/>
    <w:rsid w:val="00692A86"/>
    <w:rsid w:val="0069361F"/>
    <w:rsid w:val="006937CC"/>
    <w:rsid w:val="0069411B"/>
    <w:rsid w:val="006941B9"/>
    <w:rsid w:val="006941C5"/>
    <w:rsid w:val="006943D4"/>
    <w:rsid w:val="0069453F"/>
    <w:rsid w:val="006947A7"/>
    <w:rsid w:val="006948DA"/>
    <w:rsid w:val="00694A74"/>
    <w:rsid w:val="00694D80"/>
    <w:rsid w:val="00694EA7"/>
    <w:rsid w:val="0069506C"/>
    <w:rsid w:val="006956E0"/>
    <w:rsid w:val="0069596E"/>
    <w:rsid w:val="00696086"/>
    <w:rsid w:val="00696459"/>
    <w:rsid w:val="00696684"/>
    <w:rsid w:val="00696881"/>
    <w:rsid w:val="00696F84"/>
    <w:rsid w:val="006970E9"/>
    <w:rsid w:val="00697AB8"/>
    <w:rsid w:val="00697BB5"/>
    <w:rsid w:val="00697FC3"/>
    <w:rsid w:val="006A0174"/>
    <w:rsid w:val="006A02FA"/>
    <w:rsid w:val="006A0AC4"/>
    <w:rsid w:val="006A12C7"/>
    <w:rsid w:val="006A1BEE"/>
    <w:rsid w:val="006A200C"/>
    <w:rsid w:val="006A20F3"/>
    <w:rsid w:val="006A2122"/>
    <w:rsid w:val="006A26A5"/>
    <w:rsid w:val="006A323A"/>
    <w:rsid w:val="006A42EB"/>
    <w:rsid w:val="006A4A3C"/>
    <w:rsid w:val="006A4AB8"/>
    <w:rsid w:val="006A4E76"/>
    <w:rsid w:val="006A51CA"/>
    <w:rsid w:val="006A556F"/>
    <w:rsid w:val="006A66F8"/>
    <w:rsid w:val="006A6B6A"/>
    <w:rsid w:val="006A6DB4"/>
    <w:rsid w:val="006A74C8"/>
    <w:rsid w:val="006A7984"/>
    <w:rsid w:val="006B01F5"/>
    <w:rsid w:val="006B0D20"/>
    <w:rsid w:val="006B0E5F"/>
    <w:rsid w:val="006B121B"/>
    <w:rsid w:val="006B1512"/>
    <w:rsid w:val="006B15F7"/>
    <w:rsid w:val="006B1D24"/>
    <w:rsid w:val="006B2240"/>
    <w:rsid w:val="006B22D8"/>
    <w:rsid w:val="006B2504"/>
    <w:rsid w:val="006B2630"/>
    <w:rsid w:val="006B2921"/>
    <w:rsid w:val="006B337D"/>
    <w:rsid w:val="006B3EFA"/>
    <w:rsid w:val="006B4CC0"/>
    <w:rsid w:val="006B5CA8"/>
    <w:rsid w:val="006B60D8"/>
    <w:rsid w:val="006B6253"/>
    <w:rsid w:val="006B68EB"/>
    <w:rsid w:val="006B6DB3"/>
    <w:rsid w:val="006B714B"/>
    <w:rsid w:val="006C0046"/>
    <w:rsid w:val="006C0524"/>
    <w:rsid w:val="006C0697"/>
    <w:rsid w:val="006C0856"/>
    <w:rsid w:val="006C0C63"/>
    <w:rsid w:val="006C0D54"/>
    <w:rsid w:val="006C116D"/>
    <w:rsid w:val="006C14C9"/>
    <w:rsid w:val="006C17BD"/>
    <w:rsid w:val="006C1D25"/>
    <w:rsid w:val="006C2203"/>
    <w:rsid w:val="006C2219"/>
    <w:rsid w:val="006C231D"/>
    <w:rsid w:val="006C2334"/>
    <w:rsid w:val="006C2CED"/>
    <w:rsid w:val="006C2DEA"/>
    <w:rsid w:val="006C2F9F"/>
    <w:rsid w:val="006C3186"/>
    <w:rsid w:val="006C3919"/>
    <w:rsid w:val="006C3A07"/>
    <w:rsid w:val="006C3BBC"/>
    <w:rsid w:val="006C3D0E"/>
    <w:rsid w:val="006C4024"/>
    <w:rsid w:val="006C45BE"/>
    <w:rsid w:val="006C4751"/>
    <w:rsid w:val="006C4B23"/>
    <w:rsid w:val="006C4C73"/>
    <w:rsid w:val="006C4DE5"/>
    <w:rsid w:val="006C4F21"/>
    <w:rsid w:val="006C5FA7"/>
    <w:rsid w:val="006C608F"/>
    <w:rsid w:val="006C670B"/>
    <w:rsid w:val="006C69B0"/>
    <w:rsid w:val="006C69B1"/>
    <w:rsid w:val="006C6C54"/>
    <w:rsid w:val="006C6F26"/>
    <w:rsid w:val="006C74A0"/>
    <w:rsid w:val="006C7559"/>
    <w:rsid w:val="006C79D7"/>
    <w:rsid w:val="006C7A68"/>
    <w:rsid w:val="006D0C2C"/>
    <w:rsid w:val="006D0DE6"/>
    <w:rsid w:val="006D0E98"/>
    <w:rsid w:val="006D1564"/>
    <w:rsid w:val="006D1EA9"/>
    <w:rsid w:val="006D25DF"/>
    <w:rsid w:val="006D293F"/>
    <w:rsid w:val="006D2FAE"/>
    <w:rsid w:val="006D3361"/>
    <w:rsid w:val="006D4220"/>
    <w:rsid w:val="006D4B9C"/>
    <w:rsid w:val="006D4E7F"/>
    <w:rsid w:val="006D52E0"/>
    <w:rsid w:val="006D5D47"/>
    <w:rsid w:val="006D6738"/>
    <w:rsid w:val="006D68D4"/>
    <w:rsid w:val="006D704D"/>
    <w:rsid w:val="006D7301"/>
    <w:rsid w:val="006D7966"/>
    <w:rsid w:val="006D7DAC"/>
    <w:rsid w:val="006E0249"/>
    <w:rsid w:val="006E0329"/>
    <w:rsid w:val="006E056C"/>
    <w:rsid w:val="006E057C"/>
    <w:rsid w:val="006E06F9"/>
    <w:rsid w:val="006E09DE"/>
    <w:rsid w:val="006E0FA4"/>
    <w:rsid w:val="006E114D"/>
    <w:rsid w:val="006E245E"/>
    <w:rsid w:val="006E2B45"/>
    <w:rsid w:val="006E2D3F"/>
    <w:rsid w:val="006E3B82"/>
    <w:rsid w:val="006E423F"/>
    <w:rsid w:val="006E4662"/>
    <w:rsid w:val="006E4682"/>
    <w:rsid w:val="006E48C7"/>
    <w:rsid w:val="006E49B6"/>
    <w:rsid w:val="006E4FAC"/>
    <w:rsid w:val="006E587F"/>
    <w:rsid w:val="006E6425"/>
    <w:rsid w:val="006E6700"/>
    <w:rsid w:val="006E6D9B"/>
    <w:rsid w:val="006E6DEF"/>
    <w:rsid w:val="006E752D"/>
    <w:rsid w:val="006F04AF"/>
    <w:rsid w:val="006F086E"/>
    <w:rsid w:val="006F0AC9"/>
    <w:rsid w:val="006F0BFF"/>
    <w:rsid w:val="006F0E38"/>
    <w:rsid w:val="006F1593"/>
    <w:rsid w:val="006F183C"/>
    <w:rsid w:val="006F243B"/>
    <w:rsid w:val="006F2851"/>
    <w:rsid w:val="006F2B12"/>
    <w:rsid w:val="006F363A"/>
    <w:rsid w:val="006F3FD1"/>
    <w:rsid w:val="006F407A"/>
    <w:rsid w:val="006F4CF7"/>
    <w:rsid w:val="006F4F52"/>
    <w:rsid w:val="006F50E9"/>
    <w:rsid w:val="006F531D"/>
    <w:rsid w:val="006F543D"/>
    <w:rsid w:val="006F5602"/>
    <w:rsid w:val="006F56A5"/>
    <w:rsid w:val="006F5BFA"/>
    <w:rsid w:val="006F5EE4"/>
    <w:rsid w:val="006F65A2"/>
    <w:rsid w:val="006F6661"/>
    <w:rsid w:val="006F671E"/>
    <w:rsid w:val="006F6897"/>
    <w:rsid w:val="006F69C4"/>
    <w:rsid w:val="006F6DB6"/>
    <w:rsid w:val="006F705B"/>
    <w:rsid w:val="006F711F"/>
    <w:rsid w:val="006F7478"/>
    <w:rsid w:val="006F756A"/>
    <w:rsid w:val="006F77E9"/>
    <w:rsid w:val="006F7E82"/>
    <w:rsid w:val="007007E0"/>
    <w:rsid w:val="00700F0A"/>
    <w:rsid w:val="00700FB0"/>
    <w:rsid w:val="007021D4"/>
    <w:rsid w:val="007022BD"/>
    <w:rsid w:val="0070262D"/>
    <w:rsid w:val="007027D1"/>
    <w:rsid w:val="0070283D"/>
    <w:rsid w:val="007029B6"/>
    <w:rsid w:val="00702B48"/>
    <w:rsid w:val="0070335C"/>
    <w:rsid w:val="00703F40"/>
    <w:rsid w:val="00703F5D"/>
    <w:rsid w:val="00704096"/>
    <w:rsid w:val="007041F1"/>
    <w:rsid w:val="00704682"/>
    <w:rsid w:val="007048BE"/>
    <w:rsid w:val="00706200"/>
    <w:rsid w:val="00706635"/>
    <w:rsid w:val="00706C5F"/>
    <w:rsid w:val="00707293"/>
    <w:rsid w:val="00707BCC"/>
    <w:rsid w:val="00710D2E"/>
    <w:rsid w:val="00710F27"/>
    <w:rsid w:val="00710F4E"/>
    <w:rsid w:val="00710F66"/>
    <w:rsid w:val="00711503"/>
    <w:rsid w:val="00711B0F"/>
    <w:rsid w:val="00711FE8"/>
    <w:rsid w:val="0071217D"/>
    <w:rsid w:val="00712363"/>
    <w:rsid w:val="0071265C"/>
    <w:rsid w:val="00713395"/>
    <w:rsid w:val="007133C0"/>
    <w:rsid w:val="0071348B"/>
    <w:rsid w:val="007135A5"/>
    <w:rsid w:val="00713F07"/>
    <w:rsid w:val="00713FFA"/>
    <w:rsid w:val="00714241"/>
    <w:rsid w:val="0071463E"/>
    <w:rsid w:val="0071482B"/>
    <w:rsid w:val="00714A39"/>
    <w:rsid w:val="00714B1A"/>
    <w:rsid w:val="00714D72"/>
    <w:rsid w:val="00715150"/>
    <w:rsid w:val="0071541E"/>
    <w:rsid w:val="0071560F"/>
    <w:rsid w:val="00715AB0"/>
    <w:rsid w:val="00715FEF"/>
    <w:rsid w:val="00716A6B"/>
    <w:rsid w:val="0071753E"/>
    <w:rsid w:val="00717569"/>
    <w:rsid w:val="007176A9"/>
    <w:rsid w:val="00717B89"/>
    <w:rsid w:val="00717E78"/>
    <w:rsid w:val="00720B09"/>
    <w:rsid w:val="00721AB1"/>
    <w:rsid w:val="00721FA0"/>
    <w:rsid w:val="0072248F"/>
    <w:rsid w:val="0072268B"/>
    <w:rsid w:val="0072358D"/>
    <w:rsid w:val="0072382B"/>
    <w:rsid w:val="00723FE8"/>
    <w:rsid w:val="007247BC"/>
    <w:rsid w:val="0072487B"/>
    <w:rsid w:val="0072489F"/>
    <w:rsid w:val="00724B1C"/>
    <w:rsid w:val="0072542C"/>
    <w:rsid w:val="0072560F"/>
    <w:rsid w:val="007256BF"/>
    <w:rsid w:val="0072572A"/>
    <w:rsid w:val="00725A99"/>
    <w:rsid w:val="00726980"/>
    <w:rsid w:val="00727177"/>
    <w:rsid w:val="00727402"/>
    <w:rsid w:val="007279D3"/>
    <w:rsid w:val="00727B5C"/>
    <w:rsid w:val="007300D8"/>
    <w:rsid w:val="007301D8"/>
    <w:rsid w:val="00730206"/>
    <w:rsid w:val="007302B3"/>
    <w:rsid w:val="0073150A"/>
    <w:rsid w:val="00731D30"/>
    <w:rsid w:val="00731FE2"/>
    <w:rsid w:val="007326FF"/>
    <w:rsid w:val="0073371C"/>
    <w:rsid w:val="007347AE"/>
    <w:rsid w:val="00734ADA"/>
    <w:rsid w:val="007350CF"/>
    <w:rsid w:val="00735589"/>
    <w:rsid w:val="00735958"/>
    <w:rsid w:val="00735A29"/>
    <w:rsid w:val="00735B24"/>
    <w:rsid w:val="00735C06"/>
    <w:rsid w:val="007367EC"/>
    <w:rsid w:val="00737483"/>
    <w:rsid w:val="0073762E"/>
    <w:rsid w:val="00737796"/>
    <w:rsid w:val="00740067"/>
    <w:rsid w:val="00740427"/>
    <w:rsid w:val="007406A8"/>
    <w:rsid w:val="0074078B"/>
    <w:rsid w:val="00740E35"/>
    <w:rsid w:val="007415B5"/>
    <w:rsid w:val="00741AC2"/>
    <w:rsid w:val="00741D91"/>
    <w:rsid w:val="007429EA"/>
    <w:rsid w:val="0074303A"/>
    <w:rsid w:val="007433C2"/>
    <w:rsid w:val="00743486"/>
    <w:rsid w:val="00744004"/>
    <w:rsid w:val="007445E5"/>
    <w:rsid w:val="007452A0"/>
    <w:rsid w:val="007456C5"/>
    <w:rsid w:val="00745724"/>
    <w:rsid w:val="0074581D"/>
    <w:rsid w:val="00745D67"/>
    <w:rsid w:val="00745F98"/>
    <w:rsid w:val="00746199"/>
    <w:rsid w:val="007465A5"/>
    <w:rsid w:val="00746775"/>
    <w:rsid w:val="00746918"/>
    <w:rsid w:val="00746A66"/>
    <w:rsid w:val="00746E38"/>
    <w:rsid w:val="00746E97"/>
    <w:rsid w:val="007470E0"/>
    <w:rsid w:val="00747197"/>
    <w:rsid w:val="00747A41"/>
    <w:rsid w:val="00750025"/>
    <w:rsid w:val="00750148"/>
    <w:rsid w:val="00750673"/>
    <w:rsid w:val="00750817"/>
    <w:rsid w:val="007519DA"/>
    <w:rsid w:val="00751C6D"/>
    <w:rsid w:val="00752474"/>
    <w:rsid w:val="007524B5"/>
    <w:rsid w:val="00752CEC"/>
    <w:rsid w:val="00752DCC"/>
    <w:rsid w:val="0075311D"/>
    <w:rsid w:val="007535B0"/>
    <w:rsid w:val="007536BC"/>
    <w:rsid w:val="007538B1"/>
    <w:rsid w:val="00753D01"/>
    <w:rsid w:val="00753D02"/>
    <w:rsid w:val="00753E60"/>
    <w:rsid w:val="00753E6C"/>
    <w:rsid w:val="00753E81"/>
    <w:rsid w:val="00753EB9"/>
    <w:rsid w:val="00754229"/>
    <w:rsid w:val="00754C32"/>
    <w:rsid w:val="00755036"/>
    <w:rsid w:val="00755E0F"/>
    <w:rsid w:val="00755F41"/>
    <w:rsid w:val="0075608E"/>
    <w:rsid w:val="007563FD"/>
    <w:rsid w:val="007567FC"/>
    <w:rsid w:val="00756BFE"/>
    <w:rsid w:val="00756C96"/>
    <w:rsid w:val="00756DF0"/>
    <w:rsid w:val="00757236"/>
    <w:rsid w:val="007576F7"/>
    <w:rsid w:val="00757D2C"/>
    <w:rsid w:val="00760267"/>
    <w:rsid w:val="0076053A"/>
    <w:rsid w:val="00760883"/>
    <w:rsid w:val="0076094E"/>
    <w:rsid w:val="00760BC6"/>
    <w:rsid w:val="00760F66"/>
    <w:rsid w:val="00761855"/>
    <w:rsid w:val="00762AAA"/>
    <w:rsid w:val="00762CCC"/>
    <w:rsid w:val="007633DA"/>
    <w:rsid w:val="007634D3"/>
    <w:rsid w:val="00763E4D"/>
    <w:rsid w:val="00763E4E"/>
    <w:rsid w:val="00763F07"/>
    <w:rsid w:val="00763FFF"/>
    <w:rsid w:val="00764306"/>
    <w:rsid w:val="007644B5"/>
    <w:rsid w:val="00765048"/>
    <w:rsid w:val="0076538C"/>
    <w:rsid w:val="0076545E"/>
    <w:rsid w:val="00765D11"/>
    <w:rsid w:val="00765F5B"/>
    <w:rsid w:val="00765F6E"/>
    <w:rsid w:val="00766257"/>
    <w:rsid w:val="00766783"/>
    <w:rsid w:val="00766D22"/>
    <w:rsid w:val="00766F70"/>
    <w:rsid w:val="00766F78"/>
    <w:rsid w:val="00767305"/>
    <w:rsid w:val="007674C7"/>
    <w:rsid w:val="00767F7A"/>
    <w:rsid w:val="00770217"/>
    <w:rsid w:val="00770DA4"/>
    <w:rsid w:val="00770E49"/>
    <w:rsid w:val="007711A0"/>
    <w:rsid w:val="00771407"/>
    <w:rsid w:val="00771BE3"/>
    <w:rsid w:val="007720EF"/>
    <w:rsid w:val="007721B1"/>
    <w:rsid w:val="0077236F"/>
    <w:rsid w:val="00772C1D"/>
    <w:rsid w:val="00773482"/>
    <w:rsid w:val="0077376C"/>
    <w:rsid w:val="00773CA1"/>
    <w:rsid w:val="00773F97"/>
    <w:rsid w:val="007742AC"/>
    <w:rsid w:val="0077448D"/>
    <w:rsid w:val="007747E7"/>
    <w:rsid w:val="00774B0F"/>
    <w:rsid w:val="007752FB"/>
    <w:rsid w:val="0077532C"/>
    <w:rsid w:val="0077538F"/>
    <w:rsid w:val="0077541F"/>
    <w:rsid w:val="00775C00"/>
    <w:rsid w:val="00775F00"/>
    <w:rsid w:val="00775FB4"/>
    <w:rsid w:val="00776100"/>
    <w:rsid w:val="007768F4"/>
    <w:rsid w:val="00776D85"/>
    <w:rsid w:val="007771B9"/>
    <w:rsid w:val="00777A71"/>
    <w:rsid w:val="00777D73"/>
    <w:rsid w:val="00780EC7"/>
    <w:rsid w:val="00780F38"/>
    <w:rsid w:val="00780F55"/>
    <w:rsid w:val="00781D38"/>
    <w:rsid w:val="00781EDA"/>
    <w:rsid w:val="00782CF6"/>
    <w:rsid w:val="00783B19"/>
    <w:rsid w:val="00784A80"/>
    <w:rsid w:val="0078558E"/>
    <w:rsid w:val="007858DC"/>
    <w:rsid w:val="007859C7"/>
    <w:rsid w:val="00785ED2"/>
    <w:rsid w:val="007860B5"/>
    <w:rsid w:val="0078618C"/>
    <w:rsid w:val="00786529"/>
    <w:rsid w:val="007868DF"/>
    <w:rsid w:val="00787154"/>
    <w:rsid w:val="007873E7"/>
    <w:rsid w:val="00787F0C"/>
    <w:rsid w:val="007903B6"/>
    <w:rsid w:val="00790A3A"/>
    <w:rsid w:val="00790F67"/>
    <w:rsid w:val="00791275"/>
    <w:rsid w:val="0079188E"/>
    <w:rsid w:val="00791A2D"/>
    <w:rsid w:val="00791D0A"/>
    <w:rsid w:val="00792036"/>
    <w:rsid w:val="0079265B"/>
    <w:rsid w:val="0079278F"/>
    <w:rsid w:val="00792C04"/>
    <w:rsid w:val="00792D8B"/>
    <w:rsid w:val="00792E2E"/>
    <w:rsid w:val="00794051"/>
    <w:rsid w:val="00794F49"/>
    <w:rsid w:val="00796D6A"/>
    <w:rsid w:val="00796E7E"/>
    <w:rsid w:val="007977C7"/>
    <w:rsid w:val="00797C8E"/>
    <w:rsid w:val="00797D6E"/>
    <w:rsid w:val="007A0569"/>
    <w:rsid w:val="007A08A1"/>
    <w:rsid w:val="007A0964"/>
    <w:rsid w:val="007A09BE"/>
    <w:rsid w:val="007A0E55"/>
    <w:rsid w:val="007A1165"/>
    <w:rsid w:val="007A2043"/>
    <w:rsid w:val="007A2067"/>
    <w:rsid w:val="007A291F"/>
    <w:rsid w:val="007A2E74"/>
    <w:rsid w:val="007A2FC9"/>
    <w:rsid w:val="007A35BC"/>
    <w:rsid w:val="007A3848"/>
    <w:rsid w:val="007A3870"/>
    <w:rsid w:val="007A3D91"/>
    <w:rsid w:val="007A3EDA"/>
    <w:rsid w:val="007A41FE"/>
    <w:rsid w:val="007A4849"/>
    <w:rsid w:val="007A4947"/>
    <w:rsid w:val="007A4DE3"/>
    <w:rsid w:val="007A4F3B"/>
    <w:rsid w:val="007A519C"/>
    <w:rsid w:val="007A55EC"/>
    <w:rsid w:val="007A580B"/>
    <w:rsid w:val="007A5981"/>
    <w:rsid w:val="007A5B45"/>
    <w:rsid w:val="007A5BA8"/>
    <w:rsid w:val="007A5D36"/>
    <w:rsid w:val="007A5DEC"/>
    <w:rsid w:val="007A5E66"/>
    <w:rsid w:val="007A6626"/>
    <w:rsid w:val="007A6885"/>
    <w:rsid w:val="007A698E"/>
    <w:rsid w:val="007A6AF3"/>
    <w:rsid w:val="007A6B14"/>
    <w:rsid w:val="007A6F9F"/>
    <w:rsid w:val="007A737C"/>
    <w:rsid w:val="007A7C9A"/>
    <w:rsid w:val="007B193D"/>
    <w:rsid w:val="007B1B13"/>
    <w:rsid w:val="007B2928"/>
    <w:rsid w:val="007B3185"/>
    <w:rsid w:val="007B3A35"/>
    <w:rsid w:val="007B4335"/>
    <w:rsid w:val="007B4F04"/>
    <w:rsid w:val="007B5913"/>
    <w:rsid w:val="007B5EAE"/>
    <w:rsid w:val="007B6438"/>
    <w:rsid w:val="007B6DC0"/>
    <w:rsid w:val="007B7428"/>
    <w:rsid w:val="007B7534"/>
    <w:rsid w:val="007B7C22"/>
    <w:rsid w:val="007B7EC5"/>
    <w:rsid w:val="007B7F23"/>
    <w:rsid w:val="007C015A"/>
    <w:rsid w:val="007C0395"/>
    <w:rsid w:val="007C0B53"/>
    <w:rsid w:val="007C1059"/>
    <w:rsid w:val="007C1816"/>
    <w:rsid w:val="007C1ADD"/>
    <w:rsid w:val="007C1B0F"/>
    <w:rsid w:val="007C1B86"/>
    <w:rsid w:val="007C1C97"/>
    <w:rsid w:val="007C1EA5"/>
    <w:rsid w:val="007C221E"/>
    <w:rsid w:val="007C2354"/>
    <w:rsid w:val="007C2467"/>
    <w:rsid w:val="007C2B2F"/>
    <w:rsid w:val="007C2EC9"/>
    <w:rsid w:val="007C38E6"/>
    <w:rsid w:val="007C3F0F"/>
    <w:rsid w:val="007C41F7"/>
    <w:rsid w:val="007C4355"/>
    <w:rsid w:val="007C4409"/>
    <w:rsid w:val="007C5D50"/>
    <w:rsid w:val="007C61BB"/>
    <w:rsid w:val="007C6ACE"/>
    <w:rsid w:val="007C73F9"/>
    <w:rsid w:val="007C7C52"/>
    <w:rsid w:val="007C7FB4"/>
    <w:rsid w:val="007D00A6"/>
    <w:rsid w:val="007D00D4"/>
    <w:rsid w:val="007D0408"/>
    <w:rsid w:val="007D041E"/>
    <w:rsid w:val="007D1256"/>
    <w:rsid w:val="007D154D"/>
    <w:rsid w:val="007D1559"/>
    <w:rsid w:val="007D15B4"/>
    <w:rsid w:val="007D2A87"/>
    <w:rsid w:val="007D2DC8"/>
    <w:rsid w:val="007D31B4"/>
    <w:rsid w:val="007D346B"/>
    <w:rsid w:val="007D3517"/>
    <w:rsid w:val="007D3706"/>
    <w:rsid w:val="007D411A"/>
    <w:rsid w:val="007D467F"/>
    <w:rsid w:val="007D4905"/>
    <w:rsid w:val="007D4B38"/>
    <w:rsid w:val="007D4CD0"/>
    <w:rsid w:val="007D4CE3"/>
    <w:rsid w:val="007D51E5"/>
    <w:rsid w:val="007D583D"/>
    <w:rsid w:val="007D61E9"/>
    <w:rsid w:val="007D62DA"/>
    <w:rsid w:val="007D65D5"/>
    <w:rsid w:val="007D7046"/>
    <w:rsid w:val="007D79E2"/>
    <w:rsid w:val="007D7D69"/>
    <w:rsid w:val="007D7E28"/>
    <w:rsid w:val="007D7F49"/>
    <w:rsid w:val="007E00F0"/>
    <w:rsid w:val="007E01BA"/>
    <w:rsid w:val="007E01F5"/>
    <w:rsid w:val="007E07E8"/>
    <w:rsid w:val="007E0997"/>
    <w:rsid w:val="007E0A41"/>
    <w:rsid w:val="007E107B"/>
    <w:rsid w:val="007E10CF"/>
    <w:rsid w:val="007E13F2"/>
    <w:rsid w:val="007E1B64"/>
    <w:rsid w:val="007E22D1"/>
    <w:rsid w:val="007E22FB"/>
    <w:rsid w:val="007E2516"/>
    <w:rsid w:val="007E2874"/>
    <w:rsid w:val="007E3869"/>
    <w:rsid w:val="007E39F9"/>
    <w:rsid w:val="007E3F2E"/>
    <w:rsid w:val="007E4457"/>
    <w:rsid w:val="007E493A"/>
    <w:rsid w:val="007E4A17"/>
    <w:rsid w:val="007E4A87"/>
    <w:rsid w:val="007E4AEF"/>
    <w:rsid w:val="007E4BC1"/>
    <w:rsid w:val="007E4CB6"/>
    <w:rsid w:val="007E539C"/>
    <w:rsid w:val="007E5456"/>
    <w:rsid w:val="007E59BA"/>
    <w:rsid w:val="007E5B82"/>
    <w:rsid w:val="007E608C"/>
    <w:rsid w:val="007E6353"/>
    <w:rsid w:val="007E643A"/>
    <w:rsid w:val="007E68D1"/>
    <w:rsid w:val="007E6BDB"/>
    <w:rsid w:val="007E6D69"/>
    <w:rsid w:val="007E7290"/>
    <w:rsid w:val="007E73CC"/>
    <w:rsid w:val="007E7D63"/>
    <w:rsid w:val="007F0025"/>
    <w:rsid w:val="007F0D3F"/>
    <w:rsid w:val="007F1359"/>
    <w:rsid w:val="007F18DA"/>
    <w:rsid w:val="007F2470"/>
    <w:rsid w:val="007F299D"/>
    <w:rsid w:val="007F2DF3"/>
    <w:rsid w:val="007F2E2D"/>
    <w:rsid w:val="007F32DC"/>
    <w:rsid w:val="007F3DA8"/>
    <w:rsid w:val="007F404A"/>
    <w:rsid w:val="007F40FF"/>
    <w:rsid w:val="007F4FB4"/>
    <w:rsid w:val="007F5370"/>
    <w:rsid w:val="007F5A9A"/>
    <w:rsid w:val="007F606B"/>
    <w:rsid w:val="007F725B"/>
    <w:rsid w:val="007F725F"/>
    <w:rsid w:val="007F7823"/>
    <w:rsid w:val="008003BF"/>
    <w:rsid w:val="0080062E"/>
    <w:rsid w:val="00800F38"/>
    <w:rsid w:val="00800F4B"/>
    <w:rsid w:val="00801472"/>
    <w:rsid w:val="008015EC"/>
    <w:rsid w:val="00801889"/>
    <w:rsid w:val="008019AB"/>
    <w:rsid w:val="00801ECD"/>
    <w:rsid w:val="008025D5"/>
    <w:rsid w:val="0080370A"/>
    <w:rsid w:val="00803D39"/>
    <w:rsid w:val="008049F4"/>
    <w:rsid w:val="00804AAF"/>
    <w:rsid w:val="00805063"/>
    <w:rsid w:val="00805179"/>
    <w:rsid w:val="0080586E"/>
    <w:rsid w:val="00805CCD"/>
    <w:rsid w:val="00806A43"/>
    <w:rsid w:val="00806CBA"/>
    <w:rsid w:val="00806F47"/>
    <w:rsid w:val="00807101"/>
    <w:rsid w:val="0080719D"/>
    <w:rsid w:val="00807757"/>
    <w:rsid w:val="008077A8"/>
    <w:rsid w:val="00807874"/>
    <w:rsid w:val="008078A8"/>
    <w:rsid w:val="00807B05"/>
    <w:rsid w:val="00807D92"/>
    <w:rsid w:val="00807DF4"/>
    <w:rsid w:val="0081005F"/>
    <w:rsid w:val="008100AB"/>
    <w:rsid w:val="008106FE"/>
    <w:rsid w:val="008107BF"/>
    <w:rsid w:val="00810830"/>
    <w:rsid w:val="00810F42"/>
    <w:rsid w:val="008110CA"/>
    <w:rsid w:val="00811154"/>
    <w:rsid w:val="0081123F"/>
    <w:rsid w:val="0081133F"/>
    <w:rsid w:val="008116E7"/>
    <w:rsid w:val="00811A60"/>
    <w:rsid w:val="00811E76"/>
    <w:rsid w:val="0081260F"/>
    <w:rsid w:val="00813E75"/>
    <w:rsid w:val="00814104"/>
    <w:rsid w:val="00814716"/>
    <w:rsid w:val="0081492C"/>
    <w:rsid w:val="00814A81"/>
    <w:rsid w:val="00814C29"/>
    <w:rsid w:val="00814EB5"/>
    <w:rsid w:val="00815744"/>
    <w:rsid w:val="00815AA2"/>
    <w:rsid w:val="00815EA7"/>
    <w:rsid w:val="0081671B"/>
    <w:rsid w:val="0081690A"/>
    <w:rsid w:val="00816CE9"/>
    <w:rsid w:val="00817183"/>
    <w:rsid w:val="008174A8"/>
    <w:rsid w:val="0081766B"/>
    <w:rsid w:val="00820A4F"/>
    <w:rsid w:val="00820D48"/>
    <w:rsid w:val="008214DE"/>
    <w:rsid w:val="00821EFA"/>
    <w:rsid w:val="00822C07"/>
    <w:rsid w:val="00822C5D"/>
    <w:rsid w:val="00822C8E"/>
    <w:rsid w:val="0082303B"/>
    <w:rsid w:val="0082313D"/>
    <w:rsid w:val="008237E5"/>
    <w:rsid w:val="00823C3E"/>
    <w:rsid w:val="00824261"/>
    <w:rsid w:val="00824692"/>
    <w:rsid w:val="008249C0"/>
    <w:rsid w:val="00824B3D"/>
    <w:rsid w:val="00824F00"/>
    <w:rsid w:val="008255F0"/>
    <w:rsid w:val="008256BB"/>
    <w:rsid w:val="0082688E"/>
    <w:rsid w:val="00826E06"/>
    <w:rsid w:val="00827ED2"/>
    <w:rsid w:val="00830831"/>
    <w:rsid w:val="00831003"/>
    <w:rsid w:val="0083147C"/>
    <w:rsid w:val="00832068"/>
    <w:rsid w:val="008324E4"/>
    <w:rsid w:val="00833236"/>
    <w:rsid w:val="0083334F"/>
    <w:rsid w:val="0083368A"/>
    <w:rsid w:val="00833BC7"/>
    <w:rsid w:val="00834146"/>
    <w:rsid w:val="0083446A"/>
    <w:rsid w:val="00834D1B"/>
    <w:rsid w:val="008363EB"/>
    <w:rsid w:val="00836604"/>
    <w:rsid w:val="00836A0B"/>
    <w:rsid w:val="00836CBC"/>
    <w:rsid w:val="00836E5C"/>
    <w:rsid w:val="00836EE6"/>
    <w:rsid w:val="00836FFF"/>
    <w:rsid w:val="00837360"/>
    <w:rsid w:val="00837D4C"/>
    <w:rsid w:val="00837E4C"/>
    <w:rsid w:val="00840815"/>
    <w:rsid w:val="00840E63"/>
    <w:rsid w:val="008412BC"/>
    <w:rsid w:val="008412E6"/>
    <w:rsid w:val="00841599"/>
    <w:rsid w:val="008424B2"/>
    <w:rsid w:val="008425CC"/>
    <w:rsid w:val="00842878"/>
    <w:rsid w:val="00842B94"/>
    <w:rsid w:val="00842FD7"/>
    <w:rsid w:val="008430B6"/>
    <w:rsid w:val="00843119"/>
    <w:rsid w:val="0084317C"/>
    <w:rsid w:val="0084328E"/>
    <w:rsid w:val="00843D7D"/>
    <w:rsid w:val="008441BD"/>
    <w:rsid w:val="008445C0"/>
    <w:rsid w:val="0084498E"/>
    <w:rsid w:val="0084534B"/>
    <w:rsid w:val="00845646"/>
    <w:rsid w:val="00845730"/>
    <w:rsid w:val="00845F6E"/>
    <w:rsid w:val="00846040"/>
    <w:rsid w:val="008462A7"/>
    <w:rsid w:val="008464E3"/>
    <w:rsid w:val="008465EE"/>
    <w:rsid w:val="00846E10"/>
    <w:rsid w:val="00846F92"/>
    <w:rsid w:val="0084742E"/>
    <w:rsid w:val="00847FB2"/>
    <w:rsid w:val="008502A0"/>
    <w:rsid w:val="00850D90"/>
    <w:rsid w:val="0085131D"/>
    <w:rsid w:val="008514F4"/>
    <w:rsid w:val="00851630"/>
    <w:rsid w:val="0085187A"/>
    <w:rsid w:val="00851965"/>
    <w:rsid w:val="00851B10"/>
    <w:rsid w:val="00851D07"/>
    <w:rsid w:val="00851DC6"/>
    <w:rsid w:val="008522E5"/>
    <w:rsid w:val="008525B4"/>
    <w:rsid w:val="00853118"/>
    <w:rsid w:val="008532D5"/>
    <w:rsid w:val="00853879"/>
    <w:rsid w:val="00853C04"/>
    <w:rsid w:val="00853F2A"/>
    <w:rsid w:val="00854C69"/>
    <w:rsid w:val="008552AC"/>
    <w:rsid w:val="00855500"/>
    <w:rsid w:val="00855ACE"/>
    <w:rsid w:val="0085618A"/>
    <w:rsid w:val="008568E9"/>
    <w:rsid w:val="00856E68"/>
    <w:rsid w:val="00857188"/>
    <w:rsid w:val="008572ED"/>
    <w:rsid w:val="008578ED"/>
    <w:rsid w:val="0086024D"/>
    <w:rsid w:val="00860775"/>
    <w:rsid w:val="008608A8"/>
    <w:rsid w:val="00860BC5"/>
    <w:rsid w:val="00860C58"/>
    <w:rsid w:val="00860D68"/>
    <w:rsid w:val="00860FF7"/>
    <w:rsid w:val="008612EF"/>
    <w:rsid w:val="008615FF"/>
    <w:rsid w:val="00861620"/>
    <w:rsid w:val="00861900"/>
    <w:rsid w:val="00862D4F"/>
    <w:rsid w:val="00862DDA"/>
    <w:rsid w:val="00863318"/>
    <w:rsid w:val="0086358F"/>
    <w:rsid w:val="00863597"/>
    <w:rsid w:val="00863D23"/>
    <w:rsid w:val="00863EA1"/>
    <w:rsid w:val="0086403F"/>
    <w:rsid w:val="00864481"/>
    <w:rsid w:val="00864B29"/>
    <w:rsid w:val="00864EB0"/>
    <w:rsid w:val="00864F1A"/>
    <w:rsid w:val="00864F9F"/>
    <w:rsid w:val="00865266"/>
    <w:rsid w:val="00865550"/>
    <w:rsid w:val="00865B13"/>
    <w:rsid w:val="00865CA5"/>
    <w:rsid w:val="0086618E"/>
    <w:rsid w:val="00867358"/>
    <w:rsid w:val="00867442"/>
    <w:rsid w:val="0086763A"/>
    <w:rsid w:val="00867867"/>
    <w:rsid w:val="00867D04"/>
    <w:rsid w:val="00867DC1"/>
    <w:rsid w:val="00870285"/>
    <w:rsid w:val="00870545"/>
    <w:rsid w:val="00870651"/>
    <w:rsid w:val="008706B7"/>
    <w:rsid w:val="00870D3C"/>
    <w:rsid w:val="008710D2"/>
    <w:rsid w:val="00871A53"/>
    <w:rsid w:val="0087222F"/>
    <w:rsid w:val="0087290C"/>
    <w:rsid w:val="00872C53"/>
    <w:rsid w:val="008733B5"/>
    <w:rsid w:val="00873503"/>
    <w:rsid w:val="00873791"/>
    <w:rsid w:val="008739BF"/>
    <w:rsid w:val="008740E3"/>
    <w:rsid w:val="00874E90"/>
    <w:rsid w:val="00874FB6"/>
    <w:rsid w:val="008751E9"/>
    <w:rsid w:val="00876372"/>
    <w:rsid w:val="0087638E"/>
    <w:rsid w:val="008766B9"/>
    <w:rsid w:val="00876722"/>
    <w:rsid w:val="008767A2"/>
    <w:rsid w:val="00876930"/>
    <w:rsid w:val="00876B5D"/>
    <w:rsid w:val="00876BF6"/>
    <w:rsid w:val="00876C60"/>
    <w:rsid w:val="0087788F"/>
    <w:rsid w:val="00877A9A"/>
    <w:rsid w:val="00877C06"/>
    <w:rsid w:val="008803B2"/>
    <w:rsid w:val="0088076D"/>
    <w:rsid w:val="00880AB3"/>
    <w:rsid w:val="00880CAF"/>
    <w:rsid w:val="00880EC7"/>
    <w:rsid w:val="00882074"/>
    <w:rsid w:val="00882986"/>
    <w:rsid w:val="00882BEC"/>
    <w:rsid w:val="008832BC"/>
    <w:rsid w:val="00883A63"/>
    <w:rsid w:val="00884A1F"/>
    <w:rsid w:val="00885902"/>
    <w:rsid w:val="00885CCF"/>
    <w:rsid w:val="008879E4"/>
    <w:rsid w:val="00890066"/>
    <w:rsid w:val="008903A0"/>
    <w:rsid w:val="00890989"/>
    <w:rsid w:val="00890B36"/>
    <w:rsid w:val="00890C7E"/>
    <w:rsid w:val="00890C8C"/>
    <w:rsid w:val="00891030"/>
    <w:rsid w:val="00891341"/>
    <w:rsid w:val="00891BEB"/>
    <w:rsid w:val="00891F1D"/>
    <w:rsid w:val="00892C83"/>
    <w:rsid w:val="008940E8"/>
    <w:rsid w:val="008941B1"/>
    <w:rsid w:val="00894569"/>
    <w:rsid w:val="00894619"/>
    <w:rsid w:val="00894AC5"/>
    <w:rsid w:val="00894BF7"/>
    <w:rsid w:val="00894D21"/>
    <w:rsid w:val="00894F1D"/>
    <w:rsid w:val="00894F75"/>
    <w:rsid w:val="00894FB0"/>
    <w:rsid w:val="0089539F"/>
    <w:rsid w:val="00896154"/>
    <w:rsid w:val="00896472"/>
    <w:rsid w:val="0089657F"/>
    <w:rsid w:val="00896F81"/>
    <w:rsid w:val="008971D5"/>
    <w:rsid w:val="008976FF"/>
    <w:rsid w:val="008A0236"/>
    <w:rsid w:val="008A0449"/>
    <w:rsid w:val="008A0591"/>
    <w:rsid w:val="008A064A"/>
    <w:rsid w:val="008A0920"/>
    <w:rsid w:val="008A11E9"/>
    <w:rsid w:val="008A1551"/>
    <w:rsid w:val="008A2331"/>
    <w:rsid w:val="008A2451"/>
    <w:rsid w:val="008A2600"/>
    <w:rsid w:val="008A294F"/>
    <w:rsid w:val="008A29EC"/>
    <w:rsid w:val="008A2F57"/>
    <w:rsid w:val="008A3460"/>
    <w:rsid w:val="008A3691"/>
    <w:rsid w:val="008A3BEC"/>
    <w:rsid w:val="008A3F21"/>
    <w:rsid w:val="008A4082"/>
    <w:rsid w:val="008A4351"/>
    <w:rsid w:val="008A44BC"/>
    <w:rsid w:val="008A44CF"/>
    <w:rsid w:val="008A45BB"/>
    <w:rsid w:val="008A480C"/>
    <w:rsid w:val="008A4B54"/>
    <w:rsid w:val="008A4CE9"/>
    <w:rsid w:val="008A53C5"/>
    <w:rsid w:val="008A551D"/>
    <w:rsid w:val="008A6170"/>
    <w:rsid w:val="008A6412"/>
    <w:rsid w:val="008A70F3"/>
    <w:rsid w:val="008A715F"/>
    <w:rsid w:val="008A773C"/>
    <w:rsid w:val="008B007C"/>
    <w:rsid w:val="008B024A"/>
    <w:rsid w:val="008B0619"/>
    <w:rsid w:val="008B121F"/>
    <w:rsid w:val="008B12A2"/>
    <w:rsid w:val="008B1394"/>
    <w:rsid w:val="008B14D7"/>
    <w:rsid w:val="008B1C98"/>
    <w:rsid w:val="008B218E"/>
    <w:rsid w:val="008B21E0"/>
    <w:rsid w:val="008B23AD"/>
    <w:rsid w:val="008B2427"/>
    <w:rsid w:val="008B278E"/>
    <w:rsid w:val="008B2D25"/>
    <w:rsid w:val="008B2D8A"/>
    <w:rsid w:val="008B301C"/>
    <w:rsid w:val="008B3167"/>
    <w:rsid w:val="008B3526"/>
    <w:rsid w:val="008B391B"/>
    <w:rsid w:val="008B3982"/>
    <w:rsid w:val="008B3D25"/>
    <w:rsid w:val="008B43F0"/>
    <w:rsid w:val="008B4610"/>
    <w:rsid w:val="008B4DD9"/>
    <w:rsid w:val="008B4E5B"/>
    <w:rsid w:val="008B52F8"/>
    <w:rsid w:val="008B549C"/>
    <w:rsid w:val="008B5704"/>
    <w:rsid w:val="008B5D21"/>
    <w:rsid w:val="008B6227"/>
    <w:rsid w:val="008B6266"/>
    <w:rsid w:val="008B632F"/>
    <w:rsid w:val="008B67CC"/>
    <w:rsid w:val="008B6D83"/>
    <w:rsid w:val="008B6FB9"/>
    <w:rsid w:val="008B746D"/>
    <w:rsid w:val="008B75F0"/>
    <w:rsid w:val="008B7C1D"/>
    <w:rsid w:val="008B7CE5"/>
    <w:rsid w:val="008C0174"/>
    <w:rsid w:val="008C08D5"/>
    <w:rsid w:val="008C09C7"/>
    <w:rsid w:val="008C0F7F"/>
    <w:rsid w:val="008C180A"/>
    <w:rsid w:val="008C1EE5"/>
    <w:rsid w:val="008C220E"/>
    <w:rsid w:val="008C2476"/>
    <w:rsid w:val="008C2552"/>
    <w:rsid w:val="008C259D"/>
    <w:rsid w:val="008C2696"/>
    <w:rsid w:val="008C32AF"/>
    <w:rsid w:val="008C3A45"/>
    <w:rsid w:val="008C46E6"/>
    <w:rsid w:val="008C5314"/>
    <w:rsid w:val="008C5530"/>
    <w:rsid w:val="008C566D"/>
    <w:rsid w:val="008C5D58"/>
    <w:rsid w:val="008C5D5E"/>
    <w:rsid w:val="008C5DD3"/>
    <w:rsid w:val="008C60A6"/>
    <w:rsid w:val="008C6278"/>
    <w:rsid w:val="008C7158"/>
    <w:rsid w:val="008C732A"/>
    <w:rsid w:val="008C7939"/>
    <w:rsid w:val="008C7E2B"/>
    <w:rsid w:val="008D0265"/>
    <w:rsid w:val="008D044B"/>
    <w:rsid w:val="008D0452"/>
    <w:rsid w:val="008D076C"/>
    <w:rsid w:val="008D08B2"/>
    <w:rsid w:val="008D0CF5"/>
    <w:rsid w:val="008D1151"/>
    <w:rsid w:val="008D17F2"/>
    <w:rsid w:val="008D1DF5"/>
    <w:rsid w:val="008D1E27"/>
    <w:rsid w:val="008D286C"/>
    <w:rsid w:val="008D2AF4"/>
    <w:rsid w:val="008D2C41"/>
    <w:rsid w:val="008D2C56"/>
    <w:rsid w:val="008D2D35"/>
    <w:rsid w:val="008D2E48"/>
    <w:rsid w:val="008D2F27"/>
    <w:rsid w:val="008D34C9"/>
    <w:rsid w:val="008D34DD"/>
    <w:rsid w:val="008D35D0"/>
    <w:rsid w:val="008D3B3E"/>
    <w:rsid w:val="008D4030"/>
    <w:rsid w:val="008D40EB"/>
    <w:rsid w:val="008D42F5"/>
    <w:rsid w:val="008D57FB"/>
    <w:rsid w:val="008D5C4D"/>
    <w:rsid w:val="008D5EB1"/>
    <w:rsid w:val="008D6AB6"/>
    <w:rsid w:val="008D6FCF"/>
    <w:rsid w:val="008D724C"/>
    <w:rsid w:val="008D733A"/>
    <w:rsid w:val="008D775E"/>
    <w:rsid w:val="008D7CEB"/>
    <w:rsid w:val="008D7E10"/>
    <w:rsid w:val="008E0412"/>
    <w:rsid w:val="008E0796"/>
    <w:rsid w:val="008E0A4C"/>
    <w:rsid w:val="008E21B7"/>
    <w:rsid w:val="008E2243"/>
    <w:rsid w:val="008E225D"/>
    <w:rsid w:val="008E22DA"/>
    <w:rsid w:val="008E2685"/>
    <w:rsid w:val="008E2859"/>
    <w:rsid w:val="008E3438"/>
    <w:rsid w:val="008E3ABD"/>
    <w:rsid w:val="008E3D3B"/>
    <w:rsid w:val="008E3D66"/>
    <w:rsid w:val="008E6460"/>
    <w:rsid w:val="008E664E"/>
    <w:rsid w:val="008E7307"/>
    <w:rsid w:val="008E7F65"/>
    <w:rsid w:val="008F0E80"/>
    <w:rsid w:val="008F0EE2"/>
    <w:rsid w:val="008F1640"/>
    <w:rsid w:val="008F184D"/>
    <w:rsid w:val="008F1E10"/>
    <w:rsid w:val="008F1E1B"/>
    <w:rsid w:val="008F1EAD"/>
    <w:rsid w:val="008F1EE1"/>
    <w:rsid w:val="008F213E"/>
    <w:rsid w:val="008F21AF"/>
    <w:rsid w:val="008F2EF6"/>
    <w:rsid w:val="008F30A1"/>
    <w:rsid w:val="008F3748"/>
    <w:rsid w:val="008F3AC2"/>
    <w:rsid w:val="008F3B30"/>
    <w:rsid w:val="008F4D61"/>
    <w:rsid w:val="008F5701"/>
    <w:rsid w:val="008F6250"/>
    <w:rsid w:val="008F6D70"/>
    <w:rsid w:val="008F72A8"/>
    <w:rsid w:val="008F738C"/>
    <w:rsid w:val="008F7499"/>
    <w:rsid w:val="008F7525"/>
    <w:rsid w:val="008F7583"/>
    <w:rsid w:val="008F77A5"/>
    <w:rsid w:val="008F79B7"/>
    <w:rsid w:val="009001D1"/>
    <w:rsid w:val="009006D6"/>
    <w:rsid w:val="009009C9"/>
    <w:rsid w:val="00900E82"/>
    <w:rsid w:val="0090107B"/>
    <w:rsid w:val="009011AD"/>
    <w:rsid w:val="0090187F"/>
    <w:rsid w:val="009019B2"/>
    <w:rsid w:val="00901EBC"/>
    <w:rsid w:val="00902647"/>
    <w:rsid w:val="0090309A"/>
    <w:rsid w:val="009030EC"/>
    <w:rsid w:val="00903112"/>
    <w:rsid w:val="00903262"/>
    <w:rsid w:val="009032D6"/>
    <w:rsid w:val="00903432"/>
    <w:rsid w:val="009035F3"/>
    <w:rsid w:val="009037E7"/>
    <w:rsid w:val="009038CD"/>
    <w:rsid w:val="009038D7"/>
    <w:rsid w:val="00903D76"/>
    <w:rsid w:val="00904862"/>
    <w:rsid w:val="009049A0"/>
    <w:rsid w:val="00904DA7"/>
    <w:rsid w:val="00904EBE"/>
    <w:rsid w:val="0090500B"/>
    <w:rsid w:val="009055A5"/>
    <w:rsid w:val="009058AB"/>
    <w:rsid w:val="00906DD2"/>
    <w:rsid w:val="00906FF4"/>
    <w:rsid w:val="00907174"/>
    <w:rsid w:val="00907725"/>
    <w:rsid w:val="009078CB"/>
    <w:rsid w:val="00907F55"/>
    <w:rsid w:val="00910B55"/>
    <w:rsid w:val="00910BE2"/>
    <w:rsid w:val="0091145F"/>
    <w:rsid w:val="00911B22"/>
    <w:rsid w:val="00911B52"/>
    <w:rsid w:val="00911DDC"/>
    <w:rsid w:val="0091235C"/>
    <w:rsid w:val="009131B7"/>
    <w:rsid w:val="009138E1"/>
    <w:rsid w:val="00913B5B"/>
    <w:rsid w:val="00913BC9"/>
    <w:rsid w:val="00913BD3"/>
    <w:rsid w:val="00913FD1"/>
    <w:rsid w:val="00914502"/>
    <w:rsid w:val="009148F5"/>
    <w:rsid w:val="009153C7"/>
    <w:rsid w:val="00915E7E"/>
    <w:rsid w:val="009171BF"/>
    <w:rsid w:val="00917859"/>
    <w:rsid w:val="009179B6"/>
    <w:rsid w:val="00917E59"/>
    <w:rsid w:val="0092004A"/>
    <w:rsid w:val="0092021B"/>
    <w:rsid w:val="00920E7E"/>
    <w:rsid w:val="0092148F"/>
    <w:rsid w:val="0092172D"/>
    <w:rsid w:val="0092176B"/>
    <w:rsid w:val="00921B98"/>
    <w:rsid w:val="00921F03"/>
    <w:rsid w:val="0092220F"/>
    <w:rsid w:val="0092241A"/>
    <w:rsid w:val="00922BAB"/>
    <w:rsid w:val="00922C48"/>
    <w:rsid w:val="00922F37"/>
    <w:rsid w:val="0092338E"/>
    <w:rsid w:val="009233DA"/>
    <w:rsid w:val="00923E7F"/>
    <w:rsid w:val="0092415C"/>
    <w:rsid w:val="0092487E"/>
    <w:rsid w:val="00924DFB"/>
    <w:rsid w:val="0092556F"/>
    <w:rsid w:val="00925A0D"/>
    <w:rsid w:val="00925B3D"/>
    <w:rsid w:val="009267C2"/>
    <w:rsid w:val="00926975"/>
    <w:rsid w:val="00926B52"/>
    <w:rsid w:val="00930088"/>
    <w:rsid w:val="0093056B"/>
    <w:rsid w:val="00930A29"/>
    <w:rsid w:val="00930C00"/>
    <w:rsid w:val="00930EF7"/>
    <w:rsid w:val="00931435"/>
    <w:rsid w:val="009319AE"/>
    <w:rsid w:val="00931ABB"/>
    <w:rsid w:val="00932395"/>
    <w:rsid w:val="0093264E"/>
    <w:rsid w:val="00932787"/>
    <w:rsid w:val="009330EC"/>
    <w:rsid w:val="0093357E"/>
    <w:rsid w:val="00933AC3"/>
    <w:rsid w:val="00933F28"/>
    <w:rsid w:val="009341A7"/>
    <w:rsid w:val="00934396"/>
    <w:rsid w:val="0093456B"/>
    <w:rsid w:val="009345E7"/>
    <w:rsid w:val="00934B83"/>
    <w:rsid w:val="00934E03"/>
    <w:rsid w:val="009351FA"/>
    <w:rsid w:val="009352CD"/>
    <w:rsid w:val="009354CF"/>
    <w:rsid w:val="00935534"/>
    <w:rsid w:val="0093560E"/>
    <w:rsid w:val="009359FE"/>
    <w:rsid w:val="00935E6A"/>
    <w:rsid w:val="00940114"/>
    <w:rsid w:val="0094014C"/>
    <w:rsid w:val="00940165"/>
    <w:rsid w:val="0094039C"/>
    <w:rsid w:val="009408BE"/>
    <w:rsid w:val="009410AA"/>
    <w:rsid w:val="00941850"/>
    <w:rsid w:val="00941D62"/>
    <w:rsid w:val="00941F8B"/>
    <w:rsid w:val="00942B1C"/>
    <w:rsid w:val="0094344E"/>
    <w:rsid w:val="009434FE"/>
    <w:rsid w:val="00943777"/>
    <w:rsid w:val="00945173"/>
    <w:rsid w:val="00945670"/>
    <w:rsid w:val="00945A50"/>
    <w:rsid w:val="00946E64"/>
    <w:rsid w:val="009476A0"/>
    <w:rsid w:val="00947D11"/>
    <w:rsid w:val="00947E5A"/>
    <w:rsid w:val="0095043F"/>
    <w:rsid w:val="009506DE"/>
    <w:rsid w:val="00950FA2"/>
    <w:rsid w:val="0095160C"/>
    <w:rsid w:val="0095166F"/>
    <w:rsid w:val="00951A77"/>
    <w:rsid w:val="0095215A"/>
    <w:rsid w:val="00952453"/>
    <w:rsid w:val="009525A3"/>
    <w:rsid w:val="00952991"/>
    <w:rsid w:val="00952DB0"/>
    <w:rsid w:val="009530A0"/>
    <w:rsid w:val="009538FF"/>
    <w:rsid w:val="00953B83"/>
    <w:rsid w:val="00953F18"/>
    <w:rsid w:val="00954816"/>
    <w:rsid w:val="00954881"/>
    <w:rsid w:val="009548E2"/>
    <w:rsid w:val="00954A53"/>
    <w:rsid w:val="00954EE4"/>
    <w:rsid w:val="00954FD1"/>
    <w:rsid w:val="0095510B"/>
    <w:rsid w:val="009552E8"/>
    <w:rsid w:val="009557DC"/>
    <w:rsid w:val="00955906"/>
    <w:rsid w:val="00955A11"/>
    <w:rsid w:val="00955EF4"/>
    <w:rsid w:val="009561C0"/>
    <w:rsid w:val="00956AA7"/>
    <w:rsid w:val="0095724F"/>
    <w:rsid w:val="009578A0"/>
    <w:rsid w:val="00957B08"/>
    <w:rsid w:val="00957C8D"/>
    <w:rsid w:val="00957D18"/>
    <w:rsid w:val="009603BE"/>
    <w:rsid w:val="009604D3"/>
    <w:rsid w:val="009604E8"/>
    <w:rsid w:val="009605CE"/>
    <w:rsid w:val="00960C55"/>
    <w:rsid w:val="009613FF"/>
    <w:rsid w:val="00961548"/>
    <w:rsid w:val="00961895"/>
    <w:rsid w:val="00961993"/>
    <w:rsid w:val="00961E9C"/>
    <w:rsid w:val="00962192"/>
    <w:rsid w:val="009627A0"/>
    <w:rsid w:val="00963005"/>
    <w:rsid w:val="00963408"/>
    <w:rsid w:val="0096363D"/>
    <w:rsid w:val="00963B08"/>
    <w:rsid w:val="00964068"/>
    <w:rsid w:val="00964410"/>
    <w:rsid w:val="00964D08"/>
    <w:rsid w:val="00965F2B"/>
    <w:rsid w:val="0096751E"/>
    <w:rsid w:val="009704B2"/>
    <w:rsid w:val="0097125D"/>
    <w:rsid w:val="0097132D"/>
    <w:rsid w:val="009714E6"/>
    <w:rsid w:val="00971891"/>
    <w:rsid w:val="00971AD7"/>
    <w:rsid w:val="00971DA8"/>
    <w:rsid w:val="009721D9"/>
    <w:rsid w:val="009728EC"/>
    <w:rsid w:val="00972990"/>
    <w:rsid w:val="00972CB2"/>
    <w:rsid w:val="00972E61"/>
    <w:rsid w:val="00973798"/>
    <w:rsid w:val="009742B1"/>
    <w:rsid w:val="00974452"/>
    <w:rsid w:val="00975436"/>
    <w:rsid w:val="0097590F"/>
    <w:rsid w:val="00975FD3"/>
    <w:rsid w:val="0097648D"/>
    <w:rsid w:val="0097652F"/>
    <w:rsid w:val="009768BF"/>
    <w:rsid w:val="00976935"/>
    <w:rsid w:val="00976BE7"/>
    <w:rsid w:val="009772E8"/>
    <w:rsid w:val="009775EC"/>
    <w:rsid w:val="00977745"/>
    <w:rsid w:val="009779E1"/>
    <w:rsid w:val="00977D37"/>
    <w:rsid w:val="00980356"/>
    <w:rsid w:val="009809B0"/>
    <w:rsid w:val="00981562"/>
    <w:rsid w:val="00981668"/>
    <w:rsid w:val="00981BC7"/>
    <w:rsid w:val="0098271A"/>
    <w:rsid w:val="00982969"/>
    <w:rsid w:val="00982A85"/>
    <w:rsid w:val="00982C19"/>
    <w:rsid w:val="00983044"/>
    <w:rsid w:val="009832EE"/>
    <w:rsid w:val="00983E42"/>
    <w:rsid w:val="009842F8"/>
    <w:rsid w:val="009845DC"/>
    <w:rsid w:val="009847CD"/>
    <w:rsid w:val="0098494E"/>
    <w:rsid w:val="00984BED"/>
    <w:rsid w:val="0098554C"/>
    <w:rsid w:val="009855A1"/>
    <w:rsid w:val="009856CE"/>
    <w:rsid w:val="00985AAE"/>
    <w:rsid w:val="00985D5D"/>
    <w:rsid w:val="0098706F"/>
    <w:rsid w:val="00987353"/>
    <w:rsid w:val="00987AA3"/>
    <w:rsid w:val="0099031F"/>
    <w:rsid w:val="00990E49"/>
    <w:rsid w:val="00992078"/>
    <w:rsid w:val="00992169"/>
    <w:rsid w:val="00992897"/>
    <w:rsid w:val="0099306B"/>
    <w:rsid w:val="009935F0"/>
    <w:rsid w:val="0099377D"/>
    <w:rsid w:val="009947B9"/>
    <w:rsid w:val="00994E4E"/>
    <w:rsid w:val="00995651"/>
    <w:rsid w:val="00995688"/>
    <w:rsid w:val="0099589B"/>
    <w:rsid w:val="00996208"/>
    <w:rsid w:val="00996443"/>
    <w:rsid w:val="00996822"/>
    <w:rsid w:val="00996B26"/>
    <w:rsid w:val="009974BC"/>
    <w:rsid w:val="009975B6"/>
    <w:rsid w:val="00997681"/>
    <w:rsid w:val="00997CEF"/>
    <w:rsid w:val="00997D33"/>
    <w:rsid w:val="00997EA1"/>
    <w:rsid w:val="009A020F"/>
    <w:rsid w:val="009A032A"/>
    <w:rsid w:val="009A0F03"/>
    <w:rsid w:val="009A0F7E"/>
    <w:rsid w:val="009A16FE"/>
    <w:rsid w:val="009A19BB"/>
    <w:rsid w:val="009A2722"/>
    <w:rsid w:val="009A2E31"/>
    <w:rsid w:val="009A3474"/>
    <w:rsid w:val="009A3A17"/>
    <w:rsid w:val="009A403A"/>
    <w:rsid w:val="009A4186"/>
    <w:rsid w:val="009A451E"/>
    <w:rsid w:val="009A4A24"/>
    <w:rsid w:val="009A4CD9"/>
    <w:rsid w:val="009A5261"/>
    <w:rsid w:val="009A5BD3"/>
    <w:rsid w:val="009A5CEE"/>
    <w:rsid w:val="009A6958"/>
    <w:rsid w:val="009A740B"/>
    <w:rsid w:val="009A749E"/>
    <w:rsid w:val="009A7953"/>
    <w:rsid w:val="009A7C5D"/>
    <w:rsid w:val="009B05C6"/>
    <w:rsid w:val="009B0F7B"/>
    <w:rsid w:val="009B181B"/>
    <w:rsid w:val="009B18B9"/>
    <w:rsid w:val="009B1CD4"/>
    <w:rsid w:val="009B1FD5"/>
    <w:rsid w:val="009B25A2"/>
    <w:rsid w:val="009B26F2"/>
    <w:rsid w:val="009B28A5"/>
    <w:rsid w:val="009B29CA"/>
    <w:rsid w:val="009B2E4F"/>
    <w:rsid w:val="009B349B"/>
    <w:rsid w:val="009B35D5"/>
    <w:rsid w:val="009B37B0"/>
    <w:rsid w:val="009B3893"/>
    <w:rsid w:val="009B3E2C"/>
    <w:rsid w:val="009B4A1E"/>
    <w:rsid w:val="009B4DF0"/>
    <w:rsid w:val="009B4EDA"/>
    <w:rsid w:val="009B5035"/>
    <w:rsid w:val="009B50BE"/>
    <w:rsid w:val="009B529E"/>
    <w:rsid w:val="009B5AC8"/>
    <w:rsid w:val="009B5B13"/>
    <w:rsid w:val="009B5D49"/>
    <w:rsid w:val="009B5FD9"/>
    <w:rsid w:val="009B68A7"/>
    <w:rsid w:val="009B69AB"/>
    <w:rsid w:val="009B7A9D"/>
    <w:rsid w:val="009B7BD3"/>
    <w:rsid w:val="009C00E2"/>
    <w:rsid w:val="009C0958"/>
    <w:rsid w:val="009C0A9C"/>
    <w:rsid w:val="009C14ED"/>
    <w:rsid w:val="009C24EC"/>
    <w:rsid w:val="009C36D2"/>
    <w:rsid w:val="009C376C"/>
    <w:rsid w:val="009C3C79"/>
    <w:rsid w:val="009C414E"/>
    <w:rsid w:val="009C4BAF"/>
    <w:rsid w:val="009C5176"/>
    <w:rsid w:val="009C573C"/>
    <w:rsid w:val="009C5A8B"/>
    <w:rsid w:val="009C66FF"/>
    <w:rsid w:val="009C6A54"/>
    <w:rsid w:val="009C73BC"/>
    <w:rsid w:val="009D0218"/>
    <w:rsid w:val="009D0440"/>
    <w:rsid w:val="009D0AE9"/>
    <w:rsid w:val="009D0C8B"/>
    <w:rsid w:val="009D11BD"/>
    <w:rsid w:val="009D1289"/>
    <w:rsid w:val="009D1570"/>
    <w:rsid w:val="009D1CB5"/>
    <w:rsid w:val="009D1FAE"/>
    <w:rsid w:val="009D2756"/>
    <w:rsid w:val="009D288D"/>
    <w:rsid w:val="009D2E91"/>
    <w:rsid w:val="009D364A"/>
    <w:rsid w:val="009D389A"/>
    <w:rsid w:val="009D4BC6"/>
    <w:rsid w:val="009D4C29"/>
    <w:rsid w:val="009D5269"/>
    <w:rsid w:val="009D5CF8"/>
    <w:rsid w:val="009D5CFF"/>
    <w:rsid w:val="009D5DA7"/>
    <w:rsid w:val="009D640A"/>
    <w:rsid w:val="009D654B"/>
    <w:rsid w:val="009D6882"/>
    <w:rsid w:val="009D72B3"/>
    <w:rsid w:val="009D7581"/>
    <w:rsid w:val="009D7861"/>
    <w:rsid w:val="009E01C0"/>
    <w:rsid w:val="009E01D8"/>
    <w:rsid w:val="009E10A4"/>
    <w:rsid w:val="009E1F8E"/>
    <w:rsid w:val="009E217D"/>
    <w:rsid w:val="009E274B"/>
    <w:rsid w:val="009E2E5B"/>
    <w:rsid w:val="009E30D8"/>
    <w:rsid w:val="009E3ACC"/>
    <w:rsid w:val="009E3C10"/>
    <w:rsid w:val="009E3C6C"/>
    <w:rsid w:val="009E3D5D"/>
    <w:rsid w:val="009E4147"/>
    <w:rsid w:val="009E4234"/>
    <w:rsid w:val="009E4824"/>
    <w:rsid w:val="009E4881"/>
    <w:rsid w:val="009E4A21"/>
    <w:rsid w:val="009E4FC6"/>
    <w:rsid w:val="009E5759"/>
    <w:rsid w:val="009E5A68"/>
    <w:rsid w:val="009E6083"/>
    <w:rsid w:val="009E6195"/>
    <w:rsid w:val="009E6469"/>
    <w:rsid w:val="009E6AF1"/>
    <w:rsid w:val="009E7574"/>
    <w:rsid w:val="009E75E0"/>
    <w:rsid w:val="009E7B10"/>
    <w:rsid w:val="009E7E87"/>
    <w:rsid w:val="009F02DC"/>
    <w:rsid w:val="009F0424"/>
    <w:rsid w:val="009F09E8"/>
    <w:rsid w:val="009F1065"/>
    <w:rsid w:val="009F119E"/>
    <w:rsid w:val="009F13A8"/>
    <w:rsid w:val="009F141D"/>
    <w:rsid w:val="009F1925"/>
    <w:rsid w:val="009F1D35"/>
    <w:rsid w:val="009F1EC0"/>
    <w:rsid w:val="009F28FC"/>
    <w:rsid w:val="009F2BE3"/>
    <w:rsid w:val="009F2CCE"/>
    <w:rsid w:val="009F2E02"/>
    <w:rsid w:val="009F32DD"/>
    <w:rsid w:val="009F36AC"/>
    <w:rsid w:val="009F3711"/>
    <w:rsid w:val="009F3BA1"/>
    <w:rsid w:val="009F44AA"/>
    <w:rsid w:val="009F45D2"/>
    <w:rsid w:val="009F4857"/>
    <w:rsid w:val="009F4CF3"/>
    <w:rsid w:val="009F755D"/>
    <w:rsid w:val="009F75B8"/>
    <w:rsid w:val="009F75D8"/>
    <w:rsid w:val="009F75E4"/>
    <w:rsid w:val="009F767D"/>
    <w:rsid w:val="009F77D2"/>
    <w:rsid w:val="009F78D9"/>
    <w:rsid w:val="00A005DC"/>
    <w:rsid w:val="00A01E08"/>
    <w:rsid w:val="00A023E6"/>
    <w:rsid w:val="00A02633"/>
    <w:rsid w:val="00A02BAD"/>
    <w:rsid w:val="00A031F2"/>
    <w:rsid w:val="00A034AE"/>
    <w:rsid w:val="00A03548"/>
    <w:rsid w:val="00A03DAB"/>
    <w:rsid w:val="00A0465A"/>
    <w:rsid w:val="00A04C3B"/>
    <w:rsid w:val="00A04D0F"/>
    <w:rsid w:val="00A05539"/>
    <w:rsid w:val="00A057E9"/>
    <w:rsid w:val="00A05A0A"/>
    <w:rsid w:val="00A05A55"/>
    <w:rsid w:val="00A06500"/>
    <w:rsid w:val="00A066D7"/>
    <w:rsid w:val="00A06924"/>
    <w:rsid w:val="00A06BB5"/>
    <w:rsid w:val="00A06E8B"/>
    <w:rsid w:val="00A07437"/>
    <w:rsid w:val="00A07623"/>
    <w:rsid w:val="00A078FC"/>
    <w:rsid w:val="00A07A47"/>
    <w:rsid w:val="00A07F57"/>
    <w:rsid w:val="00A1100A"/>
    <w:rsid w:val="00A112CF"/>
    <w:rsid w:val="00A1135E"/>
    <w:rsid w:val="00A118F5"/>
    <w:rsid w:val="00A119EC"/>
    <w:rsid w:val="00A11E7D"/>
    <w:rsid w:val="00A12025"/>
    <w:rsid w:val="00A12798"/>
    <w:rsid w:val="00A127D5"/>
    <w:rsid w:val="00A127FA"/>
    <w:rsid w:val="00A12C7E"/>
    <w:rsid w:val="00A1319D"/>
    <w:rsid w:val="00A141DB"/>
    <w:rsid w:val="00A145A9"/>
    <w:rsid w:val="00A148BB"/>
    <w:rsid w:val="00A14FFD"/>
    <w:rsid w:val="00A1527B"/>
    <w:rsid w:val="00A15313"/>
    <w:rsid w:val="00A15966"/>
    <w:rsid w:val="00A15B39"/>
    <w:rsid w:val="00A1638D"/>
    <w:rsid w:val="00A16945"/>
    <w:rsid w:val="00A1694E"/>
    <w:rsid w:val="00A16DEE"/>
    <w:rsid w:val="00A176FC"/>
    <w:rsid w:val="00A178F0"/>
    <w:rsid w:val="00A17E59"/>
    <w:rsid w:val="00A20229"/>
    <w:rsid w:val="00A20873"/>
    <w:rsid w:val="00A20BF2"/>
    <w:rsid w:val="00A20F84"/>
    <w:rsid w:val="00A21198"/>
    <w:rsid w:val="00A216D0"/>
    <w:rsid w:val="00A21A4A"/>
    <w:rsid w:val="00A21D46"/>
    <w:rsid w:val="00A2235E"/>
    <w:rsid w:val="00A22507"/>
    <w:rsid w:val="00A22BDB"/>
    <w:rsid w:val="00A22F0E"/>
    <w:rsid w:val="00A22F62"/>
    <w:rsid w:val="00A234D1"/>
    <w:rsid w:val="00A23755"/>
    <w:rsid w:val="00A237C9"/>
    <w:rsid w:val="00A23AEF"/>
    <w:rsid w:val="00A241A0"/>
    <w:rsid w:val="00A242F2"/>
    <w:rsid w:val="00A249DC"/>
    <w:rsid w:val="00A25032"/>
    <w:rsid w:val="00A25B33"/>
    <w:rsid w:val="00A26072"/>
    <w:rsid w:val="00A2615B"/>
    <w:rsid w:val="00A267DA"/>
    <w:rsid w:val="00A275BD"/>
    <w:rsid w:val="00A27719"/>
    <w:rsid w:val="00A30169"/>
    <w:rsid w:val="00A30408"/>
    <w:rsid w:val="00A307AC"/>
    <w:rsid w:val="00A30F1E"/>
    <w:rsid w:val="00A317EE"/>
    <w:rsid w:val="00A31BCC"/>
    <w:rsid w:val="00A31C23"/>
    <w:rsid w:val="00A31FE5"/>
    <w:rsid w:val="00A32367"/>
    <w:rsid w:val="00A32660"/>
    <w:rsid w:val="00A326CD"/>
    <w:rsid w:val="00A327D0"/>
    <w:rsid w:val="00A33868"/>
    <w:rsid w:val="00A33B07"/>
    <w:rsid w:val="00A33CBA"/>
    <w:rsid w:val="00A34201"/>
    <w:rsid w:val="00A34255"/>
    <w:rsid w:val="00A34353"/>
    <w:rsid w:val="00A345C2"/>
    <w:rsid w:val="00A348BD"/>
    <w:rsid w:val="00A34E6C"/>
    <w:rsid w:val="00A35036"/>
    <w:rsid w:val="00A351E9"/>
    <w:rsid w:val="00A35490"/>
    <w:rsid w:val="00A354ED"/>
    <w:rsid w:val="00A358F4"/>
    <w:rsid w:val="00A35BF0"/>
    <w:rsid w:val="00A35C55"/>
    <w:rsid w:val="00A36A9C"/>
    <w:rsid w:val="00A36BA9"/>
    <w:rsid w:val="00A3764D"/>
    <w:rsid w:val="00A40D43"/>
    <w:rsid w:val="00A41220"/>
    <w:rsid w:val="00A413A9"/>
    <w:rsid w:val="00A414A5"/>
    <w:rsid w:val="00A417B3"/>
    <w:rsid w:val="00A41D08"/>
    <w:rsid w:val="00A41EFB"/>
    <w:rsid w:val="00A4260F"/>
    <w:rsid w:val="00A429E3"/>
    <w:rsid w:val="00A4322F"/>
    <w:rsid w:val="00A43615"/>
    <w:rsid w:val="00A439A0"/>
    <w:rsid w:val="00A43E02"/>
    <w:rsid w:val="00A443C2"/>
    <w:rsid w:val="00A444C9"/>
    <w:rsid w:val="00A4467F"/>
    <w:rsid w:val="00A458A9"/>
    <w:rsid w:val="00A45BD6"/>
    <w:rsid w:val="00A46144"/>
    <w:rsid w:val="00A46B05"/>
    <w:rsid w:val="00A46D35"/>
    <w:rsid w:val="00A471A5"/>
    <w:rsid w:val="00A47436"/>
    <w:rsid w:val="00A47CE3"/>
    <w:rsid w:val="00A500A1"/>
    <w:rsid w:val="00A50180"/>
    <w:rsid w:val="00A502DC"/>
    <w:rsid w:val="00A506D6"/>
    <w:rsid w:val="00A50FA4"/>
    <w:rsid w:val="00A51238"/>
    <w:rsid w:val="00A518F9"/>
    <w:rsid w:val="00A51970"/>
    <w:rsid w:val="00A51C25"/>
    <w:rsid w:val="00A51EF8"/>
    <w:rsid w:val="00A52000"/>
    <w:rsid w:val="00A52040"/>
    <w:rsid w:val="00A52142"/>
    <w:rsid w:val="00A52183"/>
    <w:rsid w:val="00A52503"/>
    <w:rsid w:val="00A52A89"/>
    <w:rsid w:val="00A52E95"/>
    <w:rsid w:val="00A53C2F"/>
    <w:rsid w:val="00A53CD0"/>
    <w:rsid w:val="00A53F7E"/>
    <w:rsid w:val="00A5420F"/>
    <w:rsid w:val="00A543D4"/>
    <w:rsid w:val="00A548DE"/>
    <w:rsid w:val="00A550BB"/>
    <w:rsid w:val="00A55238"/>
    <w:rsid w:val="00A558C9"/>
    <w:rsid w:val="00A55AE4"/>
    <w:rsid w:val="00A55F62"/>
    <w:rsid w:val="00A55F9B"/>
    <w:rsid w:val="00A5671F"/>
    <w:rsid w:val="00A567C5"/>
    <w:rsid w:val="00A57EA9"/>
    <w:rsid w:val="00A6029F"/>
    <w:rsid w:val="00A6067A"/>
    <w:rsid w:val="00A607BD"/>
    <w:rsid w:val="00A61300"/>
    <w:rsid w:val="00A61D52"/>
    <w:rsid w:val="00A62356"/>
    <w:rsid w:val="00A6286F"/>
    <w:rsid w:val="00A629A9"/>
    <w:rsid w:val="00A62A06"/>
    <w:rsid w:val="00A62DAA"/>
    <w:rsid w:val="00A63AD0"/>
    <w:rsid w:val="00A6482B"/>
    <w:rsid w:val="00A64FDB"/>
    <w:rsid w:val="00A6507F"/>
    <w:rsid w:val="00A656C0"/>
    <w:rsid w:val="00A65F6B"/>
    <w:rsid w:val="00A660D5"/>
    <w:rsid w:val="00A66582"/>
    <w:rsid w:val="00A66761"/>
    <w:rsid w:val="00A669E2"/>
    <w:rsid w:val="00A66D18"/>
    <w:rsid w:val="00A66D4E"/>
    <w:rsid w:val="00A66E0C"/>
    <w:rsid w:val="00A6722B"/>
    <w:rsid w:val="00A6736A"/>
    <w:rsid w:val="00A675EC"/>
    <w:rsid w:val="00A701F7"/>
    <w:rsid w:val="00A70205"/>
    <w:rsid w:val="00A70609"/>
    <w:rsid w:val="00A708D4"/>
    <w:rsid w:val="00A7092C"/>
    <w:rsid w:val="00A70ADE"/>
    <w:rsid w:val="00A7176B"/>
    <w:rsid w:val="00A718F1"/>
    <w:rsid w:val="00A71E10"/>
    <w:rsid w:val="00A720BC"/>
    <w:rsid w:val="00A722F9"/>
    <w:rsid w:val="00A72588"/>
    <w:rsid w:val="00A72696"/>
    <w:rsid w:val="00A728E5"/>
    <w:rsid w:val="00A72CDE"/>
    <w:rsid w:val="00A72DB4"/>
    <w:rsid w:val="00A7363A"/>
    <w:rsid w:val="00A73800"/>
    <w:rsid w:val="00A73914"/>
    <w:rsid w:val="00A74326"/>
    <w:rsid w:val="00A74654"/>
    <w:rsid w:val="00A748FF"/>
    <w:rsid w:val="00A74911"/>
    <w:rsid w:val="00A74C10"/>
    <w:rsid w:val="00A74E3D"/>
    <w:rsid w:val="00A7552E"/>
    <w:rsid w:val="00A75675"/>
    <w:rsid w:val="00A757B7"/>
    <w:rsid w:val="00A7592D"/>
    <w:rsid w:val="00A76112"/>
    <w:rsid w:val="00A764D7"/>
    <w:rsid w:val="00A765EB"/>
    <w:rsid w:val="00A76670"/>
    <w:rsid w:val="00A76967"/>
    <w:rsid w:val="00A76B21"/>
    <w:rsid w:val="00A771CF"/>
    <w:rsid w:val="00A77470"/>
    <w:rsid w:val="00A77971"/>
    <w:rsid w:val="00A77FC3"/>
    <w:rsid w:val="00A80513"/>
    <w:rsid w:val="00A80A1B"/>
    <w:rsid w:val="00A80CD2"/>
    <w:rsid w:val="00A81529"/>
    <w:rsid w:val="00A81686"/>
    <w:rsid w:val="00A8197E"/>
    <w:rsid w:val="00A81C5C"/>
    <w:rsid w:val="00A8215F"/>
    <w:rsid w:val="00A827DE"/>
    <w:rsid w:val="00A82DBA"/>
    <w:rsid w:val="00A831D7"/>
    <w:rsid w:val="00A8346C"/>
    <w:rsid w:val="00A83653"/>
    <w:rsid w:val="00A83BA3"/>
    <w:rsid w:val="00A84B01"/>
    <w:rsid w:val="00A84C80"/>
    <w:rsid w:val="00A84CC5"/>
    <w:rsid w:val="00A8520A"/>
    <w:rsid w:val="00A85D0C"/>
    <w:rsid w:val="00A86314"/>
    <w:rsid w:val="00A864BF"/>
    <w:rsid w:val="00A87A07"/>
    <w:rsid w:val="00A87B1D"/>
    <w:rsid w:val="00A9019F"/>
    <w:rsid w:val="00A9045F"/>
    <w:rsid w:val="00A904B7"/>
    <w:rsid w:val="00A90DE8"/>
    <w:rsid w:val="00A911CF"/>
    <w:rsid w:val="00A913AE"/>
    <w:rsid w:val="00A9185D"/>
    <w:rsid w:val="00A91EAE"/>
    <w:rsid w:val="00A91FD9"/>
    <w:rsid w:val="00A92C9B"/>
    <w:rsid w:val="00A92F04"/>
    <w:rsid w:val="00A93390"/>
    <w:rsid w:val="00A933EE"/>
    <w:rsid w:val="00A93412"/>
    <w:rsid w:val="00A935D3"/>
    <w:rsid w:val="00A93A9C"/>
    <w:rsid w:val="00A94C71"/>
    <w:rsid w:val="00A950C1"/>
    <w:rsid w:val="00A95554"/>
    <w:rsid w:val="00A95555"/>
    <w:rsid w:val="00A95FFF"/>
    <w:rsid w:val="00A9623F"/>
    <w:rsid w:val="00A962A4"/>
    <w:rsid w:val="00A962EF"/>
    <w:rsid w:val="00A96674"/>
    <w:rsid w:val="00A96701"/>
    <w:rsid w:val="00A96947"/>
    <w:rsid w:val="00A96B3B"/>
    <w:rsid w:val="00A97273"/>
    <w:rsid w:val="00A974B8"/>
    <w:rsid w:val="00A97723"/>
    <w:rsid w:val="00A979AC"/>
    <w:rsid w:val="00A97F68"/>
    <w:rsid w:val="00AA014A"/>
    <w:rsid w:val="00AA05F9"/>
    <w:rsid w:val="00AA0BD9"/>
    <w:rsid w:val="00AA0C90"/>
    <w:rsid w:val="00AA10F3"/>
    <w:rsid w:val="00AA14A7"/>
    <w:rsid w:val="00AA1A93"/>
    <w:rsid w:val="00AA2917"/>
    <w:rsid w:val="00AA2B11"/>
    <w:rsid w:val="00AA3431"/>
    <w:rsid w:val="00AA34CB"/>
    <w:rsid w:val="00AA34F9"/>
    <w:rsid w:val="00AA44FE"/>
    <w:rsid w:val="00AA46B3"/>
    <w:rsid w:val="00AA478E"/>
    <w:rsid w:val="00AA4A87"/>
    <w:rsid w:val="00AA63E3"/>
    <w:rsid w:val="00AA6ABE"/>
    <w:rsid w:val="00AA6D34"/>
    <w:rsid w:val="00AA6E70"/>
    <w:rsid w:val="00AA799B"/>
    <w:rsid w:val="00AB0024"/>
    <w:rsid w:val="00AB014D"/>
    <w:rsid w:val="00AB038E"/>
    <w:rsid w:val="00AB0480"/>
    <w:rsid w:val="00AB059D"/>
    <w:rsid w:val="00AB0DDB"/>
    <w:rsid w:val="00AB1539"/>
    <w:rsid w:val="00AB1777"/>
    <w:rsid w:val="00AB18AE"/>
    <w:rsid w:val="00AB1A35"/>
    <w:rsid w:val="00AB1DAA"/>
    <w:rsid w:val="00AB2063"/>
    <w:rsid w:val="00AB2137"/>
    <w:rsid w:val="00AB2308"/>
    <w:rsid w:val="00AB252D"/>
    <w:rsid w:val="00AB2B8D"/>
    <w:rsid w:val="00AB2E11"/>
    <w:rsid w:val="00AB2ED1"/>
    <w:rsid w:val="00AB3C39"/>
    <w:rsid w:val="00AB41C7"/>
    <w:rsid w:val="00AB4230"/>
    <w:rsid w:val="00AB4404"/>
    <w:rsid w:val="00AB44F9"/>
    <w:rsid w:val="00AB492A"/>
    <w:rsid w:val="00AB4A67"/>
    <w:rsid w:val="00AB4BC2"/>
    <w:rsid w:val="00AB4F42"/>
    <w:rsid w:val="00AB5059"/>
    <w:rsid w:val="00AB51CD"/>
    <w:rsid w:val="00AB563A"/>
    <w:rsid w:val="00AB5EA2"/>
    <w:rsid w:val="00AB6280"/>
    <w:rsid w:val="00AB656A"/>
    <w:rsid w:val="00AB6A43"/>
    <w:rsid w:val="00AB6C4E"/>
    <w:rsid w:val="00AB6E70"/>
    <w:rsid w:val="00AB7343"/>
    <w:rsid w:val="00AB74D9"/>
    <w:rsid w:val="00AB76E1"/>
    <w:rsid w:val="00AC002A"/>
    <w:rsid w:val="00AC0D7B"/>
    <w:rsid w:val="00AC0F0A"/>
    <w:rsid w:val="00AC1928"/>
    <w:rsid w:val="00AC24C1"/>
    <w:rsid w:val="00AC2535"/>
    <w:rsid w:val="00AC256A"/>
    <w:rsid w:val="00AC2A23"/>
    <w:rsid w:val="00AC3B22"/>
    <w:rsid w:val="00AC4135"/>
    <w:rsid w:val="00AC5246"/>
    <w:rsid w:val="00AC5A57"/>
    <w:rsid w:val="00AC6ED3"/>
    <w:rsid w:val="00AC7276"/>
    <w:rsid w:val="00AC75FF"/>
    <w:rsid w:val="00AC762B"/>
    <w:rsid w:val="00AC771D"/>
    <w:rsid w:val="00AD04A2"/>
    <w:rsid w:val="00AD06AD"/>
    <w:rsid w:val="00AD14EA"/>
    <w:rsid w:val="00AD160D"/>
    <w:rsid w:val="00AD1CA4"/>
    <w:rsid w:val="00AD26E4"/>
    <w:rsid w:val="00AD2C60"/>
    <w:rsid w:val="00AD3A0E"/>
    <w:rsid w:val="00AD4335"/>
    <w:rsid w:val="00AD494E"/>
    <w:rsid w:val="00AD533F"/>
    <w:rsid w:val="00AD5490"/>
    <w:rsid w:val="00AD54BD"/>
    <w:rsid w:val="00AD60B9"/>
    <w:rsid w:val="00AD7DBD"/>
    <w:rsid w:val="00AE0982"/>
    <w:rsid w:val="00AE123D"/>
    <w:rsid w:val="00AE186F"/>
    <w:rsid w:val="00AE18BD"/>
    <w:rsid w:val="00AE19A5"/>
    <w:rsid w:val="00AE1D48"/>
    <w:rsid w:val="00AE216F"/>
    <w:rsid w:val="00AE23DB"/>
    <w:rsid w:val="00AE28B1"/>
    <w:rsid w:val="00AE2C00"/>
    <w:rsid w:val="00AE35B3"/>
    <w:rsid w:val="00AE38D2"/>
    <w:rsid w:val="00AE3E55"/>
    <w:rsid w:val="00AE4B3A"/>
    <w:rsid w:val="00AE51C6"/>
    <w:rsid w:val="00AE5EBD"/>
    <w:rsid w:val="00AE6162"/>
    <w:rsid w:val="00AE78AA"/>
    <w:rsid w:val="00AE7ADF"/>
    <w:rsid w:val="00AE7D28"/>
    <w:rsid w:val="00AF00E2"/>
    <w:rsid w:val="00AF0334"/>
    <w:rsid w:val="00AF0CF9"/>
    <w:rsid w:val="00AF1094"/>
    <w:rsid w:val="00AF10FF"/>
    <w:rsid w:val="00AF111E"/>
    <w:rsid w:val="00AF17DE"/>
    <w:rsid w:val="00AF2387"/>
    <w:rsid w:val="00AF2B53"/>
    <w:rsid w:val="00AF2CDD"/>
    <w:rsid w:val="00AF35FF"/>
    <w:rsid w:val="00AF379D"/>
    <w:rsid w:val="00AF40F8"/>
    <w:rsid w:val="00AF52A1"/>
    <w:rsid w:val="00AF5974"/>
    <w:rsid w:val="00AF5ACA"/>
    <w:rsid w:val="00AF65D5"/>
    <w:rsid w:val="00AF68D0"/>
    <w:rsid w:val="00AF6C93"/>
    <w:rsid w:val="00AF758F"/>
    <w:rsid w:val="00AF7789"/>
    <w:rsid w:val="00AF7AA8"/>
    <w:rsid w:val="00AF7AE7"/>
    <w:rsid w:val="00AF7CE3"/>
    <w:rsid w:val="00B005E7"/>
    <w:rsid w:val="00B00952"/>
    <w:rsid w:val="00B01B02"/>
    <w:rsid w:val="00B01B3B"/>
    <w:rsid w:val="00B01C48"/>
    <w:rsid w:val="00B01E2C"/>
    <w:rsid w:val="00B02699"/>
    <w:rsid w:val="00B0269C"/>
    <w:rsid w:val="00B029BC"/>
    <w:rsid w:val="00B02AAC"/>
    <w:rsid w:val="00B02E27"/>
    <w:rsid w:val="00B03696"/>
    <w:rsid w:val="00B03B21"/>
    <w:rsid w:val="00B03FA8"/>
    <w:rsid w:val="00B03FCB"/>
    <w:rsid w:val="00B0469D"/>
    <w:rsid w:val="00B0475F"/>
    <w:rsid w:val="00B0481F"/>
    <w:rsid w:val="00B04B38"/>
    <w:rsid w:val="00B055CE"/>
    <w:rsid w:val="00B06450"/>
    <w:rsid w:val="00B06CF2"/>
    <w:rsid w:val="00B072F0"/>
    <w:rsid w:val="00B07BBF"/>
    <w:rsid w:val="00B07D05"/>
    <w:rsid w:val="00B07DBE"/>
    <w:rsid w:val="00B07E3A"/>
    <w:rsid w:val="00B1062F"/>
    <w:rsid w:val="00B10662"/>
    <w:rsid w:val="00B10FA9"/>
    <w:rsid w:val="00B112B8"/>
    <w:rsid w:val="00B119F3"/>
    <w:rsid w:val="00B11D4A"/>
    <w:rsid w:val="00B11FA7"/>
    <w:rsid w:val="00B12164"/>
    <w:rsid w:val="00B125A3"/>
    <w:rsid w:val="00B12645"/>
    <w:rsid w:val="00B12E70"/>
    <w:rsid w:val="00B1343C"/>
    <w:rsid w:val="00B1361C"/>
    <w:rsid w:val="00B137D7"/>
    <w:rsid w:val="00B138D5"/>
    <w:rsid w:val="00B13957"/>
    <w:rsid w:val="00B13CB0"/>
    <w:rsid w:val="00B14807"/>
    <w:rsid w:val="00B14A61"/>
    <w:rsid w:val="00B14BC1"/>
    <w:rsid w:val="00B14E42"/>
    <w:rsid w:val="00B159EC"/>
    <w:rsid w:val="00B15B81"/>
    <w:rsid w:val="00B17717"/>
    <w:rsid w:val="00B20D14"/>
    <w:rsid w:val="00B21379"/>
    <w:rsid w:val="00B21E10"/>
    <w:rsid w:val="00B2253A"/>
    <w:rsid w:val="00B226B8"/>
    <w:rsid w:val="00B22A13"/>
    <w:rsid w:val="00B22A57"/>
    <w:rsid w:val="00B23215"/>
    <w:rsid w:val="00B2387D"/>
    <w:rsid w:val="00B238F6"/>
    <w:rsid w:val="00B23A29"/>
    <w:rsid w:val="00B24334"/>
    <w:rsid w:val="00B25286"/>
    <w:rsid w:val="00B25528"/>
    <w:rsid w:val="00B25F3D"/>
    <w:rsid w:val="00B264F9"/>
    <w:rsid w:val="00B26FCF"/>
    <w:rsid w:val="00B27439"/>
    <w:rsid w:val="00B275D0"/>
    <w:rsid w:val="00B3020C"/>
    <w:rsid w:val="00B304FD"/>
    <w:rsid w:val="00B31AFC"/>
    <w:rsid w:val="00B323F1"/>
    <w:rsid w:val="00B32742"/>
    <w:rsid w:val="00B3320E"/>
    <w:rsid w:val="00B3359D"/>
    <w:rsid w:val="00B33E3D"/>
    <w:rsid w:val="00B343A4"/>
    <w:rsid w:val="00B35348"/>
    <w:rsid w:val="00B35981"/>
    <w:rsid w:val="00B35CFF"/>
    <w:rsid w:val="00B35F2F"/>
    <w:rsid w:val="00B3604A"/>
    <w:rsid w:val="00B361DE"/>
    <w:rsid w:val="00B36276"/>
    <w:rsid w:val="00B36499"/>
    <w:rsid w:val="00B36D72"/>
    <w:rsid w:val="00B36DB5"/>
    <w:rsid w:val="00B37F6D"/>
    <w:rsid w:val="00B40A64"/>
    <w:rsid w:val="00B40FBD"/>
    <w:rsid w:val="00B411F9"/>
    <w:rsid w:val="00B41EF0"/>
    <w:rsid w:val="00B4326F"/>
    <w:rsid w:val="00B43538"/>
    <w:rsid w:val="00B43640"/>
    <w:rsid w:val="00B4383C"/>
    <w:rsid w:val="00B43A8F"/>
    <w:rsid w:val="00B44863"/>
    <w:rsid w:val="00B44916"/>
    <w:rsid w:val="00B44AB0"/>
    <w:rsid w:val="00B45848"/>
    <w:rsid w:val="00B459BE"/>
    <w:rsid w:val="00B46329"/>
    <w:rsid w:val="00B465C2"/>
    <w:rsid w:val="00B476EA"/>
    <w:rsid w:val="00B478B6"/>
    <w:rsid w:val="00B47A78"/>
    <w:rsid w:val="00B47C25"/>
    <w:rsid w:val="00B47D11"/>
    <w:rsid w:val="00B50A19"/>
    <w:rsid w:val="00B50C69"/>
    <w:rsid w:val="00B50FDC"/>
    <w:rsid w:val="00B51069"/>
    <w:rsid w:val="00B5187B"/>
    <w:rsid w:val="00B519FA"/>
    <w:rsid w:val="00B51A65"/>
    <w:rsid w:val="00B51BCE"/>
    <w:rsid w:val="00B51C41"/>
    <w:rsid w:val="00B51CB1"/>
    <w:rsid w:val="00B528BD"/>
    <w:rsid w:val="00B528F3"/>
    <w:rsid w:val="00B529F8"/>
    <w:rsid w:val="00B52D35"/>
    <w:rsid w:val="00B52E56"/>
    <w:rsid w:val="00B535B5"/>
    <w:rsid w:val="00B540BD"/>
    <w:rsid w:val="00B54322"/>
    <w:rsid w:val="00B543DF"/>
    <w:rsid w:val="00B54451"/>
    <w:rsid w:val="00B54491"/>
    <w:rsid w:val="00B54B11"/>
    <w:rsid w:val="00B54CB7"/>
    <w:rsid w:val="00B54E65"/>
    <w:rsid w:val="00B55165"/>
    <w:rsid w:val="00B555EE"/>
    <w:rsid w:val="00B5583E"/>
    <w:rsid w:val="00B559C7"/>
    <w:rsid w:val="00B55D54"/>
    <w:rsid w:val="00B5620B"/>
    <w:rsid w:val="00B563B1"/>
    <w:rsid w:val="00B56647"/>
    <w:rsid w:val="00B56813"/>
    <w:rsid w:val="00B56EFA"/>
    <w:rsid w:val="00B5758B"/>
    <w:rsid w:val="00B57E2C"/>
    <w:rsid w:val="00B60450"/>
    <w:rsid w:val="00B6075F"/>
    <w:rsid w:val="00B60EEF"/>
    <w:rsid w:val="00B60F7A"/>
    <w:rsid w:val="00B60FAB"/>
    <w:rsid w:val="00B61112"/>
    <w:rsid w:val="00B61C8D"/>
    <w:rsid w:val="00B6254A"/>
    <w:rsid w:val="00B62C5C"/>
    <w:rsid w:val="00B63888"/>
    <w:rsid w:val="00B63C9E"/>
    <w:rsid w:val="00B63CF4"/>
    <w:rsid w:val="00B63FBF"/>
    <w:rsid w:val="00B643A7"/>
    <w:rsid w:val="00B647D2"/>
    <w:rsid w:val="00B64AD8"/>
    <w:rsid w:val="00B64AF5"/>
    <w:rsid w:val="00B6511B"/>
    <w:rsid w:val="00B652C5"/>
    <w:rsid w:val="00B66247"/>
    <w:rsid w:val="00B671D8"/>
    <w:rsid w:val="00B6737D"/>
    <w:rsid w:val="00B67427"/>
    <w:rsid w:val="00B67ED5"/>
    <w:rsid w:val="00B70102"/>
    <w:rsid w:val="00B703C8"/>
    <w:rsid w:val="00B709DF"/>
    <w:rsid w:val="00B70A66"/>
    <w:rsid w:val="00B70C4E"/>
    <w:rsid w:val="00B70E97"/>
    <w:rsid w:val="00B71060"/>
    <w:rsid w:val="00B7125E"/>
    <w:rsid w:val="00B71E0F"/>
    <w:rsid w:val="00B72772"/>
    <w:rsid w:val="00B72E01"/>
    <w:rsid w:val="00B7343D"/>
    <w:rsid w:val="00B73586"/>
    <w:rsid w:val="00B73643"/>
    <w:rsid w:val="00B73D2D"/>
    <w:rsid w:val="00B7413E"/>
    <w:rsid w:val="00B7432A"/>
    <w:rsid w:val="00B74B70"/>
    <w:rsid w:val="00B7527F"/>
    <w:rsid w:val="00B75719"/>
    <w:rsid w:val="00B75A42"/>
    <w:rsid w:val="00B75A89"/>
    <w:rsid w:val="00B75A90"/>
    <w:rsid w:val="00B75E4B"/>
    <w:rsid w:val="00B765B5"/>
    <w:rsid w:val="00B768EB"/>
    <w:rsid w:val="00B769EB"/>
    <w:rsid w:val="00B76EEE"/>
    <w:rsid w:val="00B7736F"/>
    <w:rsid w:val="00B80D54"/>
    <w:rsid w:val="00B81258"/>
    <w:rsid w:val="00B822E3"/>
    <w:rsid w:val="00B82715"/>
    <w:rsid w:val="00B827CC"/>
    <w:rsid w:val="00B82AA4"/>
    <w:rsid w:val="00B82CDE"/>
    <w:rsid w:val="00B831EB"/>
    <w:rsid w:val="00B83549"/>
    <w:rsid w:val="00B83A77"/>
    <w:rsid w:val="00B84728"/>
    <w:rsid w:val="00B84B1D"/>
    <w:rsid w:val="00B84CDB"/>
    <w:rsid w:val="00B850B2"/>
    <w:rsid w:val="00B8515B"/>
    <w:rsid w:val="00B855AF"/>
    <w:rsid w:val="00B85F0D"/>
    <w:rsid w:val="00B869B7"/>
    <w:rsid w:val="00B86E5B"/>
    <w:rsid w:val="00B87751"/>
    <w:rsid w:val="00B87863"/>
    <w:rsid w:val="00B910D2"/>
    <w:rsid w:val="00B914DD"/>
    <w:rsid w:val="00B91686"/>
    <w:rsid w:val="00B91702"/>
    <w:rsid w:val="00B91718"/>
    <w:rsid w:val="00B91AFF"/>
    <w:rsid w:val="00B91E02"/>
    <w:rsid w:val="00B9269A"/>
    <w:rsid w:val="00B92AAB"/>
    <w:rsid w:val="00B92D49"/>
    <w:rsid w:val="00B932F4"/>
    <w:rsid w:val="00B93573"/>
    <w:rsid w:val="00B939A8"/>
    <w:rsid w:val="00B93FCC"/>
    <w:rsid w:val="00B93FE2"/>
    <w:rsid w:val="00B9445C"/>
    <w:rsid w:val="00B9465D"/>
    <w:rsid w:val="00B94DE3"/>
    <w:rsid w:val="00B94F08"/>
    <w:rsid w:val="00B9517D"/>
    <w:rsid w:val="00B95273"/>
    <w:rsid w:val="00B962E6"/>
    <w:rsid w:val="00B96306"/>
    <w:rsid w:val="00B96504"/>
    <w:rsid w:val="00B96A78"/>
    <w:rsid w:val="00B96C1F"/>
    <w:rsid w:val="00B9762C"/>
    <w:rsid w:val="00B97B76"/>
    <w:rsid w:val="00B97E42"/>
    <w:rsid w:val="00B97F0F"/>
    <w:rsid w:val="00BA0BCA"/>
    <w:rsid w:val="00BA1362"/>
    <w:rsid w:val="00BA1553"/>
    <w:rsid w:val="00BA1C34"/>
    <w:rsid w:val="00BA1E42"/>
    <w:rsid w:val="00BA1E96"/>
    <w:rsid w:val="00BA208F"/>
    <w:rsid w:val="00BA2CFB"/>
    <w:rsid w:val="00BA2EFE"/>
    <w:rsid w:val="00BA30E6"/>
    <w:rsid w:val="00BA316B"/>
    <w:rsid w:val="00BA32A8"/>
    <w:rsid w:val="00BA33B0"/>
    <w:rsid w:val="00BA3643"/>
    <w:rsid w:val="00BA39B0"/>
    <w:rsid w:val="00BA3FDC"/>
    <w:rsid w:val="00BA48E6"/>
    <w:rsid w:val="00BA5300"/>
    <w:rsid w:val="00BA55ED"/>
    <w:rsid w:val="00BA5641"/>
    <w:rsid w:val="00BA5A26"/>
    <w:rsid w:val="00BA5C19"/>
    <w:rsid w:val="00BA5C60"/>
    <w:rsid w:val="00BA5E7C"/>
    <w:rsid w:val="00BA67F7"/>
    <w:rsid w:val="00BA7087"/>
    <w:rsid w:val="00BA72E8"/>
    <w:rsid w:val="00BB018E"/>
    <w:rsid w:val="00BB081D"/>
    <w:rsid w:val="00BB0DC3"/>
    <w:rsid w:val="00BB1196"/>
    <w:rsid w:val="00BB121F"/>
    <w:rsid w:val="00BB129A"/>
    <w:rsid w:val="00BB20D9"/>
    <w:rsid w:val="00BB21D6"/>
    <w:rsid w:val="00BB224D"/>
    <w:rsid w:val="00BB227C"/>
    <w:rsid w:val="00BB286F"/>
    <w:rsid w:val="00BB2CCF"/>
    <w:rsid w:val="00BB353A"/>
    <w:rsid w:val="00BB35A9"/>
    <w:rsid w:val="00BB38C8"/>
    <w:rsid w:val="00BB3BC2"/>
    <w:rsid w:val="00BB3CEA"/>
    <w:rsid w:val="00BB4349"/>
    <w:rsid w:val="00BB48D3"/>
    <w:rsid w:val="00BB4AF1"/>
    <w:rsid w:val="00BB54B1"/>
    <w:rsid w:val="00BB54C4"/>
    <w:rsid w:val="00BB563A"/>
    <w:rsid w:val="00BB5B8A"/>
    <w:rsid w:val="00BB5BA1"/>
    <w:rsid w:val="00BB613A"/>
    <w:rsid w:val="00BB67AC"/>
    <w:rsid w:val="00BB6EAD"/>
    <w:rsid w:val="00BB7152"/>
    <w:rsid w:val="00BB77DE"/>
    <w:rsid w:val="00BC0FD0"/>
    <w:rsid w:val="00BC1021"/>
    <w:rsid w:val="00BC10CD"/>
    <w:rsid w:val="00BC1295"/>
    <w:rsid w:val="00BC20D2"/>
    <w:rsid w:val="00BC2FFA"/>
    <w:rsid w:val="00BC323F"/>
    <w:rsid w:val="00BC33DC"/>
    <w:rsid w:val="00BC3E79"/>
    <w:rsid w:val="00BC4A04"/>
    <w:rsid w:val="00BC4A94"/>
    <w:rsid w:val="00BC5058"/>
    <w:rsid w:val="00BC5408"/>
    <w:rsid w:val="00BC60E8"/>
    <w:rsid w:val="00BC70EF"/>
    <w:rsid w:val="00BC7CDD"/>
    <w:rsid w:val="00BC7DAA"/>
    <w:rsid w:val="00BC7DC0"/>
    <w:rsid w:val="00BD0860"/>
    <w:rsid w:val="00BD0BE9"/>
    <w:rsid w:val="00BD0E2E"/>
    <w:rsid w:val="00BD0F2C"/>
    <w:rsid w:val="00BD1116"/>
    <w:rsid w:val="00BD1388"/>
    <w:rsid w:val="00BD2169"/>
    <w:rsid w:val="00BD2A20"/>
    <w:rsid w:val="00BD2EAB"/>
    <w:rsid w:val="00BD2EB4"/>
    <w:rsid w:val="00BD3044"/>
    <w:rsid w:val="00BD39E3"/>
    <w:rsid w:val="00BD3C45"/>
    <w:rsid w:val="00BD42F8"/>
    <w:rsid w:val="00BD473D"/>
    <w:rsid w:val="00BD4787"/>
    <w:rsid w:val="00BD47F7"/>
    <w:rsid w:val="00BD48B2"/>
    <w:rsid w:val="00BD4C83"/>
    <w:rsid w:val="00BD5797"/>
    <w:rsid w:val="00BD5A18"/>
    <w:rsid w:val="00BD6206"/>
    <w:rsid w:val="00BD622B"/>
    <w:rsid w:val="00BD6ADD"/>
    <w:rsid w:val="00BD7A47"/>
    <w:rsid w:val="00BD7E64"/>
    <w:rsid w:val="00BE00DF"/>
    <w:rsid w:val="00BE03FE"/>
    <w:rsid w:val="00BE0C9B"/>
    <w:rsid w:val="00BE0D84"/>
    <w:rsid w:val="00BE0FFB"/>
    <w:rsid w:val="00BE13C1"/>
    <w:rsid w:val="00BE1FE3"/>
    <w:rsid w:val="00BE280A"/>
    <w:rsid w:val="00BE2911"/>
    <w:rsid w:val="00BE3058"/>
    <w:rsid w:val="00BE3124"/>
    <w:rsid w:val="00BE347B"/>
    <w:rsid w:val="00BE3633"/>
    <w:rsid w:val="00BE36BB"/>
    <w:rsid w:val="00BE3C37"/>
    <w:rsid w:val="00BE3E06"/>
    <w:rsid w:val="00BE4353"/>
    <w:rsid w:val="00BE44F9"/>
    <w:rsid w:val="00BE47EF"/>
    <w:rsid w:val="00BE4969"/>
    <w:rsid w:val="00BE4EE6"/>
    <w:rsid w:val="00BE515D"/>
    <w:rsid w:val="00BE5A02"/>
    <w:rsid w:val="00BE5EB5"/>
    <w:rsid w:val="00BE68EF"/>
    <w:rsid w:val="00BE6BA3"/>
    <w:rsid w:val="00BE7017"/>
    <w:rsid w:val="00BE72AC"/>
    <w:rsid w:val="00BF0317"/>
    <w:rsid w:val="00BF1215"/>
    <w:rsid w:val="00BF1D0B"/>
    <w:rsid w:val="00BF22AA"/>
    <w:rsid w:val="00BF26F3"/>
    <w:rsid w:val="00BF293A"/>
    <w:rsid w:val="00BF2F41"/>
    <w:rsid w:val="00BF3109"/>
    <w:rsid w:val="00BF355F"/>
    <w:rsid w:val="00BF3998"/>
    <w:rsid w:val="00BF41EB"/>
    <w:rsid w:val="00BF4481"/>
    <w:rsid w:val="00BF457B"/>
    <w:rsid w:val="00BF473E"/>
    <w:rsid w:val="00BF4A84"/>
    <w:rsid w:val="00BF5159"/>
    <w:rsid w:val="00BF5597"/>
    <w:rsid w:val="00BF5719"/>
    <w:rsid w:val="00BF612B"/>
    <w:rsid w:val="00BF6F80"/>
    <w:rsid w:val="00BF6F9E"/>
    <w:rsid w:val="00BF704A"/>
    <w:rsid w:val="00BF72DA"/>
    <w:rsid w:val="00BF7331"/>
    <w:rsid w:val="00C004A0"/>
    <w:rsid w:val="00C014E0"/>
    <w:rsid w:val="00C015B7"/>
    <w:rsid w:val="00C02798"/>
    <w:rsid w:val="00C02859"/>
    <w:rsid w:val="00C03091"/>
    <w:rsid w:val="00C03599"/>
    <w:rsid w:val="00C0361A"/>
    <w:rsid w:val="00C03CE6"/>
    <w:rsid w:val="00C03E04"/>
    <w:rsid w:val="00C0454F"/>
    <w:rsid w:val="00C048A6"/>
    <w:rsid w:val="00C050C8"/>
    <w:rsid w:val="00C058C2"/>
    <w:rsid w:val="00C059B8"/>
    <w:rsid w:val="00C05C88"/>
    <w:rsid w:val="00C062D0"/>
    <w:rsid w:val="00C062EF"/>
    <w:rsid w:val="00C07094"/>
    <w:rsid w:val="00C071F9"/>
    <w:rsid w:val="00C07405"/>
    <w:rsid w:val="00C07473"/>
    <w:rsid w:val="00C07A5F"/>
    <w:rsid w:val="00C07CAD"/>
    <w:rsid w:val="00C10269"/>
    <w:rsid w:val="00C108BF"/>
    <w:rsid w:val="00C10CE1"/>
    <w:rsid w:val="00C10D49"/>
    <w:rsid w:val="00C10EA8"/>
    <w:rsid w:val="00C1158B"/>
    <w:rsid w:val="00C119DA"/>
    <w:rsid w:val="00C11A15"/>
    <w:rsid w:val="00C11A3C"/>
    <w:rsid w:val="00C11B90"/>
    <w:rsid w:val="00C11EF7"/>
    <w:rsid w:val="00C1202D"/>
    <w:rsid w:val="00C1213B"/>
    <w:rsid w:val="00C123B7"/>
    <w:rsid w:val="00C12418"/>
    <w:rsid w:val="00C12AF0"/>
    <w:rsid w:val="00C12DC0"/>
    <w:rsid w:val="00C13D7F"/>
    <w:rsid w:val="00C14579"/>
    <w:rsid w:val="00C148EE"/>
    <w:rsid w:val="00C1558C"/>
    <w:rsid w:val="00C1569F"/>
    <w:rsid w:val="00C1572C"/>
    <w:rsid w:val="00C161EF"/>
    <w:rsid w:val="00C1654C"/>
    <w:rsid w:val="00C17680"/>
    <w:rsid w:val="00C17CFE"/>
    <w:rsid w:val="00C203C7"/>
    <w:rsid w:val="00C208CD"/>
    <w:rsid w:val="00C208EC"/>
    <w:rsid w:val="00C20D7E"/>
    <w:rsid w:val="00C21B84"/>
    <w:rsid w:val="00C22266"/>
    <w:rsid w:val="00C22372"/>
    <w:rsid w:val="00C229DC"/>
    <w:rsid w:val="00C23531"/>
    <w:rsid w:val="00C23883"/>
    <w:rsid w:val="00C23BC8"/>
    <w:rsid w:val="00C23C45"/>
    <w:rsid w:val="00C23E60"/>
    <w:rsid w:val="00C242D6"/>
    <w:rsid w:val="00C24331"/>
    <w:rsid w:val="00C2496B"/>
    <w:rsid w:val="00C2551A"/>
    <w:rsid w:val="00C2555C"/>
    <w:rsid w:val="00C256C2"/>
    <w:rsid w:val="00C258A4"/>
    <w:rsid w:val="00C25927"/>
    <w:rsid w:val="00C25A07"/>
    <w:rsid w:val="00C25FDC"/>
    <w:rsid w:val="00C278C0"/>
    <w:rsid w:val="00C3033A"/>
    <w:rsid w:val="00C304E3"/>
    <w:rsid w:val="00C30965"/>
    <w:rsid w:val="00C30D73"/>
    <w:rsid w:val="00C31A61"/>
    <w:rsid w:val="00C31B5F"/>
    <w:rsid w:val="00C31E7B"/>
    <w:rsid w:val="00C31FB6"/>
    <w:rsid w:val="00C3223D"/>
    <w:rsid w:val="00C322EC"/>
    <w:rsid w:val="00C32868"/>
    <w:rsid w:val="00C328C1"/>
    <w:rsid w:val="00C32C1E"/>
    <w:rsid w:val="00C32D4B"/>
    <w:rsid w:val="00C33F48"/>
    <w:rsid w:val="00C33F75"/>
    <w:rsid w:val="00C33FB5"/>
    <w:rsid w:val="00C34928"/>
    <w:rsid w:val="00C3619B"/>
    <w:rsid w:val="00C36476"/>
    <w:rsid w:val="00C3690E"/>
    <w:rsid w:val="00C36AC7"/>
    <w:rsid w:val="00C36D2B"/>
    <w:rsid w:val="00C3708E"/>
    <w:rsid w:val="00C3798E"/>
    <w:rsid w:val="00C37C7D"/>
    <w:rsid w:val="00C37FBE"/>
    <w:rsid w:val="00C4098F"/>
    <w:rsid w:val="00C41589"/>
    <w:rsid w:val="00C41C93"/>
    <w:rsid w:val="00C428CB"/>
    <w:rsid w:val="00C428F6"/>
    <w:rsid w:val="00C42E22"/>
    <w:rsid w:val="00C42E2A"/>
    <w:rsid w:val="00C4428E"/>
    <w:rsid w:val="00C44665"/>
    <w:rsid w:val="00C4486B"/>
    <w:rsid w:val="00C449A9"/>
    <w:rsid w:val="00C45AA6"/>
    <w:rsid w:val="00C45B29"/>
    <w:rsid w:val="00C45CEB"/>
    <w:rsid w:val="00C45D5D"/>
    <w:rsid w:val="00C465BD"/>
    <w:rsid w:val="00C46BE4"/>
    <w:rsid w:val="00C47366"/>
    <w:rsid w:val="00C4746F"/>
    <w:rsid w:val="00C475C6"/>
    <w:rsid w:val="00C501F0"/>
    <w:rsid w:val="00C5020C"/>
    <w:rsid w:val="00C503CE"/>
    <w:rsid w:val="00C50C64"/>
    <w:rsid w:val="00C50DD8"/>
    <w:rsid w:val="00C51777"/>
    <w:rsid w:val="00C51EB9"/>
    <w:rsid w:val="00C52113"/>
    <w:rsid w:val="00C52F12"/>
    <w:rsid w:val="00C531CE"/>
    <w:rsid w:val="00C53362"/>
    <w:rsid w:val="00C53776"/>
    <w:rsid w:val="00C54E5D"/>
    <w:rsid w:val="00C54E79"/>
    <w:rsid w:val="00C54EE0"/>
    <w:rsid w:val="00C54F59"/>
    <w:rsid w:val="00C55342"/>
    <w:rsid w:val="00C5558F"/>
    <w:rsid w:val="00C55649"/>
    <w:rsid w:val="00C57342"/>
    <w:rsid w:val="00C576D5"/>
    <w:rsid w:val="00C5795A"/>
    <w:rsid w:val="00C57F2E"/>
    <w:rsid w:val="00C60154"/>
    <w:rsid w:val="00C6035D"/>
    <w:rsid w:val="00C6050A"/>
    <w:rsid w:val="00C611F1"/>
    <w:rsid w:val="00C61250"/>
    <w:rsid w:val="00C614ED"/>
    <w:rsid w:val="00C62C69"/>
    <w:rsid w:val="00C62D7C"/>
    <w:rsid w:val="00C63075"/>
    <w:rsid w:val="00C630A8"/>
    <w:rsid w:val="00C635E0"/>
    <w:rsid w:val="00C63853"/>
    <w:rsid w:val="00C63E7B"/>
    <w:rsid w:val="00C6419A"/>
    <w:rsid w:val="00C643E4"/>
    <w:rsid w:val="00C6444D"/>
    <w:rsid w:val="00C64A52"/>
    <w:rsid w:val="00C64B09"/>
    <w:rsid w:val="00C650A0"/>
    <w:rsid w:val="00C65C5D"/>
    <w:rsid w:val="00C66320"/>
    <w:rsid w:val="00C66F07"/>
    <w:rsid w:val="00C67356"/>
    <w:rsid w:val="00C67510"/>
    <w:rsid w:val="00C677F8"/>
    <w:rsid w:val="00C67D3A"/>
    <w:rsid w:val="00C71370"/>
    <w:rsid w:val="00C71884"/>
    <w:rsid w:val="00C71B13"/>
    <w:rsid w:val="00C7203C"/>
    <w:rsid w:val="00C7252A"/>
    <w:rsid w:val="00C72578"/>
    <w:rsid w:val="00C72816"/>
    <w:rsid w:val="00C72A2D"/>
    <w:rsid w:val="00C72AFA"/>
    <w:rsid w:val="00C72DC6"/>
    <w:rsid w:val="00C72EB8"/>
    <w:rsid w:val="00C72F4E"/>
    <w:rsid w:val="00C738ED"/>
    <w:rsid w:val="00C740FF"/>
    <w:rsid w:val="00C742B9"/>
    <w:rsid w:val="00C745E0"/>
    <w:rsid w:val="00C74881"/>
    <w:rsid w:val="00C748E4"/>
    <w:rsid w:val="00C74A1D"/>
    <w:rsid w:val="00C755C2"/>
    <w:rsid w:val="00C75969"/>
    <w:rsid w:val="00C76410"/>
    <w:rsid w:val="00C764F7"/>
    <w:rsid w:val="00C769D5"/>
    <w:rsid w:val="00C7710B"/>
    <w:rsid w:val="00C776FF"/>
    <w:rsid w:val="00C778EA"/>
    <w:rsid w:val="00C77F67"/>
    <w:rsid w:val="00C77FC6"/>
    <w:rsid w:val="00C80005"/>
    <w:rsid w:val="00C800D6"/>
    <w:rsid w:val="00C80728"/>
    <w:rsid w:val="00C807F6"/>
    <w:rsid w:val="00C8091F"/>
    <w:rsid w:val="00C81012"/>
    <w:rsid w:val="00C8166A"/>
    <w:rsid w:val="00C82442"/>
    <w:rsid w:val="00C8254B"/>
    <w:rsid w:val="00C826EF"/>
    <w:rsid w:val="00C82A94"/>
    <w:rsid w:val="00C82F39"/>
    <w:rsid w:val="00C82FE5"/>
    <w:rsid w:val="00C83030"/>
    <w:rsid w:val="00C83241"/>
    <w:rsid w:val="00C839BF"/>
    <w:rsid w:val="00C83A7C"/>
    <w:rsid w:val="00C83C2F"/>
    <w:rsid w:val="00C85584"/>
    <w:rsid w:val="00C856B7"/>
    <w:rsid w:val="00C85775"/>
    <w:rsid w:val="00C8609E"/>
    <w:rsid w:val="00C8671F"/>
    <w:rsid w:val="00C86906"/>
    <w:rsid w:val="00C86FB2"/>
    <w:rsid w:val="00C86FB9"/>
    <w:rsid w:val="00C8719A"/>
    <w:rsid w:val="00C87C42"/>
    <w:rsid w:val="00C90492"/>
    <w:rsid w:val="00C90A34"/>
    <w:rsid w:val="00C90BA4"/>
    <w:rsid w:val="00C90EF3"/>
    <w:rsid w:val="00C91E55"/>
    <w:rsid w:val="00C92DDE"/>
    <w:rsid w:val="00C931F1"/>
    <w:rsid w:val="00C93F38"/>
    <w:rsid w:val="00C94AC6"/>
    <w:rsid w:val="00C9593D"/>
    <w:rsid w:val="00C95EBA"/>
    <w:rsid w:val="00C965A0"/>
    <w:rsid w:val="00C966F5"/>
    <w:rsid w:val="00C968E4"/>
    <w:rsid w:val="00C96EEF"/>
    <w:rsid w:val="00C975E0"/>
    <w:rsid w:val="00C97C61"/>
    <w:rsid w:val="00C97E72"/>
    <w:rsid w:val="00C97F29"/>
    <w:rsid w:val="00C97F3B"/>
    <w:rsid w:val="00C97F5D"/>
    <w:rsid w:val="00C97FFB"/>
    <w:rsid w:val="00CA0553"/>
    <w:rsid w:val="00CA0B89"/>
    <w:rsid w:val="00CA0D9C"/>
    <w:rsid w:val="00CA0FDA"/>
    <w:rsid w:val="00CA15E5"/>
    <w:rsid w:val="00CA16D0"/>
    <w:rsid w:val="00CA16EA"/>
    <w:rsid w:val="00CA18FF"/>
    <w:rsid w:val="00CA2C5D"/>
    <w:rsid w:val="00CA2D41"/>
    <w:rsid w:val="00CA35F3"/>
    <w:rsid w:val="00CA46D7"/>
    <w:rsid w:val="00CA4AA9"/>
    <w:rsid w:val="00CA4DC8"/>
    <w:rsid w:val="00CA5628"/>
    <w:rsid w:val="00CA5AF1"/>
    <w:rsid w:val="00CA5DF0"/>
    <w:rsid w:val="00CA62AD"/>
    <w:rsid w:val="00CA63A4"/>
    <w:rsid w:val="00CA6489"/>
    <w:rsid w:val="00CA6932"/>
    <w:rsid w:val="00CA6CBF"/>
    <w:rsid w:val="00CA7072"/>
    <w:rsid w:val="00CA765E"/>
    <w:rsid w:val="00CA7E24"/>
    <w:rsid w:val="00CB02CF"/>
    <w:rsid w:val="00CB03C3"/>
    <w:rsid w:val="00CB0AA2"/>
    <w:rsid w:val="00CB1BF8"/>
    <w:rsid w:val="00CB2083"/>
    <w:rsid w:val="00CB25B7"/>
    <w:rsid w:val="00CB26E6"/>
    <w:rsid w:val="00CB2A98"/>
    <w:rsid w:val="00CB2F1D"/>
    <w:rsid w:val="00CB36EC"/>
    <w:rsid w:val="00CB3924"/>
    <w:rsid w:val="00CB3D1E"/>
    <w:rsid w:val="00CB3FC0"/>
    <w:rsid w:val="00CB406C"/>
    <w:rsid w:val="00CB41FE"/>
    <w:rsid w:val="00CB4274"/>
    <w:rsid w:val="00CB453E"/>
    <w:rsid w:val="00CB4817"/>
    <w:rsid w:val="00CB4FB3"/>
    <w:rsid w:val="00CB513E"/>
    <w:rsid w:val="00CB55D0"/>
    <w:rsid w:val="00CB57EE"/>
    <w:rsid w:val="00CB5AD9"/>
    <w:rsid w:val="00CB60DA"/>
    <w:rsid w:val="00CB61E3"/>
    <w:rsid w:val="00CB6C19"/>
    <w:rsid w:val="00CB71F8"/>
    <w:rsid w:val="00CB76AB"/>
    <w:rsid w:val="00CB7DCF"/>
    <w:rsid w:val="00CC163A"/>
    <w:rsid w:val="00CC16EE"/>
    <w:rsid w:val="00CC18C6"/>
    <w:rsid w:val="00CC22E4"/>
    <w:rsid w:val="00CC2E5C"/>
    <w:rsid w:val="00CC3443"/>
    <w:rsid w:val="00CC36DF"/>
    <w:rsid w:val="00CC44B6"/>
    <w:rsid w:val="00CC5133"/>
    <w:rsid w:val="00CC607B"/>
    <w:rsid w:val="00CC7170"/>
    <w:rsid w:val="00CC7450"/>
    <w:rsid w:val="00CC74B8"/>
    <w:rsid w:val="00CC7549"/>
    <w:rsid w:val="00CC76AF"/>
    <w:rsid w:val="00CC7EA5"/>
    <w:rsid w:val="00CD0017"/>
    <w:rsid w:val="00CD057B"/>
    <w:rsid w:val="00CD0DB8"/>
    <w:rsid w:val="00CD1551"/>
    <w:rsid w:val="00CD155C"/>
    <w:rsid w:val="00CD1625"/>
    <w:rsid w:val="00CD164B"/>
    <w:rsid w:val="00CD1A66"/>
    <w:rsid w:val="00CD1B9F"/>
    <w:rsid w:val="00CD1C39"/>
    <w:rsid w:val="00CD2477"/>
    <w:rsid w:val="00CD2568"/>
    <w:rsid w:val="00CD2575"/>
    <w:rsid w:val="00CD2B28"/>
    <w:rsid w:val="00CD2F5D"/>
    <w:rsid w:val="00CD2F79"/>
    <w:rsid w:val="00CD3DF9"/>
    <w:rsid w:val="00CD52A7"/>
    <w:rsid w:val="00CD58FA"/>
    <w:rsid w:val="00CD6478"/>
    <w:rsid w:val="00CD6507"/>
    <w:rsid w:val="00CD6883"/>
    <w:rsid w:val="00CD7011"/>
    <w:rsid w:val="00CD72DC"/>
    <w:rsid w:val="00CD7803"/>
    <w:rsid w:val="00CD7AC2"/>
    <w:rsid w:val="00CE028C"/>
    <w:rsid w:val="00CE0370"/>
    <w:rsid w:val="00CE09F5"/>
    <w:rsid w:val="00CE0E5A"/>
    <w:rsid w:val="00CE1C27"/>
    <w:rsid w:val="00CE1E59"/>
    <w:rsid w:val="00CE1F92"/>
    <w:rsid w:val="00CE1FB6"/>
    <w:rsid w:val="00CE26B2"/>
    <w:rsid w:val="00CE2893"/>
    <w:rsid w:val="00CE28FF"/>
    <w:rsid w:val="00CE2988"/>
    <w:rsid w:val="00CE33EB"/>
    <w:rsid w:val="00CE36A4"/>
    <w:rsid w:val="00CE42D1"/>
    <w:rsid w:val="00CE44CA"/>
    <w:rsid w:val="00CE4D09"/>
    <w:rsid w:val="00CE50E6"/>
    <w:rsid w:val="00CE5210"/>
    <w:rsid w:val="00CE5AAE"/>
    <w:rsid w:val="00CE5D88"/>
    <w:rsid w:val="00CE643E"/>
    <w:rsid w:val="00CE679E"/>
    <w:rsid w:val="00CE6A2E"/>
    <w:rsid w:val="00CE70DE"/>
    <w:rsid w:val="00CF02B1"/>
    <w:rsid w:val="00CF039E"/>
    <w:rsid w:val="00CF04B9"/>
    <w:rsid w:val="00CF0AF1"/>
    <w:rsid w:val="00CF0B69"/>
    <w:rsid w:val="00CF0BAD"/>
    <w:rsid w:val="00CF0BC4"/>
    <w:rsid w:val="00CF0CB3"/>
    <w:rsid w:val="00CF1B46"/>
    <w:rsid w:val="00CF2410"/>
    <w:rsid w:val="00CF2748"/>
    <w:rsid w:val="00CF2A57"/>
    <w:rsid w:val="00CF2D49"/>
    <w:rsid w:val="00CF30A0"/>
    <w:rsid w:val="00CF3338"/>
    <w:rsid w:val="00CF3463"/>
    <w:rsid w:val="00CF3A1E"/>
    <w:rsid w:val="00CF3D40"/>
    <w:rsid w:val="00CF3DCA"/>
    <w:rsid w:val="00CF456F"/>
    <w:rsid w:val="00CF494C"/>
    <w:rsid w:val="00CF5046"/>
    <w:rsid w:val="00CF578E"/>
    <w:rsid w:val="00CF5D8D"/>
    <w:rsid w:val="00CF63B5"/>
    <w:rsid w:val="00CF6588"/>
    <w:rsid w:val="00CF6CBA"/>
    <w:rsid w:val="00CF6CC6"/>
    <w:rsid w:val="00CF6EC3"/>
    <w:rsid w:val="00CF735A"/>
    <w:rsid w:val="00CF7B39"/>
    <w:rsid w:val="00D001A6"/>
    <w:rsid w:val="00D00401"/>
    <w:rsid w:val="00D009D2"/>
    <w:rsid w:val="00D01672"/>
    <w:rsid w:val="00D0193A"/>
    <w:rsid w:val="00D019D7"/>
    <w:rsid w:val="00D01C07"/>
    <w:rsid w:val="00D02355"/>
    <w:rsid w:val="00D025C9"/>
    <w:rsid w:val="00D02EE0"/>
    <w:rsid w:val="00D032E1"/>
    <w:rsid w:val="00D050F4"/>
    <w:rsid w:val="00D05A26"/>
    <w:rsid w:val="00D05B73"/>
    <w:rsid w:val="00D05C77"/>
    <w:rsid w:val="00D05CA2"/>
    <w:rsid w:val="00D05D63"/>
    <w:rsid w:val="00D0696C"/>
    <w:rsid w:val="00D071F5"/>
    <w:rsid w:val="00D076E2"/>
    <w:rsid w:val="00D07A45"/>
    <w:rsid w:val="00D10310"/>
    <w:rsid w:val="00D10369"/>
    <w:rsid w:val="00D10C10"/>
    <w:rsid w:val="00D117FC"/>
    <w:rsid w:val="00D11C28"/>
    <w:rsid w:val="00D12765"/>
    <w:rsid w:val="00D13012"/>
    <w:rsid w:val="00D132BF"/>
    <w:rsid w:val="00D13F93"/>
    <w:rsid w:val="00D147CB"/>
    <w:rsid w:val="00D14F34"/>
    <w:rsid w:val="00D15FE8"/>
    <w:rsid w:val="00D16486"/>
    <w:rsid w:val="00D174D9"/>
    <w:rsid w:val="00D174E7"/>
    <w:rsid w:val="00D1755D"/>
    <w:rsid w:val="00D1775D"/>
    <w:rsid w:val="00D178C2"/>
    <w:rsid w:val="00D17DC7"/>
    <w:rsid w:val="00D17E43"/>
    <w:rsid w:val="00D2028F"/>
    <w:rsid w:val="00D206F4"/>
    <w:rsid w:val="00D20F69"/>
    <w:rsid w:val="00D2106E"/>
    <w:rsid w:val="00D21156"/>
    <w:rsid w:val="00D2154D"/>
    <w:rsid w:val="00D21719"/>
    <w:rsid w:val="00D21CFE"/>
    <w:rsid w:val="00D22FBF"/>
    <w:rsid w:val="00D2321D"/>
    <w:rsid w:val="00D233E5"/>
    <w:rsid w:val="00D23583"/>
    <w:rsid w:val="00D23DFB"/>
    <w:rsid w:val="00D249F3"/>
    <w:rsid w:val="00D26277"/>
    <w:rsid w:val="00D264EF"/>
    <w:rsid w:val="00D26D0D"/>
    <w:rsid w:val="00D26EB1"/>
    <w:rsid w:val="00D27106"/>
    <w:rsid w:val="00D2714D"/>
    <w:rsid w:val="00D271A0"/>
    <w:rsid w:val="00D27451"/>
    <w:rsid w:val="00D27734"/>
    <w:rsid w:val="00D30258"/>
    <w:rsid w:val="00D304AE"/>
    <w:rsid w:val="00D30B2A"/>
    <w:rsid w:val="00D30DCA"/>
    <w:rsid w:val="00D31181"/>
    <w:rsid w:val="00D31595"/>
    <w:rsid w:val="00D31C2E"/>
    <w:rsid w:val="00D31C66"/>
    <w:rsid w:val="00D3278C"/>
    <w:rsid w:val="00D32BB0"/>
    <w:rsid w:val="00D33FD0"/>
    <w:rsid w:val="00D3469C"/>
    <w:rsid w:val="00D34716"/>
    <w:rsid w:val="00D34E2C"/>
    <w:rsid w:val="00D35E24"/>
    <w:rsid w:val="00D35E64"/>
    <w:rsid w:val="00D368FB"/>
    <w:rsid w:val="00D36EAE"/>
    <w:rsid w:val="00D37AD8"/>
    <w:rsid w:val="00D37C2E"/>
    <w:rsid w:val="00D37C54"/>
    <w:rsid w:val="00D404CC"/>
    <w:rsid w:val="00D407ED"/>
    <w:rsid w:val="00D40A05"/>
    <w:rsid w:val="00D413BB"/>
    <w:rsid w:val="00D414B7"/>
    <w:rsid w:val="00D421F4"/>
    <w:rsid w:val="00D436A6"/>
    <w:rsid w:val="00D4392C"/>
    <w:rsid w:val="00D43AC7"/>
    <w:rsid w:val="00D43BB6"/>
    <w:rsid w:val="00D43C62"/>
    <w:rsid w:val="00D4402A"/>
    <w:rsid w:val="00D44D81"/>
    <w:rsid w:val="00D45639"/>
    <w:rsid w:val="00D46165"/>
    <w:rsid w:val="00D464A4"/>
    <w:rsid w:val="00D472C2"/>
    <w:rsid w:val="00D479E9"/>
    <w:rsid w:val="00D47C2A"/>
    <w:rsid w:val="00D47C3B"/>
    <w:rsid w:val="00D47DF1"/>
    <w:rsid w:val="00D5022B"/>
    <w:rsid w:val="00D50690"/>
    <w:rsid w:val="00D5094A"/>
    <w:rsid w:val="00D50ED9"/>
    <w:rsid w:val="00D5155B"/>
    <w:rsid w:val="00D51E5D"/>
    <w:rsid w:val="00D521EF"/>
    <w:rsid w:val="00D526DF"/>
    <w:rsid w:val="00D52C54"/>
    <w:rsid w:val="00D52DD3"/>
    <w:rsid w:val="00D52F8C"/>
    <w:rsid w:val="00D534A4"/>
    <w:rsid w:val="00D537D1"/>
    <w:rsid w:val="00D53853"/>
    <w:rsid w:val="00D53D97"/>
    <w:rsid w:val="00D54193"/>
    <w:rsid w:val="00D5422F"/>
    <w:rsid w:val="00D545DB"/>
    <w:rsid w:val="00D546A3"/>
    <w:rsid w:val="00D54D8D"/>
    <w:rsid w:val="00D551CF"/>
    <w:rsid w:val="00D55467"/>
    <w:rsid w:val="00D557E4"/>
    <w:rsid w:val="00D55C50"/>
    <w:rsid w:val="00D563B0"/>
    <w:rsid w:val="00D56C76"/>
    <w:rsid w:val="00D56DB5"/>
    <w:rsid w:val="00D56FBE"/>
    <w:rsid w:val="00D5700B"/>
    <w:rsid w:val="00D5706F"/>
    <w:rsid w:val="00D570FC"/>
    <w:rsid w:val="00D57EA6"/>
    <w:rsid w:val="00D57F99"/>
    <w:rsid w:val="00D60098"/>
    <w:rsid w:val="00D61649"/>
    <w:rsid w:val="00D617AF"/>
    <w:rsid w:val="00D61A73"/>
    <w:rsid w:val="00D61C07"/>
    <w:rsid w:val="00D6200B"/>
    <w:rsid w:val="00D62154"/>
    <w:rsid w:val="00D623A7"/>
    <w:rsid w:val="00D623E6"/>
    <w:rsid w:val="00D626A8"/>
    <w:rsid w:val="00D62BC1"/>
    <w:rsid w:val="00D62DA3"/>
    <w:rsid w:val="00D62EF8"/>
    <w:rsid w:val="00D63270"/>
    <w:rsid w:val="00D6388E"/>
    <w:rsid w:val="00D63C5E"/>
    <w:rsid w:val="00D63FC1"/>
    <w:rsid w:val="00D644A5"/>
    <w:rsid w:val="00D64E59"/>
    <w:rsid w:val="00D653D0"/>
    <w:rsid w:val="00D66132"/>
    <w:rsid w:val="00D668B9"/>
    <w:rsid w:val="00D66923"/>
    <w:rsid w:val="00D672A6"/>
    <w:rsid w:val="00D6787D"/>
    <w:rsid w:val="00D67E41"/>
    <w:rsid w:val="00D67EB3"/>
    <w:rsid w:val="00D70403"/>
    <w:rsid w:val="00D719D3"/>
    <w:rsid w:val="00D71B49"/>
    <w:rsid w:val="00D71C1D"/>
    <w:rsid w:val="00D71D85"/>
    <w:rsid w:val="00D7287D"/>
    <w:rsid w:val="00D72AAA"/>
    <w:rsid w:val="00D72B5F"/>
    <w:rsid w:val="00D72DFA"/>
    <w:rsid w:val="00D732CE"/>
    <w:rsid w:val="00D73492"/>
    <w:rsid w:val="00D74068"/>
    <w:rsid w:val="00D749CE"/>
    <w:rsid w:val="00D74A6E"/>
    <w:rsid w:val="00D74BD0"/>
    <w:rsid w:val="00D75071"/>
    <w:rsid w:val="00D75230"/>
    <w:rsid w:val="00D757A0"/>
    <w:rsid w:val="00D761DB"/>
    <w:rsid w:val="00D76212"/>
    <w:rsid w:val="00D7710E"/>
    <w:rsid w:val="00D77428"/>
    <w:rsid w:val="00D77503"/>
    <w:rsid w:val="00D77830"/>
    <w:rsid w:val="00D7789A"/>
    <w:rsid w:val="00D77906"/>
    <w:rsid w:val="00D80511"/>
    <w:rsid w:val="00D8108F"/>
    <w:rsid w:val="00D810F5"/>
    <w:rsid w:val="00D813B9"/>
    <w:rsid w:val="00D81849"/>
    <w:rsid w:val="00D81DCC"/>
    <w:rsid w:val="00D81F0A"/>
    <w:rsid w:val="00D8270F"/>
    <w:rsid w:val="00D82F50"/>
    <w:rsid w:val="00D830EE"/>
    <w:rsid w:val="00D835D1"/>
    <w:rsid w:val="00D8416F"/>
    <w:rsid w:val="00D844B7"/>
    <w:rsid w:val="00D84A86"/>
    <w:rsid w:val="00D84C33"/>
    <w:rsid w:val="00D84F8F"/>
    <w:rsid w:val="00D850F2"/>
    <w:rsid w:val="00D85D9D"/>
    <w:rsid w:val="00D85F79"/>
    <w:rsid w:val="00D863FF"/>
    <w:rsid w:val="00D866AA"/>
    <w:rsid w:val="00D86702"/>
    <w:rsid w:val="00D86BB5"/>
    <w:rsid w:val="00D86EBE"/>
    <w:rsid w:val="00D878B9"/>
    <w:rsid w:val="00D904C2"/>
    <w:rsid w:val="00D907B2"/>
    <w:rsid w:val="00D907D4"/>
    <w:rsid w:val="00D91000"/>
    <w:rsid w:val="00D917A4"/>
    <w:rsid w:val="00D91B32"/>
    <w:rsid w:val="00D91B3B"/>
    <w:rsid w:val="00D922D2"/>
    <w:rsid w:val="00D9293B"/>
    <w:rsid w:val="00D929C4"/>
    <w:rsid w:val="00D931EC"/>
    <w:rsid w:val="00D94424"/>
    <w:rsid w:val="00D94E2E"/>
    <w:rsid w:val="00D95127"/>
    <w:rsid w:val="00D95EFA"/>
    <w:rsid w:val="00D964F8"/>
    <w:rsid w:val="00D96922"/>
    <w:rsid w:val="00D96C7C"/>
    <w:rsid w:val="00D96DD5"/>
    <w:rsid w:val="00D972DC"/>
    <w:rsid w:val="00D9745D"/>
    <w:rsid w:val="00D97AC6"/>
    <w:rsid w:val="00D97D9D"/>
    <w:rsid w:val="00DA01F3"/>
    <w:rsid w:val="00DA075F"/>
    <w:rsid w:val="00DA0980"/>
    <w:rsid w:val="00DA0BDB"/>
    <w:rsid w:val="00DA13A1"/>
    <w:rsid w:val="00DA1908"/>
    <w:rsid w:val="00DA20F2"/>
    <w:rsid w:val="00DA32C3"/>
    <w:rsid w:val="00DA3378"/>
    <w:rsid w:val="00DA33D0"/>
    <w:rsid w:val="00DA34DC"/>
    <w:rsid w:val="00DA366B"/>
    <w:rsid w:val="00DA4261"/>
    <w:rsid w:val="00DA46B8"/>
    <w:rsid w:val="00DA483A"/>
    <w:rsid w:val="00DA4916"/>
    <w:rsid w:val="00DA4DF0"/>
    <w:rsid w:val="00DA578D"/>
    <w:rsid w:val="00DA5916"/>
    <w:rsid w:val="00DA5B77"/>
    <w:rsid w:val="00DA5E6F"/>
    <w:rsid w:val="00DA5F1F"/>
    <w:rsid w:val="00DA5FC1"/>
    <w:rsid w:val="00DA617E"/>
    <w:rsid w:val="00DA645F"/>
    <w:rsid w:val="00DA664E"/>
    <w:rsid w:val="00DA6E16"/>
    <w:rsid w:val="00DA6F78"/>
    <w:rsid w:val="00DA7232"/>
    <w:rsid w:val="00DA7A14"/>
    <w:rsid w:val="00DA7A38"/>
    <w:rsid w:val="00DA7E84"/>
    <w:rsid w:val="00DB104A"/>
    <w:rsid w:val="00DB133A"/>
    <w:rsid w:val="00DB16AA"/>
    <w:rsid w:val="00DB18A2"/>
    <w:rsid w:val="00DB21BD"/>
    <w:rsid w:val="00DB23A5"/>
    <w:rsid w:val="00DB27CE"/>
    <w:rsid w:val="00DB2EB8"/>
    <w:rsid w:val="00DB36A5"/>
    <w:rsid w:val="00DB3831"/>
    <w:rsid w:val="00DB3995"/>
    <w:rsid w:val="00DB3CDB"/>
    <w:rsid w:val="00DB3EB5"/>
    <w:rsid w:val="00DB4B33"/>
    <w:rsid w:val="00DB4B67"/>
    <w:rsid w:val="00DB4D96"/>
    <w:rsid w:val="00DB645C"/>
    <w:rsid w:val="00DB6935"/>
    <w:rsid w:val="00DB6B9A"/>
    <w:rsid w:val="00DB710A"/>
    <w:rsid w:val="00DB72B5"/>
    <w:rsid w:val="00DB7876"/>
    <w:rsid w:val="00DC039E"/>
    <w:rsid w:val="00DC047F"/>
    <w:rsid w:val="00DC07F3"/>
    <w:rsid w:val="00DC094E"/>
    <w:rsid w:val="00DC09D3"/>
    <w:rsid w:val="00DC0CAC"/>
    <w:rsid w:val="00DC1A26"/>
    <w:rsid w:val="00DC2165"/>
    <w:rsid w:val="00DC24D6"/>
    <w:rsid w:val="00DC25B3"/>
    <w:rsid w:val="00DC2A14"/>
    <w:rsid w:val="00DC2BCB"/>
    <w:rsid w:val="00DC34B5"/>
    <w:rsid w:val="00DC3B34"/>
    <w:rsid w:val="00DC3CE7"/>
    <w:rsid w:val="00DC4999"/>
    <w:rsid w:val="00DC4C00"/>
    <w:rsid w:val="00DC527D"/>
    <w:rsid w:val="00DC53D2"/>
    <w:rsid w:val="00DC56E5"/>
    <w:rsid w:val="00DC5C8E"/>
    <w:rsid w:val="00DC6495"/>
    <w:rsid w:val="00DC6CE4"/>
    <w:rsid w:val="00DC6FC2"/>
    <w:rsid w:val="00DC72F5"/>
    <w:rsid w:val="00DD008D"/>
    <w:rsid w:val="00DD0511"/>
    <w:rsid w:val="00DD088C"/>
    <w:rsid w:val="00DD0D61"/>
    <w:rsid w:val="00DD0F96"/>
    <w:rsid w:val="00DD17FD"/>
    <w:rsid w:val="00DD1DF9"/>
    <w:rsid w:val="00DD2079"/>
    <w:rsid w:val="00DD2411"/>
    <w:rsid w:val="00DD269B"/>
    <w:rsid w:val="00DD28B7"/>
    <w:rsid w:val="00DD29A8"/>
    <w:rsid w:val="00DD2F39"/>
    <w:rsid w:val="00DD3343"/>
    <w:rsid w:val="00DD3C08"/>
    <w:rsid w:val="00DD3D0D"/>
    <w:rsid w:val="00DD3F8E"/>
    <w:rsid w:val="00DD4C32"/>
    <w:rsid w:val="00DD5C8B"/>
    <w:rsid w:val="00DD6760"/>
    <w:rsid w:val="00DD69AD"/>
    <w:rsid w:val="00DD7327"/>
    <w:rsid w:val="00DD786C"/>
    <w:rsid w:val="00DD7F19"/>
    <w:rsid w:val="00DE037F"/>
    <w:rsid w:val="00DE04E9"/>
    <w:rsid w:val="00DE0D9C"/>
    <w:rsid w:val="00DE1035"/>
    <w:rsid w:val="00DE18D6"/>
    <w:rsid w:val="00DE1BF1"/>
    <w:rsid w:val="00DE2811"/>
    <w:rsid w:val="00DE2831"/>
    <w:rsid w:val="00DE288C"/>
    <w:rsid w:val="00DE2B0B"/>
    <w:rsid w:val="00DE2B5B"/>
    <w:rsid w:val="00DE2C50"/>
    <w:rsid w:val="00DE3293"/>
    <w:rsid w:val="00DE33DD"/>
    <w:rsid w:val="00DE3578"/>
    <w:rsid w:val="00DE3B8F"/>
    <w:rsid w:val="00DE46FD"/>
    <w:rsid w:val="00DE4A98"/>
    <w:rsid w:val="00DE4B7F"/>
    <w:rsid w:val="00DE5152"/>
    <w:rsid w:val="00DE56BF"/>
    <w:rsid w:val="00DE5937"/>
    <w:rsid w:val="00DE5D44"/>
    <w:rsid w:val="00DE675F"/>
    <w:rsid w:val="00DE69E4"/>
    <w:rsid w:val="00DE6C92"/>
    <w:rsid w:val="00DE71F5"/>
    <w:rsid w:val="00DE773C"/>
    <w:rsid w:val="00DE78E0"/>
    <w:rsid w:val="00DF0EFF"/>
    <w:rsid w:val="00DF1443"/>
    <w:rsid w:val="00DF15BA"/>
    <w:rsid w:val="00DF1678"/>
    <w:rsid w:val="00DF1797"/>
    <w:rsid w:val="00DF19C5"/>
    <w:rsid w:val="00DF2C54"/>
    <w:rsid w:val="00DF2FA4"/>
    <w:rsid w:val="00DF311F"/>
    <w:rsid w:val="00DF31F7"/>
    <w:rsid w:val="00DF3AD6"/>
    <w:rsid w:val="00DF3E9C"/>
    <w:rsid w:val="00DF4289"/>
    <w:rsid w:val="00DF4A29"/>
    <w:rsid w:val="00DF50A6"/>
    <w:rsid w:val="00DF58B5"/>
    <w:rsid w:val="00DF65BF"/>
    <w:rsid w:val="00DF7EDF"/>
    <w:rsid w:val="00DF7F2D"/>
    <w:rsid w:val="00DF7F87"/>
    <w:rsid w:val="00E003A4"/>
    <w:rsid w:val="00E00A48"/>
    <w:rsid w:val="00E00B97"/>
    <w:rsid w:val="00E00C7B"/>
    <w:rsid w:val="00E00D5F"/>
    <w:rsid w:val="00E013EB"/>
    <w:rsid w:val="00E027DE"/>
    <w:rsid w:val="00E0301C"/>
    <w:rsid w:val="00E03215"/>
    <w:rsid w:val="00E039E8"/>
    <w:rsid w:val="00E03FE1"/>
    <w:rsid w:val="00E0438E"/>
    <w:rsid w:val="00E04444"/>
    <w:rsid w:val="00E046A8"/>
    <w:rsid w:val="00E048A5"/>
    <w:rsid w:val="00E04CA9"/>
    <w:rsid w:val="00E05053"/>
    <w:rsid w:val="00E05A8A"/>
    <w:rsid w:val="00E060B7"/>
    <w:rsid w:val="00E0630B"/>
    <w:rsid w:val="00E06DF0"/>
    <w:rsid w:val="00E0731A"/>
    <w:rsid w:val="00E0738E"/>
    <w:rsid w:val="00E07638"/>
    <w:rsid w:val="00E07B2F"/>
    <w:rsid w:val="00E07F07"/>
    <w:rsid w:val="00E1068A"/>
    <w:rsid w:val="00E1098B"/>
    <w:rsid w:val="00E10D4F"/>
    <w:rsid w:val="00E12B0E"/>
    <w:rsid w:val="00E12BE9"/>
    <w:rsid w:val="00E14BD3"/>
    <w:rsid w:val="00E14FE8"/>
    <w:rsid w:val="00E152B8"/>
    <w:rsid w:val="00E152C0"/>
    <w:rsid w:val="00E15371"/>
    <w:rsid w:val="00E16D0D"/>
    <w:rsid w:val="00E16F92"/>
    <w:rsid w:val="00E16FFA"/>
    <w:rsid w:val="00E1752F"/>
    <w:rsid w:val="00E179E1"/>
    <w:rsid w:val="00E17A78"/>
    <w:rsid w:val="00E17B8C"/>
    <w:rsid w:val="00E20C32"/>
    <w:rsid w:val="00E20D18"/>
    <w:rsid w:val="00E2141E"/>
    <w:rsid w:val="00E2188F"/>
    <w:rsid w:val="00E21C80"/>
    <w:rsid w:val="00E21CAA"/>
    <w:rsid w:val="00E223EE"/>
    <w:rsid w:val="00E229A3"/>
    <w:rsid w:val="00E229A7"/>
    <w:rsid w:val="00E22D24"/>
    <w:rsid w:val="00E233E9"/>
    <w:rsid w:val="00E234A8"/>
    <w:rsid w:val="00E23A16"/>
    <w:rsid w:val="00E23EBE"/>
    <w:rsid w:val="00E24168"/>
    <w:rsid w:val="00E2499C"/>
    <w:rsid w:val="00E24C8E"/>
    <w:rsid w:val="00E24D8A"/>
    <w:rsid w:val="00E25089"/>
    <w:rsid w:val="00E2543A"/>
    <w:rsid w:val="00E259CA"/>
    <w:rsid w:val="00E25FFA"/>
    <w:rsid w:val="00E26D76"/>
    <w:rsid w:val="00E276D1"/>
    <w:rsid w:val="00E27858"/>
    <w:rsid w:val="00E27B7C"/>
    <w:rsid w:val="00E27E7A"/>
    <w:rsid w:val="00E302B2"/>
    <w:rsid w:val="00E30D94"/>
    <w:rsid w:val="00E311A9"/>
    <w:rsid w:val="00E31631"/>
    <w:rsid w:val="00E316ED"/>
    <w:rsid w:val="00E3175F"/>
    <w:rsid w:val="00E31ECE"/>
    <w:rsid w:val="00E31F14"/>
    <w:rsid w:val="00E31FE8"/>
    <w:rsid w:val="00E32359"/>
    <w:rsid w:val="00E32D70"/>
    <w:rsid w:val="00E33382"/>
    <w:rsid w:val="00E333D0"/>
    <w:rsid w:val="00E33BE1"/>
    <w:rsid w:val="00E3434A"/>
    <w:rsid w:val="00E34522"/>
    <w:rsid w:val="00E3490B"/>
    <w:rsid w:val="00E3566E"/>
    <w:rsid w:val="00E357DF"/>
    <w:rsid w:val="00E35D75"/>
    <w:rsid w:val="00E35DE2"/>
    <w:rsid w:val="00E35E55"/>
    <w:rsid w:val="00E371CA"/>
    <w:rsid w:val="00E37331"/>
    <w:rsid w:val="00E376AD"/>
    <w:rsid w:val="00E37994"/>
    <w:rsid w:val="00E406BA"/>
    <w:rsid w:val="00E406C7"/>
    <w:rsid w:val="00E416CC"/>
    <w:rsid w:val="00E41DC2"/>
    <w:rsid w:val="00E42273"/>
    <w:rsid w:val="00E42C52"/>
    <w:rsid w:val="00E42E34"/>
    <w:rsid w:val="00E43767"/>
    <w:rsid w:val="00E437B0"/>
    <w:rsid w:val="00E446D4"/>
    <w:rsid w:val="00E447CA"/>
    <w:rsid w:val="00E449BC"/>
    <w:rsid w:val="00E45AAC"/>
    <w:rsid w:val="00E45BBB"/>
    <w:rsid w:val="00E46410"/>
    <w:rsid w:val="00E46654"/>
    <w:rsid w:val="00E474FD"/>
    <w:rsid w:val="00E479F5"/>
    <w:rsid w:val="00E47F9A"/>
    <w:rsid w:val="00E50424"/>
    <w:rsid w:val="00E509E2"/>
    <w:rsid w:val="00E513CE"/>
    <w:rsid w:val="00E51539"/>
    <w:rsid w:val="00E5189B"/>
    <w:rsid w:val="00E51C88"/>
    <w:rsid w:val="00E51CD8"/>
    <w:rsid w:val="00E51FBE"/>
    <w:rsid w:val="00E5348D"/>
    <w:rsid w:val="00E53554"/>
    <w:rsid w:val="00E5357C"/>
    <w:rsid w:val="00E535E8"/>
    <w:rsid w:val="00E53ADD"/>
    <w:rsid w:val="00E53C78"/>
    <w:rsid w:val="00E5425B"/>
    <w:rsid w:val="00E54EF2"/>
    <w:rsid w:val="00E55626"/>
    <w:rsid w:val="00E55C69"/>
    <w:rsid w:val="00E55E7A"/>
    <w:rsid w:val="00E563CA"/>
    <w:rsid w:val="00E566CD"/>
    <w:rsid w:val="00E56D25"/>
    <w:rsid w:val="00E56D5E"/>
    <w:rsid w:val="00E579B0"/>
    <w:rsid w:val="00E57F9F"/>
    <w:rsid w:val="00E60265"/>
    <w:rsid w:val="00E604B0"/>
    <w:rsid w:val="00E60B38"/>
    <w:rsid w:val="00E60B40"/>
    <w:rsid w:val="00E60D62"/>
    <w:rsid w:val="00E60FDF"/>
    <w:rsid w:val="00E6205C"/>
    <w:rsid w:val="00E620FA"/>
    <w:rsid w:val="00E6236A"/>
    <w:rsid w:val="00E6257B"/>
    <w:rsid w:val="00E62873"/>
    <w:rsid w:val="00E63ECD"/>
    <w:rsid w:val="00E64003"/>
    <w:rsid w:val="00E64505"/>
    <w:rsid w:val="00E64781"/>
    <w:rsid w:val="00E648C7"/>
    <w:rsid w:val="00E64F50"/>
    <w:rsid w:val="00E6508B"/>
    <w:rsid w:val="00E65671"/>
    <w:rsid w:val="00E65877"/>
    <w:rsid w:val="00E65B34"/>
    <w:rsid w:val="00E6602B"/>
    <w:rsid w:val="00E67130"/>
    <w:rsid w:val="00E671F1"/>
    <w:rsid w:val="00E672C2"/>
    <w:rsid w:val="00E706C9"/>
    <w:rsid w:val="00E7081A"/>
    <w:rsid w:val="00E70DA8"/>
    <w:rsid w:val="00E70DA9"/>
    <w:rsid w:val="00E71044"/>
    <w:rsid w:val="00E719B5"/>
    <w:rsid w:val="00E72A68"/>
    <w:rsid w:val="00E72BC8"/>
    <w:rsid w:val="00E72EC4"/>
    <w:rsid w:val="00E73F58"/>
    <w:rsid w:val="00E749B1"/>
    <w:rsid w:val="00E75282"/>
    <w:rsid w:val="00E75CFE"/>
    <w:rsid w:val="00E75DA3"/>
    <w:rsid w:val="00E75DCE"/>
    <w:rsid w:val="00E75F63"/>
    <w:rsid w:val="00E768CB"/>
    <w:rsid w:val="00E76A80"/>
    <w:rsid w:val="00E76D83"/>
    <w:rsid w:val="00E77122"/>
    <w:rsid w:val="00E77463"/>
    <w:rsid w:val="00E77C70"/>
    <w:rsid w:val="00E77FCE"/>
    <w:rsid w:val="00E80013"/>
    <w:rsid w:val="00E8019D"/>
    <w:rsid w:val="00E801F4"/>
    <w:rsid w:val="00E8060A"/>
    <w:rsid w:val="00E80E70"/>
    <w:rsid w:val="00E812DF"/>
    <w:rsid w:val="00E81BAC"/>
    <w:rsid w:val="00E81E11"/>
    <w:rsid w:val="00E822FC"/>
    <w:rsid w:val="00E826B4"/>
    <w:rsid w:val="00E82AA1"/>
    <w:rsid w:val="00E831F7"/>
    <w:rsid w:val="00E83821"/>
    <w:rsid w:val="00E83F89"/>
    <w:rsid w:val="00E84438"/>
    <w:rsid w:val="00E8466A"/>
    <w:rsid w:val="00E850C4"/>
    <w:rsid w:val="00E8523C"/>
    <w:rsid w:val="00E85652"/>
    <w:rsid w:val="00E85B8A"/>
    <w:rsid w:val="00E85E37"/>
    <w:rsid w:val="00E860A8"/>
    <w:rsid w:val="00E86905"/>
    <w:rsid w:val="00E86A51"/>
    <w:rsid w:val="00E876ED"/>
    <w:rsid w:val="00E87725"/>
    <w:rsid w:val="00E87C50"/>
    <w:rsid w:val="00E9042C"/>
    <w:rsid w:val="00E914BE"/>
    <w:rsid w:val="00E91922"/>
    <w:rsid w:val="00E91A4E"/>
    <w:rsid w:val="00E9201C"/>
    <w:rsid w:val="00E9256A"/>
    <w:rsid w:val="00E92C94"/>
    <w:rsid w:val="00E92CB7"/>
    <w:rsid w:val="00E92CD6"/>
    <w:rsid w:val="00E92DAF"/>
    <w:rsid w:val="00E92EE9"/>
    <w:rsid w:val="00E9307A"/>
    <w:rsid w:val="00E9419A"/>
    <w:rsid w:val="00E94D51"/>
    <w:rsid w:val="00E94E3E"/>
    <w:rsid w:val="00E94ED4"/>
    <w:rsid w:val="00E94FB7"/>
    <w:rsid w:val="00E95FDA"/>
    <w:rsid w:val="00E9612F"/>
    <w:rsid w:val="00E96830"/>
    <w:rsid w:val="00E968D4"/>
    <w:rsid w:val="00E96D54"/>
    <w:rsid w:val="00E97A29"/>
    <w:rsid w:val="00E97B05"/>
    <w:rsid w:val="00EA09C5"/>
    <w:rsid w:val="00EA0C62"/>
    <w:rsid w:val="00EA141E"/>
    <w:rsid w:val="00EA1F03"/>
    <w:rsid w:val="00EA2073"/>
    <w:rsid w:val="00EA2551"/>
    <w:rsid w:val="00EA2720"/>
    <w:rsid w:val="00EA2817"/>
    <w:rsid w:val="00EA288C"/>
    <w:rsid w:val="00EA2CE9"/>
    <w:rsid w:val="00EA38E0"/>
    <w:rsid w:val="00EA46E7"/>
    <w:rsid w:val="00EA479D"/>
    <w:rsid w:val="00EA4FEE"/>
    <w:rsid w:val="00EA521D"/>
    <w:rsid w:val="00EA5243"/>
    <w:rsid w:val="00EA5DDB"/>
    <w:rsid w:val="00EA5F8E"/>
    <w:rsid w:val="00EA62C4"/>
    <w:rsid w:val="00EA63C5"/>
    <w:rsid w:val="00EA68F3"/>
    <w:rsid w:val="00EA79EB"/>
    <w:rsid w:val="00EB0A63"/>
    <w:rsid w:val="00EB0D0C"/>
    <w:rsid w:val="00EB0EEA"/>
    <w:rsid w:val="00EB1CB6"/>
    <w:rsid w:val="00EB2187"/>
    <w:rsid w:val="00EB23CD"/>
    <w:rsid w:val="00EB27A1"/>
    <w:rsid w:val="00EB3148"/>
    <w:rsid w:val="00EB399D"/>
    <w:rsid w:val="00EB3CC2"/>
    <w:rsid w:val="00EB3D8A"/>
    <w:rsid w:val="00EB497D"/>
    <w:rsid w:val="00EB49B7"/>
    <w:rsid w:val="00EB5351"/>
    <w:rsid w:val="00EB54F3"/>
    <w:rsid w:val="00EB5EA0"/>
    <w:rsid w:val="00EB62B5"/>
    <w:rsid w:val="00EB6348"/>
    <w:rsid w:val="00EB639A"/>
    <w:rsid w:val="00EB64F2"/>
    <w:rsid w:val="00EB6C8A"/>
    <w:rsid w:val="00EB7528"/>
    <w:rsid w:val="00EB769E"/>
    <w:rsid w:val="00EB78AE"/>
    <w:rsid w:val="00EC03E7"/>
    <w:rsid w:val="00EC0AA0"/>
    <w:rsid w:val="00EC16D8"/>
    <w:rsid w:val="00EC18E2"/>
    <w:rsid w:val="00EC1BC9"/>
    <w:rsid w:val="00EC24CD"/>
    <w:rsid w:val="00EC24F8"/>
    <w:rsid w:val="00EC251D"/>
    <w:rsid w:val="00EC252B"/>
    <w:rsid w:val="00EC26CE"/>
    <w:rsid w:val="00EC289A"/>
    <w:rsid w:val="00EC2AE7"/>
    <w:rsid w:val="00EC2CE7"/>
    <w:rsid w:val="00EC3425"/>
    <w:rsid w:val="00EC3484"/>
    <w:rsid w:val="00EC36D5"/>
    <w:rsid w:val="00EC374B"/>
    <w:rsid w:val="00EC5820"/>
    <w:rsid w:val="00EC585F"/>
    <w:rsid w:val="00EC5862"/>
    <w:rsid w:val="00EC58BA"/>
    <w:rsid w:val="00EC5A38"/>
    <w:rsid w:val="00EC5CBD"/>
    <w:rsid w:val="00EC6466"/>
    <w:rsid w:val="00EC646E"/>
    <w:rsid w:val="00EC6A9C"/>
    <w:rsid w:val="00EC7627"/>
    <w:rsid w:val="00EC7673"/>
    <w:rsid w:val="00EC7A49"/>
    <w:rsid w:val="00EC7B25"/>
    <w:rsid w:val="00EC7EBF"/>
    <w:rsid w:val="00ED00D6"/>
    <w:rsid w:val="00ED023A"/>
    <w:rsid w:val="00ED0679"/>
    <w:rsid w:val="00ED069E"/>
    <w:rsid w:val="00ED0854"/>
    <w:rsid w:val="00ED0A69"/>
    <w:rsid w:val="00ED0ECC"/>
    <w:rsid w:val="00ED12BE"/>
    <w:rsid w:val="00ED1619"/>
    <w:rsid w:val="00ED2207"/>
    <w:rsid w:val="00ED2372"/>
    <w:rsid w:val="00ED2E22"/>
    <w:rsid w:val="00ED3196"/>
    <w:rsid w:val="00ED3488"/>
    <w:rsid w:val="00ED35E2"/>
    <w:rsid w:val="00ED3666"/>
    <w:rsid w:val="00ED3A6A"/>
    <w:rsid w:val="00ED4056"/>
    <w:rsid w:val="00ED425B"/>
    <w:rsid w:val="00ED42D8"/>
    <w:rsid w:val="00ED4D11"/>
    <w:rsid w:val="00ED5046"/>
    <w:rsid w:val="00ED5D0C"/>
    <w:rsid w:val="00ED61C0"/>
    <w:rsid w:val="00ED71C3"/>
    <w:rsid w:val="00ED71F8"/>
    <w:rsid w:val="00ED72AC"/>
    <w:rsid w:val="00ED7E8A"/>
    <w:rsid w:val="00ED7ED5"/>
    <w:rsid w:val="00ED7F5A"/>
    <w:rsid w:val="00EE01CF"/>
    <w:rsid w:val="00EE0381"/>
    <w:rsid w:val="00EE0A7C"/>
    <w:rsid w:val="00EE0B3D"/>
    <w:rsid w:val="00EE0FD4"/>
    <w:rsid w:val="00EE13B6"/>
    <w:rsid w:val="00EE18FC"/>
    <w:rsid w:val="00EE1A93"/>
    <w:rsid w:val="00EE1D55"/>
    <w:rsid w:val="00EE1DDF"/>
    <w:rsid w:val="00EE205C"/>
    <w:rsid w:val="00EE20E8"/>
    <w:rsid w:val="00EE2E63"/>
    <w:rsid w:val="00EE3119"/>
    <w:rsid w:val="00EE390B"/>
    <w:rsid w:val="00EE398C"/>
    <w:rsid w:val="00EE4019"/>
    <w:rsid w:val="00EE491A"/>
    <w:rsid w:val="00EE49D0"/>
    <w:rsid w:val="00EE4F04"/>
    <w:rsid w:val="00EE501C"/>
    <w:rsid w:val="00EE51C2"/>
    <w:rsid w:val="00EE538C"/>
    <w:rsid w:val="00EE545C"/>
    <w:rsid w:val="00EE58CF"/>
    <w:rsid w:val="00EE5A9D"/>
    <w:rsid w:val="00EE5BF0"/>
    <w:rsid w:val="00EE622D"/>
    <w:rsid w:val="00EE6CA4"/>
    <w:rsid w:val="00EE7713"/>
    <w:rsid w:val="00EE780B"/>
    <w:rsid w:val="00EE7A7D"/>
    <w:rsid w:val="00EE7BAB"/>
    <w:rsid w:val="00EF00A2"/>
    <w:rsid w:val="00EF01F5"/>
    <w:rsid w:val="00EF0D91"/>
    <w:rsid w:val="00EF11BB"/>
    <w:rsid w:val="00EF2047"/>
    <w:rsid w:val="00EF20DD"/>
    <w:rsid w:val="00EF27B5"/>
    <w:rsid w:val="00EF2CF1"/>
    <w:rsid w:val="00EF353D"/>
    <w:rsid w:val="00EF39D7"/>
    <w:rsid w:val="00EF3BBA"/>
    <w:rsid w:val="00EF3DA0"/>
    <w:rsid w:val="00EF45E6"/>
    <w:rsid w:val="00EF4C20"/>
    <w:rsid w:val="00EF5224"/>
    <w:rsid w:val="00EF54F4"/>
    <w:rsid w:val="00EF580F"/>
    <w:rsid w:val="00EF586C"/>
    <w:rsid w:val="00EF5B87"/>
    <w:rsid w:val="00EF61B4"/>
    <w:rsid w:val="00EF6B02"/>
    <w:rsid w:val="00EF7280"/>
    <w:rsid w:val="00EF7419"/>
    <w:rsid w:val="00EF78C7"/>
    <w:rsid w:val="00EF7CFC"/>
    <w:rsid w:val="00F00235"/>
    <w:rsid w:val="00F005C9"/>
    <w:rsid w:val="00F009BD"/>
    <w:rsid w:val="00F014C2"/>
    <w:rsid w:val="00F01BAA"/>
    <w:rsid w:val="00F022C6"/>
    <w:rsid w:val="00F02D86"/>
    <w:rsid w:val="00F03720"/>
    <w:rsid w:val="00F038F3"/>
    <w:rsid w:val="00F03A9F"/>
    <w:rsid w:val="00F03CD4"/>
    <w:rsid w:val="00F03FC0"/>
    <w:rsid w:val="00F04029"/>
    <w:rsid w:val="00F040A3"/>
    <w:rsid w:val="00F044AC"/>
    <w:rsid w:val="00F04896"/>
    <w:rsid w:val="00F04BA9"/>
    <w:rsid w:val="00F05154"/>
    <w:rsid w:val="00F05748"/>
    <w:rsid w:val="00F0697C"/>
    <w:rsid w:val="00F07363"/>
    <w:rsid w:val="00F07621"/>
    <w:rsid w:val="00F0762D"/>
    <w:rsid w:val="00F07685"/>
    <w:rsid w:val="00F07CBE"/>
    <w:rsid w:val="00F1038A"/>
    <w:rsid w:val="00F1049E"/>
    <w:rsid w:val="00F10BBF"/>
    <w:rsid w:val="00F115F2"/>
    <w:rsid w:val="00F116AD"/>
    <w:rsid w:val="00F11C21"/>
    <w:rsid w:val="00F12028"/>
    <w:rsid w:val="00F129C5"/>
    <w:rsid w:val="00F13AE1"/>
    <w:rsid w:val="00F13F67"/>
    <w:rsid w:val="00F140B3"/>
    <w:rsid w:val="00F1473D"/>
    <w:rsid w:val="00F1516D"/>
    <w:rsid w:val="00F1521D"/>
    <w:rsid w:val="00F1711A"/>
    <w:rsid w:val="00F17378"/>
    <w:rsid w:val="00F20465"/>
    <w:rsid w:val="00F20D62"/>
    <w:rsid w:val="00F20E02"/>
    <w:rsid w:val="00F213E5"/>
    <w:rsid w:val="00F216D4"/>
    <w:rsid w:val="00F217D4"/>
    <w:rsid w:val="00F21AB9"/>
    <w:rsid w:val="00F21C08"/>
    <w:rsid w:val="00F2246E"/>
    <w:rsid w:val="00F2252C"/>
    <w:rsid w:val="00F227D7"/>
    <w:rsid w:val="00F22C27"/>
    <w:rsid w:val="00F2340E"/>
    <w:rsid w:val="00F23685"/>
    <w:rsid w:val="00F23F43"/>
    <w:rsid w:val="00F240CC"/>
    <w:rsid w:val="00F246E2"/>
    <w:rsid w:val="00F24A7C"/>
    <w:rsid w:val="00F24BBD"/>
    <w:rsid w:val="00F24D54"/>
    <w:rsid w:val="00F2514A"/>
    <w:rsid w:val="00F2544C"/>
    <w:rsid w:val="00F25538"/>
    <w:rsid w:val="00F2572F"/>
    <w:rsid w:val="00F259D8"/>
    <w:rsid w:val="00F26710"/>
    <w:rsid w:val="00F267D7"/>
    <w:rsid w:val="00F26808"/>
    <w:rsid w:val="00F26C4F"/>
    <w:rsid w:val="00F26D8D"/>
    <w:rsid w:val="00F2703E"/>
    <w:rsid w:val="00F27492"/>
    <w:rsid w:val="00F278B7"/>
    <w:rsid w:val="00F27B9B"/>
    <w:rsid w:val="00F27C78"/>
    <w:rsid w:val="00F3026A"/>
    <w:rsid w:val="00F309A7"/>
    <w:rsid w:val="00F30E8D"/>
    <w:rsid w:val="00F313AC"/>
    <w:rsid w:val="00F3174D"/>
    <w:rsid w:val="00F3183B"/>
    <w:rsid w:val="00F31DCD"/>
    <w:rsid w:val="00F324C1"/>
    <w:rsid w:val="00F329F8"/>
    <w:rsid w:val="00F32C77"/>
    <w:rsid w:val="00F32CF4"/>
    <w:rsid w:val="00F3358F"/>
    <w:rsid w:val="00F339BF"/>
    <w:rsid w:val="00F34697"/>
    <w:rsid w:val="00F34883"/>
    <w:rsid w:val="00F348A3"/>
    <w:rsid w:val="00F34B9B"/>
    <w:rsid w:val="00F34BCC"/>
    <w:rsid w:val="00F34E38"/>
    <w:rsid w:val="00F34FC5"/>
    <w:rsid w:val="00F3587D"/>
    <w:rsid w:val="00F35D6E"/>
    <w:rsid w:val="00F36617"/>
    <w:rsid w:val="00F367E8"/>
    <w:rsid w:val="00F36C73"/>
    <w:rsid w:val="00F373F8"/>
    <w:rsid w:val="00F3774D"/>
    <w:rsid w:val="00F37A0C"/>
    <w:rsid w:val="00F37D79"/>
    <w:rsid w:val="00F402FB"/>
    <w:rsid w:val="00F40592"/>
    <w:rsid w:val="00F405B9"/>
    <w:rsid w:val="00F40662"/>
    <w:rsid w:val="00F40ECB"/>
    <w:rsid w:val="00F414EA"/>
    <w:rsid w:val="00F41976"/>
    <w:rsid w:val="00F41BDC"/>
    <w:rsid w:val="00F41E9F"/>
    <w:rsid w:val="00F42589"/>
    <w:rsid w:val="00F43667"/>
    <w:rsid w:val="00F43924"/>
    <w:rsid w:val="00F43C4C"/>
    <w:rsid w:val="00F43D95"/>
    <w:rsid w:val="00F43DCE"/>
    <w:rsid w:val="00F44E1A"/>
    <w:rsid w:val="00F45394"/>
    <w:rsid w:val="00F45691"/>
    <w:rsid w:val="00F45DDC"/>
    <w:rsid w:val="00F45E2F"/>
    <w:rsid w:val="00F45EE6"/>
    <w:rsid w:val="00F4611A"/>
    <w:rsid w:val="00F46592"/>
    <w:rsid w:val="00F465E2"/>
    <w:rsid w:val="00F46762"/>
    <w:rsid w:val="00F469BC"/>
    <w:rsid w:val="00F47454"/>
    <w:rsid w:val="00F47984"/>
    <w:rsid w:val="00F47EBB"/>
    <w:rsid w:val="00F50C85"/>
    <w:rsid w:val="00F50DED"/>
    <w:rsid w:val="00F5185F"/>
    <w:rsid w:val="00F51C3E"/>
    <w:rsid w:val="00F51DC5"/>
    <w:rsid w:val="00F51E09"/>
    <w:rsid w:val="00F51FAB"/>
    <w:rsid w:val="00F5265B"/>
    <w:rsid w:val="00F52A63"/>
    <w:rsid w:val="00F52C86"/>
    <w:rsid w:val="00F52E61"/>
    <w:rsid w:val="00F531C9"/>
    <w:rsid w:val="00F53455"/>
    <w:rsid w:val="00F53A34"/>
    <w:rsid w:val="00F53A86"/>
    <w:rsid w:val="00F5400F"/>
    <w:rsid w:val="00F542C4"/>
    <w:rsid w:val="00F54871"/>
    <w:rsid w:val="00F54873"/>
    <w:rsid w:val="00F5491A"/>
    <w:rsid w:val="00F54A0D"/>
    <w:rsid w:val="00F5537C"/>
    <w:rsid w:val="00F55471"/>
    <w:rsid w:val="00F559B1"/>
    <w:rsid w:val="00F55D96"/>
    <w:rsid w:val="00F56124"/>
    <w:rsid w:val="00F56579"/>
    <w:rsid w:val="00F56AB1"/>
    <w:rsid w:val="00F574A0"/>
    <w:rsid w:val="00F57B00"/>
    <w:rsid w:val="00F57FE5"/>
    <w:rsid w:val="00F60424"/>
    <w:rsid w:val="00F60BCC"/>
    <w:rsid w:val="00F61507"/>
    <w:rsid w:val="00F618CC"/>
    <w:rsid w:val="00F624D3"/>
    <w:rsid w:val="00F62599"/>
    <w:rsid w:val="00F627D5"/>
    <w:rsid w:val="00F62BF6"/>
    <w:rsid w:val="00F62D4F"/>
    <w:rsid w:val="00F62D57"/>
    <w:rsid w:val="00F6329F"/>
    <w:rsid w:val="00F63781"/>
    <w:rsid w:val="00F63E0D"/>
    <w:rsid w:val="00F6420B"/>
    <w:rsid w:val="00F642DF"/>
    <w:rsid w:val="00F64BDF"/>
    <w:rsid w:val="00F653F1"/>
    <w:rsid w:val="00F65487"/>
    <w:rsid w:val="00F6604B"/>
    <w:rsid w:val="00F66BF4"/>
    <w:rsid w:val="00F66C2B"/>
    <w:rsid w:val="00F66DCC"/>
    <w:rsid w:val="00F67292"/>
    <w:rsid w:val="00F70764"/>
    <w:rsid w:val="00F7109E"/>
    <w:rsid w:val="00F716AB"/>
    <w:rsid w:val="00F716E0"/>
    <w:rsid w:val="00F7180A"/>
    <w:rsid w:val="00F71C3B"/>
    <w:rsid w:val="00F720AD"/>
    <w:rsid w:val="00F73180"/>
    <w:rsid w:val="00F7442E"/>
    <w:rsid w:val="00F745D2"/>
    <w:rsid w:val="00F7465F"/>
    <w:rsid w:val="00F7476F"/>
    <w:rsid w:val="00F74ACE"/>
    <w:rsid w:val="00F75BDF"/>
    <w:rsid w:val="00F75BF4"/>
    <w:rsid w:val="00F761B0"/>
    <w:rsid w:val="00F763B8"/>
    <w:rsid w:val="00F76938"/>
    <w:rsid w:val="00F7700E"/>
    <w:rsid w:val="00F774E2"/>
    <w:rsid w:val="00F803DD"/>
    <w:rsid w:val="00F806A5"/>
    <w:rsid w:val="00F80877"/>
    <w:rsid w:val="00F80AFE"/>
    <w:rsid w:val="00F813B3"/>
    <w:rsid w:val="00F82AED"/>
    <w:rsid w:val="00F82B18"/>
    <w:rsid w:val="00F82E23"/>
    <w:rsid w:val="00F82E3A"/>
    <w:rsid w:val="00F83110"/>
    <w:rsid w:val="00F83B17"/>
    <w:rsid w:val="00F8430A"/>
    <w:rsid w:val="00F8445D"/>
    <w:rsid w:val="00F84686"/>
    <w:rsid w:val="00F84B93"/>
    <w:rsid w:val="00F84CFC"/>
    <w:rsid w:val="00F84DC4"/>
    <w:rsid w:val="00F84FB0"/>
    <w:rsid w:val="00F84FF9"/>
    <w:rsid w:val="00F8567B"/>
    <w:rsid w:val="00F85BB5"/>
    <w:rsid w:val="00F863DB"/>
    <w:rsid w:val="00F8653D"/>
    <w:rsid w:val="00F86B53"/>
    <w:rsid w:val="00F86CEE"/>
    <w:rsid w:val="00F86CFA"/>
    <w:rsid w:val="00F87172"/>
    <w:rsid w:val="00F8722D"/>
    <w:rsid w:val="00F8726E"/>
    <w:rsid w:val="00F87443"/>
    <w:rsid w:val="00F87512"/>
    <w:rsid w:val="00F87660"/>
    <w:rsid w:val="00F87A3F"/>
    <w:rsid w:val="00F907DE"/>
    <w:rsid w:val="00F9083C"/>
    <w:rsid w:val="00F90E2A"/>
    <w:rsid w:val="00F91207"/>
    <w:rsid w:val="00F91496"/>
    <w:rsid w:val="00F919E2"/>
    <w:rsid w:val="00F91E14"/>
    <w:rsid w:val="00F922FC"/>
    <w:rsid w:val="00F92750"/>
    <w:rsid w:val="00F92A22"/>
    <w:rsid w:val="00F92CBF"/>
    <w:rsid w:val="00F92E80"/>
    <w:rsid w:val="00F92F58"/>
    <w:rsid w:val="00F936A9"/>
    <w:rsid w:val="00F93751"/>
    <w:rsid w:val="00F93C34"/>
    <w:rsid w:val="00F93DA8"/>
    <w:rsid w:val="00F93EE9"/>
    <w:rsid w:val="00F943F4"/>
    <w:rsid w:val="00F94520"/>
    <w:rsid w:val="00F94AD8"/>
    <w:rsid w:val="00F94CDF"/>
    <w:rsid w:val="00F9507E"/>
    <w:rsid w:val="00F9509D"/>
    <w:rsid w:val="00F95894"/>
    <w:rsid w:val="00F95B00"/>
    <w:rsid w:val="00F965FE"/>
    <w:rsid w:val="00F96A82"/>
    <w:rsid w:val="00F96AD5"/>
    <w:rsid w:val="00F96B23"/>
    <w:rsid w:val="00F96DF4"/>
    <w:rsid w:val="00F97243"/>
    <w:rsid w:val="00FA00C8"/>
    <w:rsid w:val="00FA0492"/>
    <w:rsid w:val="00FA0555"/>
    <w:rsid w:val="00FA0F79"/>
    <w:rsid w:val="00FA0FD7"/>
    <w:rsid w:val="00FA14F2"/>
    <w:rsid w:val="00FA28F3"/>
    <w:rsid w:val="00FA3040"/>
    <w:rsid w:val="00FA36B4"/>
    <w:rsid w:val="00FA3718"/>
    <w:rsid w:val="00FA371D"/>
    <w:rsid w:val="00FA3A90"/>
    <w:rsid w:val="00FA3A93"/>
    <w:rsid w:val="00FA3C59"/>
    <w:rsid w:val="00FA40DF"/>
    <w:rsid w:val="00FA4233"/>
    <w:rsid w:val="00FA444D"/>
    <w:rsid w:val="00FA51F8"/>
    <w:rsid w:val="00FA5A86"/>
    <w:rsid w:val="00FA5A9D"/>
    <w:rsid w:val="00FA626C"/>
    <w:rsid w:val="00FA634A"/>
    <w:rsid w:val="00FA6368"/>
    <w:rsid w:val="00FA6BBA"/>
    <w:rsid w:val="00FA6CBF"/>
    <w:rsid w:val="00FA6E94"/>
    <w:rsid w:val="00FA6FBE"/>
    <w:rsid w:val="00FA7277"/>
    <w:rsid w:val="00FA7403"/>
    <w:rsid w:val="00FA7F61"/>
    <w:rsid w:val="00FB0A5B"/>
    <w:rsid w:val="00FB0B73"/>
    <w:rsid w:val="00FB0C80"/>
    <w:rsid w:val="00FB0EDA"/>
    <w:rsid w:val="00FB17C0"/>
    <w:rsid w:val="00FB1E17"/>
    <w:rsid w:val="00FB1E9E"/>
    <w:rsid w:val="00FB2341"/>
    <w:rsid w:val="00FB2395"/>
    <w:rsid w:val="00FB24F1"/>
    <w:rsid w:val="00FB27E9"/>
    <w:rsid w:val="00FB2DAB"/>
    <w:rsid w:val="00FB3933"/>
    <w:rsid w:val="00FB539E"/>
    <w:rsid w:val="00FB553D"/>
    <w:rsid w:val="00FB5AF1"/>
    <w:rsid w:val="00FB5E14"/>
    <w:rsid w:val="00FB661A"/>
    <w:rsid w:val="00FB6747"/>
    <w:rsid w:val="00FB69EE"/>
    <w:rsid w:val="00FB6AE3"/>
    <w:rsid w:val="00FB6EF8"/>
    <w:rsid w:val="00FB754A"/>
    <w:rsid w:val="00FC06DC"/>
    <w:rsid w:val="00FC07F9"/>
    <w:rsid w:val="00FC0A01"/>
    <w:rsid w:val="00FC137E"/>
    <w:rsid w:val="00FC15CF"/>
    <w:rsid w:val="00FC1877"/>
    <w:rsid w:val="00FC20D0"/>
    <w:rsid w:val="00FC2218"/>
    <w:rsid w:val="00FC241C"/>
    <w:rsid w:val="00FC2822"/>
    <w:rsid w:val="00FC2AA2"/>
    <w:rsid w:val="00FC3121"/>
    <w:rsid w:val="00FC3276"/>
    <w:rsid w:val="00FC32C7"/>
    <w:rsid w:val="00FC3BDD"/>
    <w:rsid w:val="00FC3D58"/>
    <w:rsid w:val="00FC3FA2"/>
    <w:rsid w:val="00FC46D3"/>
    <w:rsid w:val="00FC4CF9"/>
    <w:rsid w:val="00FC4D68"/>
    <w:rsid w:val="00FC5348"/>
    <w:rsid w:val="00FC5650"/>
    <w:rsid w:val="00FC5CCD"/>
    <w:rsid w:val="00FC5D80"/>
    <w:rsid w:val="00FC5E41"/>
    <w:rsid w:val="00FC60DE"/>
    <w:rsid w:val="00FC66D0"/>
    <w:rsid w:val="00FC67C2"/>
    <w:rsid w:val="00FC6BE8"/>
    <w:rsid w:val="00FC794B"/>
    <w:rsid w:val="00FC7E1C"/>
    <w:rsid w:val="00FD0FA1"/>
    <w:rsid w:val="00FD117E"/>
    <w:rsid w:val="00FD161A"/>
    <w:rsid w:val="00FD1A28"/>
    <w:rsid w:val="00FD1B0A"/>
    <w:rsid w:val="00FD2731"/>
    <w:rsid w:val="00FD2EE0"/>
    <w:rsid w:val="00FD3371"/>
    <w:rsid w:val="00FD3459"/>
    <w:rsid w:val="00FD38E2"/>
    <w:rsid w:val="00FD455A"/>
    <w:rsid w:val="00FD4673"/>
    <w:rsid w:val="00FD46D2"/>
    <w:rsid w:val="00FD500C"/>
    <w:rsid w:val="00FD52F1"/>
    <w:rsid w:val="00FD53BD"/>
    <w:rsid w:val="00FD5891"/>
    <w:rsid w:val="00FD5C02"/>
    <w:rsid w:val="00FD6142"/>
    <w:rsid w:val="00FD636D"/>
    <w:rsid w:val="00FD652C"/>
    <w:rsid w:val="00FD6DB0"/>
    <w:rsid w:val="00FD70AC"/>
    <w:rsid w:val="00FD7827"/>
    <w:rsid w:val="00FE0113"/>
    <w:rsid w:val="00FE0212"/>
    <w:rsid w:val="00FE0B35"/>
    <w:rsid w:val="00FE1072"/>
    <w:rsid w:val="00FE117D"/>
    <w:rsid w:val="00FE12CB"/>
    <w:rsid w:val="00FE15A5"/>
    <w:rsid w:val="00FE1601"/>
    <w:rsid w:val="00FE16F4"/>
    <w:rsid w:val="00FE1F59"/>
    <w:rsid w:val="00FE2318"/>
    <w:rsid w:val="00FE2515"/>
    <w:rsid w:val="00FE2EDB"/>
    <w:rsid w:val="00FE2FC9"/>
    <w:rsid w:val="00FE3F17"/>
    <w:rsid w:val="00FE3F83"/>
    <w:rsid w:val="00FE441E"/>
    <w:rsid w:val="00FE4539"/>
    <w:rsid w:val="00FE4E04"/>
    <w:rsid w:val="00FE4F00"/>
    <w:rsid w:val="00FE540C"/>
    <w:rsid w:val="00FE57A5"/>
    <w:rsid w:val="00FE5947"/>
    <w:rsid w:val="00FE59E2"/>
    <w:rsid w:val="00FE5B51"/>
    <w:rsid w:val="00FE5BDF"/>
    <w:rsid w:val="00FE64F1"/>
    <w:rsid w:val="00FE6708"/>
    <w:rsid w:val="00FE6E8D"/>
    <w:rsid w:val="00FE6F5B"/>
    <w:rsid w:val="00FE7066"/>
    <w:rsid w:val="00FE726A"/>
    <w:rsid w:val="00FE78B3"/>
    <w:rsid w:val="00FF01B2"/>
    <w:rsid w:val="00FF0200"/>
    <w:rsid w:val="00FF0662"/>
    <w:rsid w:val="00FF084C"/>
    <w:rsid w:val="00FF118A"/>
    <w:rsid w:val="00FF15B3"/>
    <w:rsid w:val="00FF1885"/>
    <w:rsid w:val="00FF1EFB"/>
    <w:rsid w:val="00FF2453"/>
    <w:rsid w:val="00FF2733"/>
    <w:rsid w:val="00FF2A18"/>
    <w:rsid w:val="00FF4958"/>
    <w:rsid w:val="00FF4ACC"/>
    <w:rsid w:val="00FF5433"/>
    <w:rsid w:val="00FF54BC"/>
    <w:rsid w:val="00FF5B8E"/>
    <w:rsid w:val="00FF61B6"/>
    <w:rsid w:val="00FF6396"/>
    <w:rsid w:val="00FF64DD"/>
    <w:rsid w:val="00FF64FD"/>
    <w:rsid w:val="00FF66DF"/>
    <w:rsid w:val="00FF6DA9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C97E3"/>
  <w15:docId w15:val="{23B7F5CB-CF79-433C-B222-49FE3F7F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C53D2"/>
    <w:pPr>
      <w:widowControl w:val="0"/>
      <w:jc w:val="both"/>
    </w:pPr>
    <w:rPr>
      <w:rFonts w:eastAsia="微软雅黑"/>
      <w:kern w:val="2"/>
      <w:sz w:val="22"/>
      <w:szCs w:val="24"/>
    </w:rPr>
  </w:style>
  <w:style w:type="paragraph" w:styleId="1">
    <w:name w:val="heading 1"/>
    <w:basedOn w:val="a0"/>
    <w:next w:val="a0"/>
    <w:link w:val="11"/>
    <w:autoRedefine/>
    <w:qFormat/>
    <w:rsid w:val="00A275BD"/>
    <w:pPr>
      <w:keepNext/>
      <w:keepLines/>
      <w:numPr>
        <w:numId w:val="1"/>
      </w:numPr>
      <w:suppressAutoHyphens/>
      <w:adjustRightInd w:val="0"/>
      <w:spacing w:before="340" w:after="330" w:line="48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3"/>
    <w:link w:val="20"/>
    <w:autoRedefine/>
    <w:qFormat/>
    <w:rsid w:val="008314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/>
      <w:b/>
      <w:bCs/>
      <w:sz w:val="28"/>
      <w:szCs w:val="28"/>
      <w:lang w:val="x-none" w:eastAsia="x-none"/>
    </w:rPr>
  </w:style>
  <w:style w:type="paragraph" w:styleId="3">
    <w:name w:val="heading 3"/>
    <w:basedOn w:val="a0"/>
    <w:next w:val="4"/>
    <w:link w:val="30"/>
    <w:autoRedefine/>
    <w:qFormat/>
    <w:rsid w:val="006E587F"/>
    <w:pPr>
      <w:keepNext/>
      <w:keepLines/>
      <w:numPr>
        <w:ilvl w:val="2"/>
        <w:numId w:val="1"/>
      </w:numPr>
      <w:suppressAutoHyphens/>
      <w:adjustRightInd w:val="0"/>
      <w:spacing w:before="260" w:after="260" w:line="415" w:lineRule="auto"/>
      <w:outlineLvl w:val="2"/>
      <w:pPrChange w:id="0" w:author="Lyu Lixin" w:date="2023-11-07T11:05:00Z">
        <w:pPr>
          <w:keepNext/>
          <w:keepLines/>
          <w:widowControl w:val="0"/>
          <w:numPr>
            <w:ilvl w:val="2"/>
            <w:numId w:val="1"/>
          </w:numPr>
          <w:suppressAutoHyphens/>
          <w:adjustRightInd w:val="0"/>
          <w:spacing w:before="260" w:after="260" w:line="415" w:lineRule="auto"/>
          <w:jc w:val="both"/>
          <w:outlineLvl w:val="2"/>
        </w:pPr>
      </w:pPrChange>
    </w:pPr>
    <w:rPr>
      <w:rFonts w:ascii="微软雅黑" w:hAnsi="微软雅黑"/>
      <w:b/>
      <w:bCs/>
      <w:kern w:val="32"/>
      <w:sz w:val="24"/>
      <w:szCs w:val="32"/>
      <w:lang w:val="x-none" w:eastAsia="ar-SA"/>
      <w:rPrChange w:id="0" w:author="Lyu Lixin" w:date="2023-11-07T11:05:00Z">
        <w:rPr>
          <w:rFonts w:ascii="微软雅黑" w:eastAsia="微软雅黑" w:hAnsi="微软雅黑"/>
          <w:b/>
          <w:bCs/>
          <w:kern w:val="32"/>
          <w:sz w:val="24"/>
          <w:szCs w:val="32"/>
          <w:lang w:val="x-none" w:eastAsia="ar-SA" w:bidi="ar-SA"/>
        </w:rPr>
      </w:rPrChange>
    </w:rPr>
  </w:style>
  <w:style w:type="paragraph" w:styleId="4">
    <w:name w:val="heading 4"/>
    <w:basedOn w:val="3"/>
    <w:next w:val="a0"/>
    <w:link w:val="40"/>
    <w:autoRedefine/>
    <w:qFormat/>
    <w:rsid w:val="006E587F"/>
    <w:pPr>
      <w:numPr>
        <w:ilvl w:val="0"/>
        <w:numId w:val="0"/>
      </w:numPr>
      <w:outlineLvl w:val="3"/>
      <w:pPrChange w:id="1" w:author="Lyu Lixin" w:date="2023-11-07T11:05:00Z">
        <w:pPr>
          <w:keepNext/>
          <w:keepLines/>
          <w:widowControl w:val="0"/>
          <w:suppressAutoHyphens/>
          <w:adjustRightInd w:val="0"/>
          <w:spacing w:before="260" w:after="260" w:line="415" w:lineRule="auto"/>
          <w:jc w:val="both"/>
          <w:outlineLvl w:val="3"/>
        </w:pPr>
      </w:pPrChange>
    </w:pPr>
    <w:rPr>
      <w:rPrChange w:id="1" w:author="Lyu Lixin" w:date="2023-11-07T11:05:00Z">
        <w:rPr>
          <w:rFonts w:ascii="微软雅黑" w:eastAsia="微软雅黑" w:hAnsi="微软雅黑"/>
          <w:b/>
          <w:bCs/>
          <w:kern w:val="32"/>
          <w:sz w:val="24"/>
          <w:szCs w:val="32"/>
          <w:lang w:val="x-none" w:eastAsia="ar-SA" w:bidi="ar-SA"/>
        </w:rPr>
      </w:rPrChange>
    </w:rPr>
  </w:style>
  <w:style w:type="paragraph" w:styleId="5">
    <w:name w:val="heading 5"/>
    <w:basedOn w:val="a0"/>
    <w:next w:val="a0"/>
    <w:link w:val="50"/>
    <w:qFormat/>
    <w:rsid w:val="00590951"/>
    <w:pPr>
      <w:keepNext/>
      <w:keepLines/>
      <w:suppressAutoHyphens/>
      <w:spacing w:before="280" w:after="290" w:line="374" w:lineRule="auto"/>
      <w:outlineLvl w:val="4"/>
    </w:pPr>
    <w:rPr>
      <w:rFonts w:eastAsia="宋体"/>
      <w:b/>
      <w:bCs/>
      <w:kern w:val="1"/>
      <w:szCs w:val="28"/>
      <w:lang w:val="x-none" w:eastAsia="ar-SA"/>
    </w:rPr>
  </w:style>
  <w:style w:type="paragraph" w:styleId="6">
    <w:name w:val="heading 6"/>
    <w:basedOn w:val="a0"/>
    <w:next w:val="a0"/>
    <w:link w:val="60"/>
    <w:autoRedefine/>
    <w:qFormat/>
    <w:rsid w:val="00697BB5"/>
    <w:pPr>
      <w:keepNext/>
      <w:keepLines/>
      <w:suppressAutoHyphens/>
      <w:spacing w:before="240" w:after="64" w:line="320" w:lineRule="auto"/>
      <w:outlineLvl w:val="5"/>
    </w:pPr>
    <w:rPr>
      <w:rFonts w:ascii="Arial" w:hAnsi="Arial"/>
      <w:b/>
      <w:bCs/>
      <w:kern w:val="1"/>
      <w:sz w:val="18"/>
      <w:lang w:eastAsia="ar-SA"/>
    </w:rPr>
  </w:style>
  <w:style w:type="paragraph" w:styleId="7">
    <w:name w:val="heading 7"/>
    <w:basedOn w:val="a0"/>
    <w:next w:val="a0"/>
    <w:qFormat/>
    <w:pPr>
      <w:keepNext/>
      <w:keepLines/>
      <w:suppressAutoHyphens/>
      <w:spacing w:before="240" w:after="64" w:line="320" w:lineRule="auto"/>
      <w:outlineLvl w:val="6"/>
    </w:pPr>
    <w:rPr>
      <w:b/>
      <w:bCs/>
      <w:kern w:val="1"/>
      <w:sz w:val="24"/>
      <w:lang w:eastAsia="ar-SA"/>
    </w:rPr>
  </w:style>
  <w:style w:type="paragraph" w:styleId="8">
    <w:name w:val="heading 8"/>
    <w:basedOn w:val="a0"/>
    <w:next w:val="a0"/>
    <w:qFormat/>
    <w:pPr>
      <w:keepNext/>
      <w:keepLines/>
      <w:suppressAutoHyphens/>
      <w:spacing w:before="240" w:after="64" w:line="320" w:lineRule="auto"/>
      <w:outlineLvl w:val="7"/>
    </w:pPr>
    <w:rPr>
      <w:rFonts w:ascii="Arial" w:eastAsia="黑体" w:hAnsi="Arial"/>
      <w:kern w:val="1"/>
      <w:sz w:val="24"/>
      <w:lang w:eastAsia="ar-SA"/>
    </w:rPr>
  </w:style>
  <w:style w:type="paragraph" w:styleId="9">
    <w:name w:val="heading 9"/>
    <w:basedOn w:val="a0"/>
    <w:next w:val="a0"/>
    <w:qFormat/>
    <w:pPr>
      <w:keepNext/>
      <w:keepLines/>
      <w:suppressAutoHyphens/>
      <w:spacing w:before="240" w:after="64" w:line="320" w:lineRule="auto"/>
      <w:outlineLvl w:val="8"/>
    </w:pPr>
    <w:rPr>
      <w:rFonts w:ascii="Arial" w:eastAsia="黑体" w:hAnsi="Arial"/>
      <w:kern w:val="1"/>
      <w:szCs w:val="21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</w:style>
  <w:style w:type="paragraph" w:styleId="TOC1">
    <w:name w:val="toc 1"/>
    <w:basedOn w:val="a0"/>
    <w:next w:val="a0"/>
    <w:autoRedefine/>
    <w:uiPriority w:val="39"/>
  </w:style>
  <w:style w:type="paragraph" w:styleId="TOC2">
    <w:name w:val="toc 2"/>
    <w:basedOn w:val="a0"/>
    <w:next w:val="a0"/>
    <w:autoRedefine/>
    <w:uiPriority w:val="39"/>
    <w:pPr>
      <w:ind w:leftChars="200" w:left="420"/>
    </w:pPr>
  </w:style>
  <w:style w:type="paragraph" w:styleId="TOC3">
    <w:name w:val="toc 3"/>
    <w:basedOn w:val="a0"/>
    <w:next w:val="a0"/>
    <w:autoRedefine/>
    <w:uiPriority w:val="39"/>
    <w:pPr>
      <w:ind w:leftChars="400" w:left="840"/>
    </w:pPr>
  </w:style>
  <w:style w:type="paragraph" w:styleId="TOC4">
    <w:name w:val="toc 4"/>
    <w:basedOn w:val="a0"/>
    <w:next w:val="a0"/>
    <w:autoRedefine/>
    <w:uiPriority w:val="39"/>
    <w:pPr>
      <w:ind w:leftChars="600" w:left="1260"/>
    </w:pPr>
  </w:style>
  <w:style w:type="paragraph" w:styleId="TOC5">
    <w:name w:val="toc 5"/>
    <w:basedOn w:val="a0"/>
    <w:next w:val="a0"/>
    <w:autoRedefine/>
    <w:uiPriority w:val="39"/>
    <w:pPr>
      <w:ind w:leftChars="800" w:left="1680"/>
    </w:pPr>
  </w:style>
  <w:style w:type="paragraph" w:styleId="TOC6">
    <w:name w:val="toc 6"/>
    <w:basedOn w:val="a0"/>
    <w:next w:val="a0"/>
    <w:autoRedefine/>
    <w:uiPriority w:val="39"/>
    <w:pPr>
      <w:ind w:leftChars="1000" w:left="2100"/>
    </w:pPr>
  </w:style>
  <w:style w:type="paragraph" w:styleId="TOC7">
    <w:name w:val="toc 7"/>
    <w:basedOn w:val="a0"/>
    <w:next w:val="a0"/>
    <w:autoRedefine/>
    <w:uiPriority w:val="39"/>
    <w:pPr>
      <w:ind w:leftChars="1200" w:left="2520"/>
    </w:pPr>
  </w:style>
  <w:style w:type="paragraph" w:styleId="TOC8">
    <w:name w:val="toc 8"/>
    <w:basedOn w:val="a0"/>
    <w:next w:val="a0"/>
    <w:autoRedefine/>
    <w:uiPriority w:val="39"/>
    <w:pPr>
      <w:ind w:leftChars="1400" w:left="2940"/>
    </w:pPr>
  </w:style>
  <w:style w:type="paragraph" w:styleId="TOC9">
    <w:name w:val="toc 9"/>
    <w:basedOn w:val="a0"/>
    <w:next w:val="a0"/>
    <w:autoRedefine/>
    <w:uiPriority w:val="39"/>
    <w:pPr>
      <w:ind w:leftChars="1600" w:left="3360"/>
    </w:p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x-none" w:eastAsia="x-none"/>
    </w:rPr>
  </w:style>
  <w:style w:type="character" w:styleId="a8">
    <w:name w:val="page number"/>
    <w:basedOn w:val="a1"/>
  </w:style>
  <w:style w:type="paragraph" w:styleId="a9">
    <w:name w:val="Normal (Web)"/>
    <w:basedOn w:val="a0"/>
    <w:uiPriority w:val="99"/>
    <w:pPr>
      <w:widowControl/>
      <w:spacing w:before="100" w:beforeAutospacing="1" w:after="119"/>
      <w:jc w:val="left"/>
    </w:pPr>
    <w:rPr>
      <w:rFonts w:ascii="宋体" w:hAnsi="宋体"/>
      <w:kern w:val="0"/>
      <w:sz w:val="24"/>
    </w:rPr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a0"/>
    <w:next w:val="ab"/>
    <w:rsid w:val="00A47436"/>
    <w:pPr>
      <w:spacing w:after="120" w:line="240" w:lineRule="atLeast"/>
      <w:jc w:val="left"/>
    </w:pPr>
    <w:rPr>
      <w:rFonts w:ascii="宋体"/>
      <w:i/>
      <w:snapToGrid w:val="0"/>
      <w:color w:val="0000FF"/>
      <w:kern w:val="0"/>
      <w:sz w:val="20"/>
      <w:szCs w:val="20"/>
    </w:rPr>
  </w:style>
  <w:style w:type="paragraph" w:styleId="ab">
    <w:name w:val="Body Text"/>
    <w:basedOn w:val="a0"/>
    <w:rsid w:val="00A47436"/>
    <w:pPr>
      <w:spacing w:after="120"/>
    </w:pPr>
  </w:style>
  <w:style w:type="paragraph" w:customStyle="1" w:styleId="21">
    <w:name w:val="样式 标题 2 + 褐色"/>
    <w:basedOn w:val="2"/>
    <w:rsid w:val="003363E9"/>
    <w:rPr>
      <w:color w:val="993300"/>
    </w:rPr>
  </w:style>
  <w:style w:type="table" w:styleId="ac">
    <w:name w:val="Table Grid"/>
    <w:basedOn w:val="a2"/>
    <w:uiPriority w:val="39"/>
    <w:rsid w:val="009845D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5">
    <w:name w:val="样式 标题 1 + 左侧:  0.5 厘米"/>
    <w:basedOn w:val="1"/>
    <w:rsid w:val="00C90492"/>
    <w:pPr>
      <w:numPr>
        <w:numId w:val="0"/>
      </w:numPr>
    </w:pPr>
    <w:rPr>
      <w:rFonts w:cs="宋体"/>
      <w:szCs w:val="20"/>
    </w:rPr>
  </w:style>
  <w:style w:type="paragraph" w:customStyle="1" w:styleId="Char1CharCharChar">
    <w:name w:val="Char1 Char Char Char"/>
    <w:basedOn w:val="a0"/>
    <w:rsid w:val="003D151E"/>
    <w:pPr>
      <w:ind w:leftChars="85" w:left="178"/>
    </w:pPr>
    <w:rPr>
      <w:rFonts w:ascii="Tahoma" w:hAnsi="Tahoma"/>
      <w:sz w:val="24"/>
      <w:szCs w:val="20"/>
    </w:rPr>
  </w:style>
  <w:style w:type="paragraph" w:styleId="ad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ar Char,水上软件 Char Char Char Char Char Char Char Char Char Char"/>
    <w:basedOn w:val="a0"/>
    <w:rsid w:val="00681498"/>
    <w:pPr>
      <w:spacing w:line="360" w:lineRule="auto"/>
      <w:ind w:firstLineChars="200" w:firstLine="200"/>
    </w:pPr>
    <w:rPr>
      <w:rFonts w:ascii="Arial" w:hAnsi="Arial"/>
      <w:szCs w:val="21"/>
    </w:rPr>
  </w:style>
  <w:style w:type="paragraph" w:customStyle="1" w:styleId="Char">
    <w:name w:val="指南缩进 Char"/>
    <w:basedOn w:val="a0"/>
    <w:next w:val="ad"/>
    <w:qFormat/>
    <w:rsid w:val="00681498"/>
    <w:pPr>
      <w:spacing w:line="360" w:lineRule="auto"/>
      <w:ind w:firstLineChars="200" w:firstLine="200"/>
    </w:pPr>
    <w:rPr>
      <w:rFonts w:ascii="Arial" w:hAnsi="Arial"/>
      <w:i/>
      <w:color w:val="0000FF"/>
      <w:szCs w:val="21"/>
    </w:rPr>
  </w:style>
  <w:style w:type="paragraph" w:customStyle="1" w:styleId="a">
    <w:name w:val="正文项"/>
    <w:basedOn w:val="a0"/>
    <w:rsid w:val="008A064A"/>
    <w:pPr>
      <w:numPr>
        <w:numId w:val="2"/>
      </w:numPr>
      <w:tabs>
        <w:tab w:val="clear" w:pos="425"/>
      </w:tabs>
      <w:spacing w:line="360" w:lineRule="auto"/>
      <w:ind w:leftChars="200" w:left="400" w:hangingChars="200" w:hanging="200"/>
    </w:pPr>
    <w:rPr>
      <w:rFonts w:ascii="Arial" w:hAnsi="Arial"/>
      <w:szCs w:val="21"/>
    </w:rPr>
  </w:style>
  <w:style w:type="paragraph" w:customStyle="1" w:styleId="ae">
    <w:name w:val="表格文字"/>
    <w:basedOn w:val="a0"/>
    <w:rsid w:val="008A064A"/>
    <w:pPr>
      <w:spacing w:before="25" w:after="25" w:line="300" w:lineRule="auto"/>
    </w:pPr>
    <w:rPr>
      <w:spacing w:val="10"/>
      <w:kern w:val="0"/>
      <w:sz w:val="24"/>
      <w:szCs w:val="20"/>
    </w:rPr>
  </w:style>
  <w:style w:type="paragraph" w:customStyle="1" w:styleId="CharCharCharCharCharCharCharCharCharCharChar">
    <w:name w:val="Char Char Char Char Char Char Char Char Char Char Char"/>
    <w:basedOn w:val="a4"/>
    <w:autoRedefine/>
    <w:rsid w:val="002F21CA"/>
    <w:rPr>
      <w:rFonts w:ascii="Tahoma" w:hAnsi="Tahoma"/>
      <w:sz w:val="24"/>
    </w:rPr>
  </w:style>
  <w:style w:type="character" w:customStyle="1" w:styleId="mleft71">
    <w:name w:val="mleft71"/>
    <w:basedOn w:val="a1"/>
    <w:rsid w:val="00C108BF"/>
  </w:style>
  <w:style w:type="character" w:customStyle="1" w:styleId="style989901font12">
    <w:name w:val="style989901 font12"/>
    <w:basedOn w:val="a1"/>
    <w:rsid w:val="00DF50A6"/>
  </w:style>
  <w:style w:type="character" w:customStyle="1" w:styleId="af">
    <w:name w:val="已访问的超链接"/>
    <w:rsid w:val="00DF50A6"/>
    <w:rPr>
      <w:color w:val="800080"/>
      <w:u w:val="single"/>
    </w:rPr>
  </w:style>
  <w:style w:type="character" w:customStyle="1" w:styleId="a7">
    <w:name w:val="页脚 字符"/>
    <w:link w:val="a6"/>
    <w:uiPriority w:val="99"/>
    <w:rsid w:val="008F1E1B"/>
    <w:rPr>
      <w:kern w:val="2"/>
      <w:sz w:val="18"/>
      <w:szCs w:val="18"/>
    </w:rPr>
  </w:style>
  <w:style w:type="paragraph" w:styleId="af0">
    <w:name w:val="Balloon Text"/>
    <w:basedOn w:val="a0"/>
    <w:link w:val="af1"/>
    <w:rsid w:val="00C45B29"/>
    <w:rPr>
      <w:rFonts w:eastAsia="宋体"/>
      <w:sz w:val="18"/>
      <w:szCs w:val="18"/>
      <w:lang w:val="x-none" w:eastAsia="x-none"/>
    </w:rPr>
  </w:style>
  <w:style w:type="character" w:customStyle="1" w:styleId="af1">
    <w:name w:val="批注框文本 字符"/>
    <w:link w:val="af0"/>
    <w:rsid w:val="00C45B29"/>
    <w:rPr>
      <w:kern w:val="2"/>
      <w:sz w:val="18"/>
      <w:szCs w:val="18"/>
    </w:rPr>
  </w:style>
  <w:style w:type="character" w:customStyle="1" w:styleId="40">
    <w:name w:val="标题 4 字符"/>
    <w:link w:val="4"/>
    <w:rsid w:val="006E587F"/>
    <w:rPr>
      <w:rFonts w:ascii="微软雅黑" w:eastAsia="微软雅黑" w:hAnsi="微软雅黑"/>
      <w:b/>
      <w:bCs/>
      <w:kern w:val="32"/>
      <w:sz w:val="24"/>
      <w:szCs w:val="32"/>
      <w:lang w:val="x-none" w:eastAsia="ar-SA"/>
    </w:rPr>
  </w:style>
  <w:style w:type="character" w:customStyle="1" w:styleId="50">
    <w:name w:val="标题 5 字符"/>
    <w:link w:val="5"/>
    <w:rsid w:val="00C050C8"/>
    <w:rPr>
      <w:b/>
      <w:bCs/>
      <w:kern w:val="1"/>
      <w:sz w:val="21"/>
      <w:szCs w:val="28"/>
      <w:lang w:eastAsia="ar-SA"/>
    </w:rPr>
  </w:style>
  <w:style w:type="paragraph" w:styleId="af2">
    <w:name w:val="List Paragraph"/>
    <w:basedOn w:val="a0"/>
    <w:uiPriority w:val="34"/>
    <w:qFormat/>
    <w:rsid w:val="006356CA"/>
    <w:pPr>
      <w:ind w:firstLineChars="200" w:firstLine="420"/>
      <w:jc w:val="left"/>
    </w:pPr>
    <w:rPr>
      <w:rFonts w:ascii="Calibri" w:hAnsi="Calibri"/>
      <w:szCs w:val="22"/>
    </w:rPr>
  </w:style>
  <w:style w:type="character" w:customStyle="1" w:styleId="20">
    <w:name w:val="标题 2 字符"/>
    <w:link w:val="2"/>
    <w:rsid w:val="0083147C"/>
    <w:rPr>
      <w:rFonts w:ascii="微软雅黑" w:eastAsia="微软雅黑" w:hAnsi="微软雅黑"/>
      <w:b/>
      <w:bCs/>
      <w:kern w:val="2"/>
      <w:sz w:val="28"/>
      <w:szCs w:val="28"/>
      <w:lang w:val="x-none" w:eastAsia="x-none"/>
    </w:rPr>
  </w:style>
  <w:style w:type="character" w:styleId="af3">
    <w:name w:val="annotation reference"/>
    <w:basedOn w:val="a1"/>
    <w:uiPriority w:val="99"/>
    <w:qFormat/>
    <w:rsid w:val="0059337E"/>
    <w:rPr>
      <w:sz w:val="21"/>
      <w:szCs w:val="21"/>
    </w:rPr>
  </w:style>
  <w:style w:type="paragraph" w:styleId="af4">
    <w:name w:val="annotation text"/>
    <w:basedOn w:val="a0"/>
    <w:link w:val="af5"/>
    <w:uiPriority w:val="99"/>
    <w:qFormat/>
    <w:rsid w:val="0059337E"/>
    <w:pPr>
      <w:jc w:val="left"/>
    </w:pPr>
  </w:style>
  <w:style w:type="character" w:customStyle="1" w:styleId="af5">
    <w:name w:val="批注文字 字符"/>
    <w:basedOn w:val="a1"/>
    <w:link w:val="af4"/>
    <w:uiPriority w:val="99"/>
    <w:rsid w:val="0059337E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59337E"/>
    <w:rPr>
      <w:b/>
      <w:bCs/>
    </w:rPr>
  </w:style>
  <w:style w:type="character" w:customStyle="1" w:styleId="af7">
    <w:name w:val="批注主题 字符"/>
    <w:basedOn w:val="af5"/>
    <w:link w:val="af6"/>
    <w:rsid w:val="0059337E"/>
    <w:rPr>
      <w:b/>
      <w:bCs/>
      <w:kern w:val="2"/>
      <w:sz w:val="21"/>
      <w:szCs w:val="24"/>
    </w:rPr>
  </w:style>
  <w:style w:type="character" w:customStyle="1" w:styleId="lijuyuanxing">
    <w:name w:val="lijuyuanxing"/>
    <w:basedOn w:val="a1"/>
    <w:rsid w:val="00345A54"/>
  </w:style>
  <w:style w:type="paragraph" w:customStyle="1" w:styleId="10">
    <w:name w:val="样式1"/>
    <w:basedOn w:val="1"/>
    <w:rsid w:val="004C51AC"/>
    <w:pPr>
      <w:numPr>
        <w:numId w:val="3"/>
      </w:numPr>
      <w:suppressAutoHyphens w:val="0"/>
      <w:adjustRightInd/>
      <w:spacing w:line="578" w:lineRule="auto"/>
    </w:pPr>
    <w:rPr>
      <w:lang w:val="x-none" w:eastAsia="x-none"/>
    </w:rPr>
  </w:style>
  <w:style w:type="character" w:customStyle="1" w:styleId="30">
    <w:name w:val="标题 3 字符"/>
    <w:basedOn w:val="a1"/>
    <w:link w:val="3"/>
    <w:rsid w:val="006E587F"/>
    <w:rPr>
      <w:rFonts w:ascii="微软雅黑" w:eastAsia="微软雅黑" w:hAnsi="微软雅黑"/>
      <w:b/>
      <w:bCs/>
      <w:kern w:val="32"/>
      <w:sz w:val="24"/>
      <w:szCs w:val="32"/>
      <w:lang w:val="x-none" w:eastAsia="ar-SA"/>
    </w:rPr>
  </w:style>
  <w:style w:type="character" w:customStyle="1" w:styleId="60">
    <w:name w:val="标题 6 字符"/>
    <w:basedOn w:val="a1"/>
    <w:link w:val="6"/>
    <w:rsid w:val="008D7CEB"/>
    <w:rPr>
      <w:rFonts w:ascii="Arial" w:hAnsi="Arial"/>
      <w:b/>
      <w:bCs/>
      <w:kern w:val="1"/>
      <w:sz w:val="18"/>
      <w:szCs w:val="24"/>
      <w:lang w:eastAsia="ar-SA"/>
    </w:rPr>
  </w:style>
  <w:style w:type="character" w:customStyle="1" w:styleId="apple-style-span">
    <w:name w:val="apple-style-span"/>
    <w:basedOn w:val="a1"/>
    <w:rsid w:val="00860FF7"/>
  </w:style>
  <w:style w:type="paragraph" w:customStyle="1" w:styleId="22">
    <w:name w:val="新建标题2"/>
    <w:basedOn w:val="TOC1"/>
    <w:rsid w:val="00860FF7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af8">
    <w:name w:val="Body Text Indent"/>
    <w:basedOn w:val="a0"/>
    <w:link w:val="af9"/>
    <w:rsid w:val="0037749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rsid w:val="0037749E"/>
    <w:rPr>
      <w:kern w:val="2"/>
      <w:sz w:val="21"/>
      <w:szCs w:val="24"/>
    </w:rPr>
  </w:style>
  <w:style w:type="paragraph" w:customStyle="1" w:styleId="p0">
    <w:name w:val="p0"/>
    <w:basedOn w:val="a0"/>
    <w:rsid w:val="00564429"/>
    <w:pPr>
      <w:widowControl/>
    </w:pPr>
    <w:rPr>
      <w:kern w:val="0"/>
      <w:szCs w:val="21"/>
    </w:rPr>
  </w:style>
  <w:style w:type="paragraph" w:styleId="HTML">
    <w:name w:val="HTML Preformatted"/>
    <w:basedOn w:val="a0"/>
    <w:link w:val="HTML0"/>
    <w:uiPriority w:val="99"/>
    <w:unhideWhenUsed/>
    <w:rsid w:val="00564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564429"/>
    <w:rPr>
      <w:rFonts w:ascii="宋体" w:hAnsi="宋体" w:cs="宋体"/>
      <w:sz w:val="24"/>
      <w:szCs w:val="24"/>
    </w:rPr>
  </w:style>
  <w:style w:type="paragraph" w:styleId="afa">
    <w:name w:val="caption"/>
    <w:basedOn w:val="a0"/>
    <w:next w:val="a0"/>
    <w:unhideWhenUsed/>
    <w:qFormat/>
    <w:rsid w:val="003E61C8"/>
    <w:rPr>
      <w:rFonts w:ascii="Cambria" w:eastAsia="黑体" w:hAnsi="Cambria"/>
      <w:sz w:val="20"/>
      <w:szCs w:val="20"/>
    </w:rPr>
  </w:style>
  <w:style w:type="paragraph" w:customStyle="1" w:styleId="12">
    <w:name w:val="新建标题1"/>
    <w:basedOn w:val="a0"/>
    <w:rsid w:val="00085219"/>
    <w:rPr>
      <w:b/>
      <w:szCs w:val="21"/>
    </w:rPr>
  </w:style>
  <w:style w:type="paragraph" w:customStyle="1" w:styleId="13">
    <w:name w:val="列出段落1"/>
    <w:basedOn w:val="a0"/>
    <w:uiPriority w:val="34"/>
    <w:qFormat/>
    <w:rsid w:val="002B2921"/>
    <w:pPr>
      <w:ind w:firstLineChars="200" w:firstLine="420"/>
    </w:pPr>
    <w:rPr>
      <w:rFonts w:ascii="Calibri" w:eastAsia="宋体" w:hAnsi="Calibri"/>
      <w:szCs w:val="21"/>
    </w:rPr>
  </w:style>
  <w:style w:type="character" w:customStyle="1" w:styleId="23">
    <w:name w:val="批注文字 字符2"/>
    <w:basedOn w:val="a1"/>
    <w:qFormat/>
    <w:rsid w:val="000201F6"/>
    <w:rPr>
      <w:kern w:val="2"/>
      <w:sz w:val="21"/>
      <w:szCs w:val="24"/>
    </w:rPr>
  </w:style>
  <w:style w:type="character" w:customStyle="1" w:styleId="11">
    <w:name w:val="标题 1 字符"/>
    <w:basedOn w:val="a1"/>
    <w:link w:val="1"/>
    <w:rsid w:val="00A275BD"/>
    <w:rPr>
      <w:rFonts w:eastAsia="微软雅黑"/>
      <w:b/>
      <w:bCs/>
      <w:kern w:val="44"/>
      <w:sz w:val="44"/>
      <w:szCs w:val="44"/>
    </w:rPr>
  </w:style>
  <w:style w:type="character" w:customStyle="1" w:styleId="14">
    <w:name w:val="批注文字 字符1"/>
    <w:basedOn w:val="a1"/>
    <w:uiPriority w:val="99"/>
    <w:qFormat/>
    <w:rsid w:val="00E07638"/>
    <w:rPr>
      <w:szCs w:val="24"/>
    </w:rPr>
  </w:style>
  <w:style w:type="character" w:styleId="afb">
    <w:name w:val="Unresolved Mention"/>
    <w:basedOn w:val="a1"/>
    <w:uiPriority w:val="99"/>
    <w:semiHidden/>
    <w:unhideWhenUsed/>
    <w:rsid w:val="0092338E"/>
    <w:rPr>
      <w:color w:val="605E5C"/>
      <w:shd w:val="clear" w:color="auto" w:fill="E1DFDD"/>
    </w:rPr>
  </w:style>
  <w:style w:type="character" w:styleId="afc">
    <w:name w:val="Emphasis"/>
    <w:basedOn w:val="a1"/>
    <w:uiPriority w:val="20"/>
    <w:qFormat/>
    <w:rsid w:val="005D6F25"/>
    <w:rPr>
      <w:i/>
      <w:iCs/>
    </w:rPr>
  </w:style>
  <w:style w:type="character" w:customStyle="1" w:styleId="mailsessiontitlemain">
    <w:name w:val="mail_session_title_main"/>
    <w:basedOn w:val="a1"/>
    <w:rsid w:val="00615AFA"/>
  </w:style>
  <w:style w:type="character" w:customStyle="1" w:styleId="mailsessiontitletail">
    <w:name w:val="mail_session_title_tail"/>
    <w:basedOn w:val="a1"/>
    <w:rsid w:val="00615AFA"/>
  </w:style>
  <w:style w:type="paragraph" w:styleId="afd">
    <w:name w:val="Revision"/>
    <w:hidden/>
    <w:uiPriority w:val="99"/>
    <w:semiHidden/>
    <w:rsid w:val="00030E6A"/>
    <w:rPr>
      <w:rFonts w:eastAsia="微软雅黑"/>
      <w:kern w:val="2"/>
      <w:sz w:val="22"/>
      <w:szCs w:val="24"/>
    </w:rPr>
  </w:style>
  <w:style w:type="character" w:styleId="afe">
    <w:name w:val="FollowedHyperlink"/>
    <w:basedOn w:val="a1"/>
    <w:semiHidden/>
    <w:unhideWhenUsed/>
    <w:rsid w:val="006E58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30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38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079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52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39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562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687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087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07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oleObject" Target="embeddings/Microsoft_Excel_97-2003_Worksheet.xls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E3714E7-AC3D-4B35-9DC6-6D82DB06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16</Pages>
  <Words>1023</Words>
  <Characters>5837</Characters>
  <Application>Microsoft Office Word</Application>
  <DocSecurity>0</DocSecurity>
  <Lines>48</Lines>
  <Paragraphs>13</Paragraphs>
  <ScaleCrop>false</ScaleCrop>
  <Company>vemic</Company>
  <LinksUpToDate>false</LinksUpToDate>
  <CharactersWithSpaces>6847</CharactersWithSpaces>
  <SharedDoc>false</SharedDoc>
  <HLinks>
    <vt:vector size="126" baseType="variant"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_Toc459299378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_Toc459299377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_Toc459299376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_Toc459299375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_Toc459299374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_Toc459299373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_Toc459299372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_Toc459299371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_Toc459299370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_Toc459299369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_Toc459299368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_Toc459299367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_Toc459299366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_Toc459299365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_Toc459299364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_Toc459299363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_Toc459299362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_Toc459299361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_Toc459299360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_Toc459299359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_Toc459299358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chenyanhua@made-in-china.com</dc:creator>
  <cp:keywords/>
  <dc:description/>
  <cp:lastModifiedBy>Lyu Lixin</cp:lastModifiedBy>
  <cp:revision>31</cp:revision>
  <dcterms:created xsi:type="dcterms:W3CDTF">2023-09-06T10:05:00Z</dcterms:created>
  <dcterms:modified xsi:type="dcterms:W3CDTF">2023-11-07T03:16:00Z</dcterms:modified>
</cp:coreProperties>
</file>