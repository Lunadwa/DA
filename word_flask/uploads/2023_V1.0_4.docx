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xls" ContentType="application/vnd.ms-exce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  <w:rPr>
          <w:rFonts w:ascii="微软雅黑" w:hAnsi="微软雅黑" w:cs="Arial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Arial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版本：</w:t>
      </w:r>
      <w:r>
        <w:rPr>
          <w:rFonts w:hint="eastAsia" w:ascii="微软雅黑" w:hAnsi="微软雅黑" w:cs="Arial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0.1</w:t>
      </w:r>
    </w:p>
    <w:p>
      <w:pPr>
        <w:spacing w:line="360" w:lineRule="auto"/>
        <w:jc w:val="right"/>
        <w:rPr>
          <w:rFonts w:ascii="微软雅黑" w:hAnsi="微软雅黑" w:cs="Arial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Arial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密级：保 密</w:t>
      </w:r>
    </w:p>
    <w:p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微软雅黑" w:hAnsi="微软雅黑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MIC英文版</w:t>
      </w:r>
    </w:p>
    <w:p>
      <w:pPr>
        <w:jc w:val="center"/>
        <w:rPr>
          <w:rFonts w:ascii="微软雅黑" w:hAnsi="微软雅黑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产品需求规格说明书</w:t>
      </w:r>
    </w:p>
    <w:p>
      <w:pPr>
        <w:jc w:val="center"/>
        <w:rPr>
          <w:rFonts w:ascii="微软雅黑" w:hAnsi="微软雅黑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安心收：订单自定义产品</w:t>
      </w:r>
      <w:r>
        <w:rPr>
          <w:rFonts w:hint="eastAsia" w:ascii="微软雅黑" w:hAnsi="微软雅黑" w:cs="Segoe UI"/>
          <w:color w:val="000000" w:themeColor="text1"/>
          <w:spacing w:val="-4"/>
          <w:sz w:val="36"/>
          <w:szCs w:val="36"/>
          <w:shd w:val="clear" w:color="auto" w:fill="FFFFFF"/>
          <w14:textFill>
            <w14:solidFill>
              <w14:schemeClr w14:val="tx1"/>
            </w14:solidFill>
          </w14:textFill>
        </w:rPr>
        <w:t xml:space="preserve"> V</w:t>
      </w:r>
      <w:r>
        <w:rPr>
          <w:rFonts w:ascii="微软雅黑" w:hAnsi="微软雅黑" w:cs="Segoe UI"/>
          <w:color w:val="000000" w:themeColor="text1"/>
          <w:spacing w:val="-4"/>
          <w:sz w:val="36"/>
          <w:szCs w:val="36"/>
          <w:shd w:val="clear" w:color="auto" w:fill="FFFFFF"/>
          <w14:textFill>
            <w14:solidFill>
              <w14:schemeClr w14:val="tx1"/>
            </w14:solidFill>
          </w14:textFill>
        </w:rPr>
        <w:t>1.0</w:t>
      </w:r>
    </w:p>
    <w:p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微软雅黑" w:hAnsi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6"/>
        <w:tabs>
          <w:tab w:val="right" w:pos="9360"/>
          <w:tab w:val="right" w:pos="10080"/>
        </w:tabs>
        <w:spacing w:after="0" w:line="276" w:lineRule="auto"/>
        <w:ind w:right="-30"/>
        <w:jc w:val="right"/>
        <w:rPr>
          <w:rFonts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提交日期：202</w:t>
      </w:r>
      <w:r>
        <w:rPr>
          <w:rFonts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年</w:t>
      </w:r>
      <w:r>
        <w:rPr>
          <w:rFonts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月</w:t>
      </w:r>
      <w:r>
        <w:rPr>
          <w:rFonts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日</w:t>
      </w:r>
    </w:p>
    <w:p>
      <w:pPr>
        <w:pStyle w:val="16"/>
        <w:tabs>
          <w:tab w:val="right" w:pos="9360"/>
          <w:tab w:val="right" w:pos="10080"/>
        </w:tabs>
        <w:spacing w:after="0" w:line="276" w:lineRule="auto"/>
        <w:ind w:right="-30"/>
        <w:jc w:val="right"/>
        <w:rPr>
          <w:rFonts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拷贝份数：*</w:t>
      </w:r>
      <w:bookmarkStart w:id="0" w:name="_Toc299017974"/>
      <w:bookmarkStart w:id="1" w:name="_Toc295757984"/>
    </w:p>
    <w:p>
      <w:pPr>
        <w:widowControl/>
        <w:jc w:val="left"/>
        <w:rPr>
          <w:rFonts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page"/>
      </w:r>
    </w:p>
    <w:p>
      <w:pPr>
        <w:pStyle w:val="16"/>
        <w:tabs>
          <w:tab w:val="right" w:pos="9360"/>
          <w:tab w:val="right" w:pos="10080"/>
        </w:tabs>
        <w:spacing w:after="0" w:line="276" w:lineRule="auto"/>
        <w:ind w:right="-30"/>
        <w:jc w:val="right"/>
        <w:rPr>
          <w:rFonts w:ascii="微软雅黑" w:hAnsi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1"/>
        <w:suppressAutoHyphens/>
        <w:adjustRightInd w:val="0"/>
        <w:spacing w:line="480" w:lineRule="auto"/>
        <w:ind w:left="420"/>
        <w:pPrChange w:id="0" w:author="Lyu Lixin" w:date="2023-10-11T17:21:00Z">
          <w:pPr>
            <w:pStyle w:val="41"/>
            <w:suppressAutoHyphens w:val="0"/>
            <w:adjustRightInd/>
            <w:spacing w:line="578" w:lineRule="auto"/>
            <w:ind w:left="420"/>
          </w:pPr>
        </w:pPrChange>
      </w:pPr>
      <w:bookmarkStart w:id="2" w:name="_Toc146804425"/>
      <w:r>
        <w:rPr>
          <w:rFonts w:hint="eastAsia"/>
        </w:rPr>
        <w:t>文档编制记录</w:t>
      </w:r>
      <w:bookmarkEnd w:id="0"/>
      <w:bookmarkEnd w:id="1"/>
      <w:bookmarkEnd w:id="2"/>
    </w:p>
    <w:tbl>
      <w:tblPr>
        <w:tblStyle w:val="32"/>
        <w:tblW w:w="9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3075"/>
        <w:gridCol w:w="2166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编制人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left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吕立新</w:t>
            </w: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编制日期</w:t>
            </w:r>
          </w:p>
        </w:tc>
        <w:tc>
          <w:tcPr>
            <w:tcW w:w="2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023/9/7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批准人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left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批准日期</w:t>
            </w:r>
          </w:p>
        </w:tc>
        <w:tc>
          <w:tcPr>
            <w:tcW w:w="2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1"/>
        <w:suppressAutoHyphens/>
        <w:adjustRightInd w:val="0"/>
        <w:spacing w:line="480" w:lineRule="auto"/>
        <w:ind w:left="420"/>
        <w:pPrChange w:id="1" w:author="Lyu Lixin" w:date="2023-10-11T17:21:00Z">
          <w:pPr>
            <w:pStyle w:val="41"/>
            <w:suppressAutoHyphens w:val="0"/>
            <w:adjustRightInd/>
            <w:spacing w:line="578" w:lineRule="auto"/>
            <w:ind w:left="420"/>
          </w:pPr>
        </w:pPrChange>
      </w:pPr>
      <w:bookmarkStart w:id="3" w:name="_Toc295757985"/>
      <w:bookmarkStart w:id="4" w:name="_Toc299017975"/>
      <w:bookmarkStart w:id="5" w:name="_Toc146804426"/>
      <w:r>
        <w:rPr>
          <w:rFonts w:hint="eastAsia"/>
        </w:rPr>
        <w:t>文档修订记录</w:t>
      </w:r>
      <w:bookmarkEnd w:id="3"/>
      <w:bookmarkEnd w:id="4"/>
      <w:bookmarkEnd w:id="5"/>
    </w:p>
    <w:tbl>
      <w:tblPr>
        <w:tblStyle w:val="32"/>
        <w:tblW w:w="91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536"/>
        <w:gridCol w:w="4700"/>
        <w:gridCol w:w="15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023/9/7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V0.5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方案初稿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吕立新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023/9/27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V0.9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rPr>
                <w:rFonts w:ascii="微软雅黑" w:hAnsi="微软雅黑" w:cs="Arial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方案初稿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吕立新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023/10/09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4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自定义产品的图片统一使用占位图片； </w:t>
            </w:r>
          </w:p>
          <w:p>
            <w:pPr>
              <w:pStyle w:val="54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切换线上产品和自定义产品，暂存用户填写的信息。</w:t>
            </w:r>
          </w:p>
          <w:p>
            <w:pPr>
              <w:spacing w:line="300" w:lineRule="auto"/>
              <w:rPr>
                <w:rFonts w:ascii="微软雅黑" w:hAnsi="微软雅黑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吕立新</w:t>
            </w:r>
          </w:p>
        </w:tc>
      </w:tr>
    </w:tbl>
    <w:p>
      <w:pPr>
        <w:spacing w:line="360" w:lineRule="auto"/>
        <w:rPr>
          <w:rFonts w:ascii="微软雅黑" w:hAnsi="微软雅黑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sectPr>
          <w:headerReference r:id="rId5" w:type="default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spacing w:line="360" w:lineRule="auto"/>
        <w:jc w:val="center"/>
      </w:pPr>
      <w:r>
        <w:rPr>
          <w:rFonts w:hint="eastAsia" w:ascii="微软雅黑" w:hAnsi="微软雅黑"/>
          <w:b/>
          <w:bCs/>
          <w:color w:val="000000" w:themeColor="text1"/>
          <w:sz w:val="36"/>
          <w:szCs w:val="48"/>
          <w14:textFill>
            <w14:solidFill>
              <w14:schemeClr w14:val="tx1"/>
            </w14:solidFill>
          </w14:textFill>
        </w:rPr>
        <w:t>目录</w:t>
      </w:r>
      <w:r>
        <w:rPr>
          <w:rFonts w:hint="eastAsia" w:ascii="微软雅黑" w:hAnsi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TOC \o "1-3" \h \z \u </w:instrText>
      </w:r>
      <w:r>
        <w:rPr>
          <w:rFonts w:hint="eastAsia" w:ascii="微软雅黑" w:hAnsi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"_Toc146804425" </w:instrText>
      </w:r>
      <w:r>
        <w:fldChar w:fldCharType="separate"/>
      </w:r>
      <w:r>
        <w:rPr>
          <w:rStyle w:val="37"/>
          <w:rFonts w:ascii="微软雅黑" w:hAnsi="微软雅黑"/>
        </w:rPr>
        <w:t>文档编制记录</w:t>
      </w:r>
      <w:r>
        <w:tab/>
      </w:r>
      <w:r>
        <w:fldChar w:fldCharType="begin"/>
      </w:r>
      <w:r>
        <w:instrText xml:space="preserve"> PAGEREF _Toc146804425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"_Toc146804426" </w:instrText>
      </w:r>
      <w:r>
        <w:fldChar w:fldCharType="separate"/>
      </w:r>
      <w:r>
        <w:rPr>
          <w:rStyle w:val="37"/>
          <w:rFonts w:ascii="微软雅黑" w:hAnsi="微软雅黑"/>
        </w:rPr>
        <w:t>文档修订记录</w:t>
      </w:r>
      <w:r>
        <w:tab/>
      </w:r>
      <w:r>
        <w:fldChar w:fldCharType="begin"/>
      </w:r>
      <w:r>
        <w:instrText xml:space="preserve"> PAGEREF _Toc146804426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"_Toc146804427" </w:instrText>
      </w:r>
      <w:r>
        <w:fldChar w:fldCharType="separate"/>
      </w:r>
      <w:r>
        <w:rPr>
          <w:rStyle w:val="37"/>
          <w:rFonts w:ascii="Arial" w:hAnsi="Arial" w:cs="Arial"/>
        </w:rPr>
        <w:t>1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37"/>
          <w:rFonts w:ascii="微软雅黑" w:hAnsi="微软雅黑"/>
        </w:rPr>
        <w:t>引言</w:t>
      </w:r>
      <w:r>
        <w:tab/>
      </w:r>
      <w:r>
        <w:fldChar w:fldCharType="begin"/>
      </w:r>
      <w:r>
        <w:instrText xml:space="preserve"> PAGEREF _Toc146804427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"_Toc146804428" </w:instrText>
      </w:r>
      <w:r>
        <w:fldChar w:fldCharType="separate"/>
      </w:r>
      <w:r>
        <w:rPr>
          <w:rStyle w:val="37"/>
          <w:rFonts w:ascii="Arial" w:hAnsi="Arial" w:cs="Arial"/>
        </w:rPr>
        <w:t>1.1</w:t>
      </w:r>
      <w:r>
        <w:rPr>
          <w:rStyle w:val="37"/>
        </w:rPr>
        <w:t xml:space="preserve"> 需求背景</w:t>
      </w:r>
      <w:r>
        <w:tab/>
      </w:r>
      <w:r>
        <w:fldChar w:fldCharType="begin"/>
      </w:r>
      <w:r>
        <w:instrText xml:space="preserve"> PAGEREF _Toc146804428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"_Toc146804429" </w:instrText>
      </w:r>
      <w:r>
        <w:fldChar w:fldCharType="separate"/>
      </w:r>
      <w:r>
        <w:rPr>
          <w:rStyle w:val="37"/>
          <w:rFonts w:ascii="Arial" w:hAnsi="Arial" w:cs="Arial"/>
        </w:rPr>
        <w:t>1.2</w:t>
      </w:r>
      <w:r>
        <w:rPr>
          <w:rStyle w:val="37"/>
        </w:rPr>
        <w:t xml:space="preserve"> 需求目的</w:t>
      </w:r>
      <w:r>
        <w:tab/>
      </w:r>
      <w:r>
        <w:fldChar w:fldCharType="begin"/>
      </w:r>
      <w:r>
        <w:instrText xml:space="preserve"> PAGEREF _Toc146804429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"_Toc146804430" </w:instrText>
      </w:r>
      <w:r>
        <w:fldChar w:fldCharType="separate"/>
      </w:r>
      <w:r>
        <w:rPr>
          <w:rStyle w:val="37"/>
          <w:rFonts w:ascii="Arial" w:hAnsi="Arial" w:cs="Arial"/>
        </w:rPr>
        <w:t>1.3</w:t>
      </w:r>
      <w:r>
        <w:rPr>
          <w:rStyle w:val="37"/>
        </w:rPr>
        <w:t xml:space="preserve"> 涉及范围</w:t>
      </w:r>
      <w:r>
        <w:tab/>
      </w:r>
      <w:r>
        <w:fldChar w:fldCharType="begin"/>
      </w:r>
      <w:r>
        <w:instrText xml:space="preserve"> PAGEREF _Toc146804430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"_Toc146804431" </w:instrText>
      </w:r>
      <w:r>
        <w:fldChar w:fldCharType="separate"/>
      </w:r>
      <w:r>
        <w:rPr>
          <w:rStyle w:val="37"/>
          <w:rFonts w:ascii="Arial" w:hAnsi="Arial" w:cs="Arial"/>
        </w:rPr>
        <w:t>2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37"/>
          <w:rFonts w:ascii="微软雅黑" w:hAnsi="微软雅黑"/>
        </w:rPr>
        <w:t>整体介绍</w:t>
      </w:r>
      <w:r>
        <w:tab/>
      </w:r>
      <w:r>
        <w:fldChar w:fldCharType="begin"/>
      </w:r>
      <w:r>
        <w:instrText xml:space="preserve"> PAGEREF _Toc146804431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"_Toc146804432" </w:instrText>
      </w:r>
      <w:r>
        <w:fldChar w:fldCharType="separate"/>
      </w:r>
      <w:r>
        <w:rPr>
          <w:rStyle w:val="37"/>
          <w:rFonts w:ascii="Arial" w:hAnsi="Arial" w:cs="Arial"/>
        </w:rPr>
        <w:t>2.1</w:t>
      </w:r>
      <w:r>
        <w:rPr>
          <w:rStyle w:val="37"/>
        </w:rPr>
        <w:t xml:space="preserve"> 业务规则</w:t>
      </w:r>
      <w:r>
        <w:tab/>
      </w:r>
      <w:r>
        <w:fldChar w:fldCharType="begin"/>
      </w:r>
      <w:r>
        <w:instrText xml:space="preserve"> PAGEREF _Toc146804432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"_Toc146804433" </w:instrText>
      </w:r>
      <w:r>
        <w:fldChar w:fldCharType="separate"/>
      </w:r>
      <w:r>
        <w:rPr>
          <w:rStyle w:val="37"/>
          <w:rFonts w:ascii="Arial" w:hAnsi="Arial" w:cs="Arial"/>
        </w:rPr>
        <w:t>2.2</w:t>
      </w:r>
      <w:r>
        <w:rPr>
          <w:rStyle w:val="37"/>
        </w:rPr>
        <w:t xml:space="preserve"> 设计稿地址</w:t>
      </w:r>
      <w:r>
        <w:tab/>
      </w:r>
      <w:r>
        <w:fldChar w:fldCharType="begin"/>
      </w:r>
      <w:r>
        <w:instrText xml:space="preserve"> PAGEREF _Toc146804433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"_Toc146804434" </w:instrText>
      </w:r>
      <w:r>
        <w:fldChar w:fldCharType="separate"/>
      </w:r>
      <w:r>
        <w:rPr>
          <w:rStyle w:val="37"/>
          <w:rFonts w:ascii="Arial" w:hAnsi="Arial" w:cs="Arial"/>
        </w:rPr>
        <w:t>3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37"/>
          <w:rFonts w:ascii="微软雅黑" w:hAnsi="微软雅黑"/>
        </w:rPr>
        <w:t>需求说明</w:t>
      </w:r>
      <w:r>
        <w:tab/>
      </w:r>
      <w:r>
        <w:fldChar w:fldCharType="begin"/>
      </w:r>
      <w:r>
        <w:instrText xml:space="preserve"> PAGEREF _Toc146804434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"_Toc146804435" </w:instrText>
      </w:r>
      <w:r>
        <w:fldChar w:fldCharType="separate"/>
      </w:r>
      <w:r>
        <w:rPr>
          <w:rStyle w:val="37"/>
          <w:rFonts w:ascii="Arial" w:hAnsi="Arial" w:cs="Arial"/>
        </w:rPr>
        <w:t>3.1</w:t>
      </w:r>
      <w:r>
        <w:rPr>
          <w:rStyle w:val="37"/>
        </w:rPr>
        <w:t xml:space="preserve"> 订单流程</w:t>
      </w:r>
      <w:r>
        <w:tab/>
      </w:r>
      <w:r>
        <w:fldChar w:fldCharType="begin"/>
      </w:r>
      <w:r>
        <w:instrText xml:space="preserve"> PAGEREF _Toc146804435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"_Toc146804436" </w:instrText>
      </w:r>
      <w:r>
        <w:fldChar w:fldCharType="separate"/>
      </w:r>
      <w:r>
        <w:rPr>
          <w:rStyle w:val="37"/>
          <w:rFonts w:ascii="Arial" w:hAnsi="Arial" w:cs="Arial"/>
        </w:rPr>
        <w:t>3.1.1</w:t>
      </w:r>
      <w:r>
        <w:rPr>
          <w:rStyle w:val="37"/>
        </w:rPr>
        <w:t xml:space="preserve"> 创建订单---自定义产品</w:t>
      </w:r>
      <w:r>
        <w:tab/>
      </w:r>
      <w:r>
        <w:fldChar w:fldCharType="begin"/>
      </w:r>
      <w:r>
        <w:instrText xml:space="preserve"> PAGEREF _Toc146804436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"_Toc146804437" </w:instrText>
      </w:r>
      <w:r>
        <w:fldChar w:fldCharType="separate"/>
      </w:r>
      <w:r>
        <w:rPr>
          <w:rStyle w:val="37"/>
          <w:rFonts w:ascii="Arial" w:hAnsi="Arial" w:cs="Arial"/>
        </w:rPr>
        <w:t>3.1.2</w:t>
      </w:r>
      <w:r>
        <w:rPr>
          <w:rStyle w:val="37"/>
        </w:rPr>
        <w:t xml:space="preserve"> 订单信息审核</w:t>
      </w:r>
      <w:r>
        <w:tab/>
      </w:r>
      <w:r>
        <w:fldChar w:fldCharType="begin"/>
      </w:r>
      <w:r>
        <w:instrText xml:space="preserve"> PAGEREF _Toc146804437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"_Toc146804438" </w:instrText>
      </w:r>
      <w:r>
        <w:fldChar w:fldCharType="separate"/>
      </w:r>
      <w:r>
        <w:rPr>
          <w:rStyle w:val="37"/>
          <w:rFonts w:ascii="Arial" w:hAnsi="Arial" w:cs="Arial"/>
        </w:rPr>
        <w:t>3.1.3</w:t>
      </w:r>
      <w:r>
        <w:rPr>
          <w:rStyle w:val="37"/>
        </w:rPr>
        <w:t xml:space="preserve"> 订单信息---产品展示</w:t>
      </w:r>
      <w:r>
        <w:tab/>
      </w:r>
      <w:r>
        <w:fldChar w:fldCharType="begin"/>
      </w:r>
      <w:r>
        <w:instrText xml:space="preserve"> PAGEREF _Toc146804438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"_Toc146804439" </w:instrText>
      </w:r>
      <w:r>
        <w:fldChar w:fldCharType="separate"/>
      </w:r>
      <w:r>
        <w:rPr>
          <w:rStyle w:val="37"/>
          <w:rFonts w:ascii="Arial" w:hAnsi="Arial" w:cs="Arial"/>
        </w:rPr>
        <w:t>3.2</w:t>
      </w:r>
      <w:r>
        <w:rPr>
          <w:rStyle w:val="37"/>
        </w:rPr>
        <w:t xml:space="preserve"> OSS订单管理</w:t>
      </w:r>
      <w:r>
        <w:tab/>
      </w:r>
      <w:r>
        <w:fldChar w:fldCharType="begin"/>
      </w:r>
      <w:r>
        <w:instrText xml:space="preserve"> PAGEREF _Toc146804439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"_Toc146804440" </w:instrText>
      </w:r>
      <w:r>
        <w:fldChar w:fldCharType="separate"/>
      </w:r>
      <w:r>
        <w:rPr>
          <w:rStyle w:val="37"/>
          <w:rFonts w:ascii="Arial" w:hAnsi="Arial" w:cs="Arial"/>
        </w:rPr>
        <w:t>3.2.1</w:t>
      </w:r>
      <w:r>
        <w:rPr>
          <w:rStyle w:val="37"/>
        </w:rPr>
        <w:t xml:space="preserve"> 订单视图页</w:t>
      </w:r>
      <w:r>
        <w:tab/>
      </w:r>
      <w:r>
        <w:fldChar w:fldCharType="begin"/>
      </w:r>
      <w:r>
        <w:instrText xml:space="preserve"> PAGEREF _Toc146804440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4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"_Toc146804441" </w:instrText>
      </w:r>
      <w:r>
        <w:fldChar w:fldCharType="separate"/>
      </w:r>
      <w:r>
        <w:rPr>
          <w:rStyle w:val="37"/>
          <w:rFonts w:ascii="Arial" w:hAnsi="Arial" w:cs="Arial"/>
        </w:rPr>
        <w:t>3.</w:t>
      </w:r>
      <w:r>
        <w:rPr>
          <w:rStyle w:val="37"/>
          <w:rFonts w:hint="eastAsia" w:ascii="Arial" w:hAnsi="Arial" w:cs="Arial"/>
          <w:lang w:val="en-US" w:eastAsia="zh-CN"/>
        </w:rPr>
        <w:t>3</w:t>
      </w:r>
      <w:r>
        <w:rPr>
          <w:rStyle w:val="37"/>
        </w:rPr>
        <w:t xml:space="preserve"> 订单流程影响</w:t>
      </w:r>
      <w:r>
        <w:tab/>
      </w:r>
      <w:r>
        <w:fldChar w:fldCharType="begin"/>
      </w:r>
      <w:r>
        <w:instrText xml:space="preserve"> PAGEREF _Toc146804441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"_Toc146804442" </w:instrText>
      </w:r>
      <w:r>
        <w:fldChar w:fldCharType="separate"/>
      </w:r>
      <w:r>
        <w:rPr>
          <w:rStyle w:val="37"/>
          <w:rFonts w:ascii="Arial" w:hAnsi="Arial" w:cs="Arial"/>
        </w:rPr>
        <w:t>3.</w:t>
      </w:r>
      <w:r>
        <w:rPr>
          <w:rStyle w:val="37"/>
          <w:rFonts w:hint="eastAsia" w:ascii="Arial" w:hAnsi="Arial" w:cs="Arial"/>
          <w:lang w:val="en-US" w:eastAsia="zh-CN"/>
        </w:rPr>
        <w:t>3</w:t>
      </w:r>
      <w:r>
        <w:rPr>
          <w:rStyle w:val="37"/>
          <w:rFonts w:ascii="Arial" w:hAnsi="Arial" w:cs="Arial"/>
        </w:rPr>
        <w:t>.1</w:t>
      </w:r>
      <w:r>
        <w:rPr>
          <w:rStyle w:val="37"/>
        </w:rPr>
        <w:t xml:space="preserve"> 订单修改流程</w:t>
      </w:r>
      <w:r>
        <w:tab/>
      </w:r>
      <w:r>
        <w:fldChar w:fldCharType="begin"/>
      </w:r>
      <w:r>
        <w:instrText xml:space="preserve"> PAGEREF _Toc146804442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"_Toc146804443" </w:instrText>
      </w:r>
      <w:r>
        <w:fldChar w:fldCharType="separate"/>
      </w:r>
      <w:r>
        <w:rPr>
          <w:rStyle w:val="37"/>
          <w:rFonts w:ascii="Arial" w:hAnsi="Arial" w:cs="Arial"/>
        </w:rPr>
        <w:t>3.</w:t>
      </w:r>
      <w:r>
        <w:rPr>
          <w:rStyle w:val="37"/>
          <w:rFonts w:hint="eastAsia" w:ascii="Arial" w:hAnsi="Arial" w:cs="Arial"/>
          <w:lang w:val="en-US" w:eastAsia="zh-CN"/>
        </w:rPr>
        <w:t>3</w:t>
      </w:r>
      <w:r>
        <w:rPr>
          <w:rStyle w:val="37"/>
          <w:rFonts w:ascii="Arial" w:hAnsi="Arial" w:cs="Arial"/>
        </w:rPr>
        <w:t>.2</w:t>
      </w:r>
      <w:r>
        <w:rPr>
          <w:rStyle w:val="37"/>
        </w:rPr>
        <w:t xml:space="preserve"> 发货流程</w:t>
      </w:r>
      <w:r>
        <w:tab/>
      </w:r>
      <w:r>
        <w:fldChar w:fldCharType="begin"/>
      </w:r>
      <w:r>
        <w:instrText xml:space="preserve"> PAGEREF _Toc146804443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"_Toc146804444" </w:instrText>
      </w:r>
      <w:r>
        <w:fldChar w:fldCharType="separate"/>
      </w:r>
      <w:r>
        <w:rPr>
          <w:rStyle w:val="37"/>
          <w:rFonts w:ascii="Arial" w:hAnsi="Arial" w:cs="Arial"/>
        </w:rPr>
        <w:t>3.</w:t>
      </w:r>
      <w:r>
        <w:rPr>
          <w:rStyle w:val="37"/>
          <w:rFonts w:hint="eastAsia" w:ascii="Arial" w:hAnsi="Arial" w:cs="Arial"/>
          <w:lang w:val="en-US" w:eastAsia="zh-CN"/>
        </w:rPr>
        <w:t>3</w:t>
      </w:r>
      <w:r>
        <w:rPr>
          <w:rStyle w:val="37"/>
          <w:rFonts w:ascii="Arial" w:hAnsi="Arial" w:cs="Arial"/>
        </w:rPr>
        <w:t>.3</w:t>
      </w:r>
      <w:r>
        <w:rPr>
          <w:rStyle w:val="37"/>
        </w:rPr>
        <w:t xml:space="preserve"> 退款退货流程</w:t>
      </w:r>
      <w:r>
        <w:tab/>
      </w:r>
      <w:r>
        <w:fldChar w:fldCharType="begin"/>
      </w:r>
      <w:r>
        <w:instrText xml:space="preserve"> PAGEREF _Toc146804444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"_Toc146804445" </w:instrText>
      </w:r>
      <w:r>
        <w:fldChar w:fldCharType="separate"/>
      </w:r>
      <w:r>
        <w:rPr>
          <w:rStyle w:val="37"/>
          <w:rFonts w:ascii="Arial" w:hAnsi="Arial" w:cs="Arial"/>
        </w:rPr>
        <w:t>3.</w:t>
      </w:r>
      <w:r>
        <w:rPr>
          <w:rStyle w:val="37"/>
          <w:rFonts w:hint="eastAsia" w:ascii="Arial" w:hAnsi="Arial" w:cs="Arial"/>
          <w:lang w:val="en-US" w:eastAsia="zh-CN"/>
        </w:rPr>
        <w:t>3</w:t>
      </w:r>
      <w:r>
        <w:rPr>
          <w:rStyle w:val="37"/>
          <w:rFonts w:ascii="Arial" w:hAnsi="Arial" w:cs="Arial"/>
        </w:rPr>
        <w:t>.4</w:t>
      </w:r>
      <w:r>
        <w:rPr>
          <w:rStyle w:val="37"/>
        </w:rPr>
        <w:t xml:space="preserve"> 邮件通知</w:t>
      </w:r>
      <w:r>
        <w:tab/>
      </w:r>
      <w:r>
        <w:fldChar w:fldCharType="begin"/>
      </w:r>
      <w:r>
        <w:instrText xml:space="preserve"> PAGEREF _Toc146804445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left="8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"_Toc146804446" </w:instrText>
      </w:r>
      <w:r>
        <w:fldChar w:fldCharType="separate"/>
      </w:r>
      <w:r>
        <w:rPr>
          <w:rStyle w:val="37"/>
          <w:rFonts w:ascii="Arial" w:hAnsi="Arial" w:cs="Arial"/>
        </w:rPr>
        <w:t>3.</w:t>
      </w:r>
      <w:r>
        <w:rPr>
          <w:rStyle w:val="37"/>
          <w:rFonts w:hint="eastAsia" w:ascii="Arial" w:hAnsi="Arial" w:cs="Arial"/>
          <w:lang w:val="en-US" w:eastAsia="zh-CN"/>
        </w:rPr>
        <w:t>3</w:t>
      </w:r>
      <w:r>
        <w:rPr>
          <w:rStyle w:val="37"/>
          <w:rFonts w:ascii="Arial" w:hAnsi="Arial" w:cs="Arial"/>
        </w:rPr>
        <w:t>.5</w:t>
      </w:r>
      <w:r>
        <w:rPr>
          <w:rStyle w:val="37"/>
        </w:rPr>
        <w:t xml:space="preserve"> 收银台（PC、APP、触屏）</w:t>
      </w:r>
      <w:r>
        <w:tab/>
      </w:r>
      <w:r>
        <w:fldChar w:fldCharType="begin"/>
      </w:r>
      <w:r>
        <w:instrText xml:space="preserve"> PAGEREF _Toc146804446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"_Toc146804447" </w:instrText>
      </w:r>
      <w:r>
        <w:fldChar w:fldCharType="separate"/>
      </w:r>
      <w:r>
        <w:rPr>
          <w:rStyle w:val="37"/>
          <w:rFonts w:ascii="Arial" w:hAnsi="Arial" w:cs="Arial"/>
        </w:rPr>
        <w:t>4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37"/>
          <w:rFonts w:ascii="微软雅黑" w:hAnsi="微软雅黑"/>
        </w:rPr>
        <w:t>数据统计要求</w:t>
      </w:r>
      <w:r>
        <w:tab/>
      </w:r>
      <w:r>
        <w:fldChar w:fldCharType="begin"/>
      </w:r>
      <w:r>
        <w:instrText xml:space="preserve"> PAGEREF _Toc146804447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微软雅黑" w:hAnsi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titlePg/>
          <w:docGrid w:type="lines" w:linePitch="312" w:charSpace="0"/>
        </w:sectPr>
      </w:pPr>
      <w:r>
        <w:rPr>
          <w:rFonts w:hint="eastAsia" w:ascii="微软雅黑" w:hAnsi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</w:pPr>
      <w:bookmarkStart w:id="6" w:name="_Toc146804427"/>
      <w:r>
        <w:rPr>
          <w:rFonts w:hint="eastAsia"/>
        </w:rPr>
        <w:t>引言</w:t>
      </w:r>
      <w:bookmarkEnd w:id="6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39960079"/>
      <w:bookmarkStart w:id="8" w:name="_Toc295754637"/>
      <w:bookmarkStart w:id="9" w:name="_Toc146804428"/>
      <w:bookmarkStart w:id="10" w:name="_Toc1393672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需求背景</w:t>
      </w:r>
      <w:bookmarkEnd w:id="7"/>
      <w:bookmarkEnd w:id="8"/>
      <w:bookmarkEnd w:id="9"/>
    </w:p>
    <w:p>
      <w:r>
        <w:rPr>
          <w:rFonts w:hint="eastAsia"/>
        </w:rPr>
        <w:t>线上订单的创建，目前只支持选择线上的可交易产品；客户必须上传产品且经过审核才能交易。而产品的上传和审核流程较长，且部分客户产品数量较少（1</w:t>
      </w:r>
      <w:r>
        <w:t>980</w:t>
      </w:r>
      <w:r>
        <w:rPr>
          <w:rFonts w:hint="eastAsia"/>
        </w:rPr>
        <w:t>用户仅仅2</w:t>
      </w:r>
      <w:r>
        <w:t>0</w:t>
      </w:r>
      <w:r>
        <w:rPr>
          <w:rFonts w:hint="eastAsia"/>
        </w:rPr>
        <w:t>个产品），这对线上走单造成了不便影响。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295754638"/>
      <w:bookmarkStart w:id="12" w:name="_Toc339960080"/>
      <w:bookmarkStart w:id="13" w:name="_Toc1468044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需求目的</w:t>
      </w:r>
      <w:bookmarkEnd w:id="11"/>
      <w:bookmarkEnd w:id="12"/>
      <w:bookmarkEnd w:id="13"/>
    </w:p>
    <w:p>
      <w:r>
        <w:rPr>
          <w:rFonts w:hint="eastAsia"/>
        </w:rPr>
        <w:t>新增自定义订单产品的功能。安心收订单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的创建，支持用户自行添加产品。</w:t>
      </w:r>
      <w:r>
        <w:rPr>
          <w:rFonts w:hint="eastAsia"/>
        </w:rPr>
        <w:t>完善订单功能，提升用户体验。</w:t>
      </w:r>
    </w:p>
    <w:p>
      <w:pPr>
        <w:pStyle w:val="3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14" w:name="_Toc339960081"/>
      <w:bookmarkStart w:id="15" w:name="_Toc295754639"/>
      <w:bookmarkStart w:id="16" w:name="_Toc1468044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涉及范围</w:t>
      </w:r>
      <w:bookmarkEnd w:id="14"/>
      <w:bookmarkEnd w:id="15"/>
      <w:bookmarkEnd w:id="16"/>
    </w:p>
    <w:p>
      <w:pPr>
        <w:spacing w:line="360" w:lineRule="auto"/>
        <w:rPr>
          <w:rFonts w:ascii="微软雅黑" w:hAnsi="微软雅黑" w:cs="Arial"/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95754641"/>
      <w:bookmarkStart w:id="18" w:name="_Toc339960082"/>
      <w:r>
        <w:rPr>
          <w:rFonts w:hint="eastAsia" w:ascii="微软雅黑" w:hAnsi="微软雅黑" w:cs="Arial"/>
          <w:b/>
          <w:color w:val="000000" w:themeColor="text1"/>
          <w14:textFill>
            <w14:solidFill>
              <w14:schemeClr w14:val="tx1"/>
            </w14:solidFill>
          </w14:textFill>
        </w:rPr>
        <w:t>涉及版本：</w:t>
      </w:r>
      <w:r>
        <w:rPr>
          <w:rFonts w:hint="eastAsia" w:ascii="微软雅黑" w:hAnsi="微软雅黑" w:cs="Arial"/>
          <w:color w:val="000000" w:themeColor="text1"/>
          <w14:textFill>
            <w14:solidFill>
              <w14:schemeClr w14:val="tx1"/>
            </w14:solidFill>
          </w14:textFill>
        </w:rPr>
        <w:t>英文版</w:t>
      </w:r>
    </w:p>
    <w:p>
      <w:pPr>
        <w:spacing w:line="360" w:lineRule="auto"/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cs="Arial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涉及用户：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交易买卖双方</w:t>
      </w:r>
    </w:p>
    <w:p>
      <w:pPr>
        <w:spacing w:line="360" w:lineRule="auto"/>
        <w:rPr>
          <w:rFonts w:ascii="微软雅黑" w:hAnsi="微软雅黑" w:cs="Arial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cs="Arial"/>
          <w:b/>
          <w:color w:val="000000" w:themeColor="text1"/>
          <w14:textFill>
            <w14:solidFill>
              <w14:schemeClr w14:val="tx1"/>
            </w14:solidFill>
          </w14:textFill>
        </w:rPr>
        <w:t>涉及端</w:t>
      </w:r>
      <w:r>
        <w:rPr>
          <w:rFonts w:hint="eastAsia" w:ascii="微软雅黑" w:hAnsi="微软雅黑" w:cs="Arial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cs="Arial"/>
          <w:iCs/>
          <w:color w:val="000000" w:themeColor="text1"/>
          <w14:textFill>
            <w14:solidFill>
              <w14:schemeClr w14:val="tx1"/>
            </w14:solidFill>
          </w14:textFill>
        </w:rPr>
        <w:t>PC端、买家App、O</w:t>
      </w:r>
      <w:r>
        <w:rPr>
          <w:rFonts w:ascii="微软雅黑" w:hAnsi="微软雅黑" w:cs="Arial"/>
          <w:iCs/>
          <w:color w:val="000000" w:themeColor="text1"/>
          <w14:textFill>
            <w14:solidFill>
              <w14:schemeClr w14:val="tx1"/>
            </w14:solidFill>
          </w14:textFill>
        </w:rPr>
        <w:t>SS</w:t>
      </w:r>
    </w:p>
    <w:bookmarkEnd w:id="17"/>
    <w:bookmarkEnd w:id="18"/>
    <w:p>
      <w:pPr>
        <w:widowControl/>
        <w:jc w:val="left"/>
        <w:rPr>
          <w:rFonts w:ascii="微软雅黑" w:hAnsi="微软雅黑"/>
          <w:b/>
          <w:bCs/>
          <w:color w:val="000000" w:themeColor="text1"/>
          <w:sz w:val="28"/>
          <w:szCs w:val="28"/>
          <w:lang w:val="zh-CN" w:eastAsia="zh-CN"/>
          <w14:textFill>
            <w14:solidFill>
              <w14:schemeClr w14:val="tx1"/>
            </w14:solidFill>
          </w14:textFill>
        </w:rPr>
      </w:pPr>
    </w:p>
    <w:bookmarkEnd w:id="10"/>
    <w:p>
      <w:pPr>
        <w:pStyle w:val="2"/>
      </w:pPr>
      <w:bookmarkStart w:id="19" w:name="_Toc146804431"/>
      <w:r>
        <w:t>整体介绍</w:t>
      </w:r>
      <w:bookmarkEnd w:id="19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146804432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业务规则</w:t>
      </w:r>
      <w:bookmarkEnd w:id="20"/>
    </w:p>
    <w:p>
      <w:pP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、供应商创建安心收订单时，除了选择可交易产品的方式之外，还可支持在订单中上传自定义产品。</w:t>
      </w:r>
    </w:p>
    <w:p>
      <w:pP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、由于订单产品的规则调整，PC、APP、OSS相应的数据接口和信息展示调整。</w:t>
      </w:r>
    </w:p>
    <w:p>
      <w:pPr>
        <w:rPr>
          <w:lang w:val="zh-CN"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1468044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设计稿地址</w:t>
      </w:r>
      <w:bookmarkEnd w:id="21"/>
    </w:p>
    <w:p>
      <w:pPr>
        <w:widowControl/>
        <w:jc w:val="left"/>
        <w:rPr>
          <w:rFonts w:ascii="微软雅黑" w:hAnsi="微软雅黑"/>
          <w:b/>
          <w:bCs/>
          <w:color w:val="000000" w:themeColor="text1"/>
          <w:sz w:val="28"/>
          <w:szCs w:val="28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22" w:name="_Toc146804434"/>
      <w:r>
        <w:rPr>
          <w:rFonts w:hint="eastAsia"/>
        </w:rPr>
        <w:t>需求说明</w:t>
      </w:r>
      <w:bookmarkEnd w:id="22"/>
    </w:p>
    <w:p>
      <w:pPr>
        <w:pStyle w:val="3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23" w:name="_Toc146804435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订单流程</w:t>
      </w:r>
      <w:bookmarkEnd w:id="23"/>
    </w:p>
    <w:p>
      <w:r>
        <w:rPr>
          <w:rFonts w:hint="eastAsia"/>
        </w:rPr>
        <w:t>1、创建安心收订单时，可选的订单产品的来源有2个：</w:t>
      </w:r>
    </w:p>
    <w:p>
      <w:r>
        <w:rPr>
          <w:rFonts w:hint="eastAsia"/>
        </w:rPr>
        <w:t>1）供应商现有的可交易产品</w:t>
      </w:r>
    </w:p>
    <w:p>
      <w:r>
        <w:rPr>
          <w:rFonts w:hint="eastAsia"/>
        </w:rPr>
        <w:t>沿用现有规则不变。</w:t>
      </w:r>
    </w:p>
    <w:p>
      <w:r>
        <w:rPr>
          <w:rFonts w:hint="eastAsia"/>
        </w:rPr>
        <w:t>2）自定义订单产品</w:t>
      </w:r>
    </w:p>
    <w:p>
      <w:r>
        <w:rPr>
          <w:rFonts w:hint="eastAsia"/>
        </w:rPr>
        <w:t>订单创建可自行添加产品信息。</w:t>
      </w:r>
    </w:p>
    <w:p/>
    <w:p>
      <w:r>
        <w:rPr>
          <w:rFonts w:hint="eastAsia"/>
        </w:rPr>
        <w:t>以上两条路径，只可选其一，且在后续修改流程中，不能改变。</w:t>
      </w:r>
      <w:r>
        <w:t xml:space="preserve"> </w:t>
      </w:r>
    </w:p>
    <w:p/>
    <w:p>
      <w:r>
        <w:rPr>
          <w:rFonts w:hint="eastAsia"/>
        </w:rPr>
        <w:t>2、适用范围</w:t>
      </w:r>
    </w:p>
    <w:p>
      <w:r>
        <w:rPr>
          <w:rFonts w:hint="eastAsia"/>
        </w:rPr>
        <w:t>1）用户范围：</w:t>
      </w:r>
    </w:p>
    <w:p>
      <w:r>
        <w:rPr>
          <w:rFonts w:hint="eastAsia"/>
        </w:rPr>
        <w:t>交易功能开放的供应商可用（已开通交易的高级供应商，已开通1</w:t>
      </w:r>
      <w:r>
        <w:t>980</w:t>
      </w:r>
      <w:r>
        <w:rPr>
          <w:rFonts w:hint="eastAsia"/>
        </w:rPr>
        <w:t>的免费供应商），不受限于供应商等级，</w:t>
      </w:r>
    </w:p>
    <w:p/>
    <w:p>
      <w:r>
        <w:rPr>
          <w:rFonts w:hint="eastAsia"/>
        </w:rPr>
        <w:t>2）订单类型：</w:t>
      </w:r>
    </w:p>
    <w:p>
      <w:r>
        <w:rPr>
          <w:rFonts w:hint="eastAsia"/>
        </w:rPr>
        <w:t>仅支持安心收订单自定义订单产品；</w:t>
      </w:r>
    </w:p>
    <w:p>
      <w:r>
        <w:rPr>
          <w:rFonts w:hint="eastAsia"/>
        </w:rPr>
        <w:t>综合风控考虑，现阶段暂不支持STS订单。</w:t>
      </w:r>
    </w:p>
    <w:p>
      <w:pPr>
        <w:ind w:left="284" w:leftChars="129"/>
        <w:rPr>
          <w:sz w:val="20"/>
          <w:szCs w:val="21"/>
        </w:rPr>
      </w:pPr>
      <w:r>
        <w:rPr>
          <w:rFonts w:hint="eastAsia"/>
          <w:sz w:val="20"/>
          <w:szCs w:val="21"/>
        </w:rPr>
        <w:t>创建订单可选的产品来源：</w:t>
      </w:r>
    </w:p>
    <w:tbl>
      <w:tblPr>
        <w:tblStyle w:val="33"/>
        <w:tblW w:w="7796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3119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0"/>
                <w:szCs w:val="21"/>
              </w:rPr>
            </w:pPr>
          </w:p>
        </w:tc>
        <w:tc>
          <w:tcPr>
            <w:tcW w:w="3119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高级供应商（已开交易）</w:t>
            </w:r>
          </w:p>
        </w:tc>
        <w:tc>
          <w:tcPr>
            <w:tcW w:w="3118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免费-</w:t>
            </w:r>
            <w:r>
              <w:rPr>
                <w:sz w:val="20"/>
                <w:szCs w:val="21"/>
              </w:rPr>
              <w:t>1980</w:t>
            </w:r>
            <w:r>
              <w:rPr>
                <w:rFonts w:hint="eastAsia"/>
                <w:sz w:val="20"/>
                <w:szCs w:val="21"/>
              </w:rPr>
              <w:t>用户（已开交易）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STS订单</w:t>
            </w:r>
          </w:p>
        </w:tc>
        <w:tc>
          <w:tcPr>
            <w:tcW w:w="3119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交易产品</w:t>
            </w:r>
          </w:p>
        </w:tc>
        <w:tc>
          <w:tcPr>
            <w:tcW w:w="3118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安心收订单</w:t>
            </w:r>
          </w:p>
        </w:tc>
        <w:tc>
          <w:tcPr>
            <w:tcW w:w="3119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交易产品</w:t>
            </w:r>
          </w:p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color w:val="FF0000"/>
                <w:sz w:val="20"/>
                <w:szCs w:val="21"/>
              </w:rPr>
              <w:t>自定义订单产品</w:t>
            </w:r>
          </w:p>
        </w:tc>
        <w:tc>
          <w:tcPr>
            <w:tcW w:w="3118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交易产品</w:t>
            </w:r>
          </w:p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color w:val="FF0000"/>
                <w:sz w:val="20"/>
                <w:szCs w:val="21"/>
              </w:rPr>
              <w:t>自定义订单产品</w:t>
            </w:r>
          </w:p>
        </w:tc>
      </w:tr>
    </w:tbl>
    <w:p/>
    <w:p>
      <w:pPr>
        <w:pStyle w:val="4"/>
      </w:pPr>
      <w:bookmarkStart w:id="24" w:name="_Toc146804436"/>
      <w:r>
        <w:rPr>
          <w:rFonts w:hint="eastAsia"/>
        </w:rPr>
        <w:t>创建订单</w:t>
      </w:r>
      <w:r>
        <w:t>---</w:t>
      </w:r>
      <w:r>
        <w:rPr>
          <w:rFonts w:hint="eastAsia"/>
        </w:rPr>
        <w:t>自定义产品</w:t>
      </w:r>
      <w:bookmarkEnd w:id="24"/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业务规则</w:t>
      </w:r>
    </w:p>
    <w:p>
      <w:pPr>
        <w:rPr>
          <w:lang w:val="zh-CN"/>
        </w:rPr>
      </w:pPr>
      <w:r>
        <w:rPr>
          <w:rFonts w:hint="eastAsia"/>
          <w:lang w:val="zh-CN"/>
        </w:rPr>
        <w:t>选择自定义产品，可自行编辑产品信息，包裹产品标题、单价、数量等；</w:t>
      </w:r>
    </w:p>
    <w:p>
      <w:pPr>
        <w:rPr>
          <w:lang w:val="zh-CN"/>
        </w:rPr>
      </w:pPr>
      <w:r>
        <w:rPr>
          <w:rFonts w:hint="eastAsia"/>
          <w:lang w:val="zh-CN"/>
        </w:rPr>
        <w:t>确认后，订单的产品总价，取自自定义的产品的总价。</w:t>
      </w:r>
    </w:p>
    <w:p>
      <w:pPr>
        <w:pStyle w:val="5"/>
      </w:pPr>
      <w:r>
        <w:t>页面元素</w:t>
      </w:r>
    </w:p>
    <w:p>
      <w:pPr>
        <w:rPr>
          <w:lang w:val="zh-CN" w:eastAsia="ar-SA"/>
        </w:rPr>
      </w:pPr>
      <w:r>
        <w:drawing>
          <wp:inline distT="0" distB="0" distL="0" distR="0">
            <wp:extent cx="5274310" cy="1043940"/>
            <wp:effectExtent l="0" t="0" r="2540" b="3810"/>
            <wp:docPr id="61378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8595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zh-CN" w:eastAsia="ar-SA"/>
        </w:rPr>
      </w:pPr>
    </w:p>
    <w:p>
      <w:pPr>
        <w:rPr>
          <w:lang w:val="zh-CN" w:eastAsia="ar-SA"/>
        </w:rPr>
      </w:pPr>
    </w:p>
    <w:tbl>
      <w:tblPr>
        <w:tblStyle w:val="32"/>
        <w:tblW w:w="893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496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  <w:shd w:val="clear" w:color="auto" w:fill="31849B" w:themeFill="accent5" w:themeFillShade="BF"/>
          </w:tcPr>
          <w:p>
            <w:pPr>
              <w:spacing w:line="360" w:lineRule="auto"/>
              <w:rPr>
                <w:rFonts w:ascii="微软雅黑" w:hAnsi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元素名称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>
            <w:pPr>
              <w:spacing w:line="360" w:lineRule="auto"/>
              <w:rPr>
                <w:rFonts w:ascii="微软雅黑" w:hAnsi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元素类型</w:t>
            </w:r>
          </w:p>
        </w:tc>
        <w:tc>
          <w:tcPr>
            <w:tcW w:w="4962" w:type="dxa"/>
            <w:shd w:val="clear" w:color="auto" w:fill="31849B" w:themeFill="accent5" w:themeFillShade="BF"/>
          </w:tcPr>
          <w:p>
            <w:pPr>
              <w:spacing w:line="360" w:lineRule="auto"/>
              <w:rPr>
                <w:rFonts w:ascii="微软雅黑" w:hAnsi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元素说明</w:t>
            </w:r>
          </w:p>
        </w:tc>
        <w:tc>
          <w:tcPr>
            <w:tcW w:w="1701" w:type="dxa"/>
            <w:shd w:val="clear" w:color="auto" w:fill="31849B" w:themeFill="accent5" w:themeFillShade="BF"/>
          </w:tcPr>
          <w:p>
            <w:pPr>
              <w:spacing w:line="360" w:lineRule="auto"/>
              <w:rPr>
                <w:rFonts w:ascii="微软雅黑" w:hAnsi="微软雅黑"/>
                <w:strike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230" w:type="dxa"/>
            <w:gridSpan w:val="3"/>
          </w:tcPr>
          <w:p>
            <w:pPr>
              <w:spacing w:line="360" w:lineRule="auto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产品信息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产品选择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单选框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选择1：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“添加线上产品”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选择VO中的可交易产品，功能同线上。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选择2：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“添加自定义产品”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用户可行添加产品信息。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在同一个订单中不可同时选择以上两种产品来源；切换后上一个选择的产品信息</w:t>
            </w:r>
            <w:ins w:id="2" w:author="Lyu Lixin" w:date="2023-10-11T17:10:00Z">
              <w:r>
                <w:rPr>
                  <w:rFonts w:hint="eastAsia" w:ascii="微软雅黑" w:hAnsi="微软雅黑"/>
                  <w:sz w:val="18"/>
                  <w:szCs w:val="18"/>
                </w:rPr>
                <w:t>暂存</w:t>
              </w:r>
            </w:ins>
            <w:r>
              <w:rPr>
                <w:rFonts w:hint="eastAsia" w:ascii="微软雅黑" w:hAnsi="微软雅黑"/>
                <w:sz w:val="18"/>
                <w:szCs w:val="18"/>
              </w:rPr>
              <w:t>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引导文案</w:t>
            </w:r>
            <w:ins w:id="3" w:author="Lyu Lixin" w:date="2023-10-11T17:09:00Z">
              <w:commentRangeStart w:id="0"/>
              <w:r>
                <w:rPr>
                  <w:rFonts w:hint="eastAsia" w:ascii="微软雅黑" w:hAnsi="微软雅黑"/>
                  <w:sz w:val="18"/>
                  <w:szCs w:val="18"/>
                </w:rPr>
                <w:t>（在STS订单及安心收订单页面均添加）</w:t>
              </w:r>
              <w:commentRangeEnd w:id="0"/>
            </w:ins>
            <w:ins w:id="4" w:author="Lyu Lixin" w:date="2023-10-11T17:09:00Z">
              <w:r>
                <w:rPr>
                  <w:rStyle w:val="38"/>
                </w:rPr>
                <w:commentReference w:id="0"/>
              </w:r>
            </w:ins>
            <w:r>
              <w:rPr>
                <w:rFonts w:hint="eastAsia" w:ascii="微软雅黑" w:hAnsi="微软雅黑"/>
                <w:sz w:val="18"/>
                <w:szCs w:val="18"/>
              </w:rPr>
              <w:t>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为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保证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后续报关、收汇等环节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顺利进行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，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请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务必如实填写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订单产品信息。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合同/附件</w:t>
            </w:r>
            <w:r>
              <w:rPr>
                <w:rFonts w:hint="eastAsia" w:ascii="微软雅黑" w:hAnsi="微软雅黑"/>
                <w:sz w:val="18"/>
                <w:szCs w:val="18"/>
              </w:rPr>
              <w:tab/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附件上传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1、必填。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附件文件类型错误，报错：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-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仅支持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jpg, jpeg, png, gif, pdf, doc, docx, xls, xlsx, txt, rar, zip格式的附件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- Please upload files in jpg, jpeg, gif, pdf, doc, docx, xls, xlsx, txt, rar, zip format.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sz w:val="18"/>
                <w:szCs w:val="18"/>
              </w:rPr>
              <w:t>、附件单个文件仅支持</w:t>
            </w:r>
            <w:r>
              <w:rPr>
                <w:rFonts w:ascii="微软雅黑" w:hAnsi="微软雅黑"/>
                <w:sz w:val="18"/>
                <w:szCs w:val="18"/>
              </w:rPr>
              <w:t>5M以下，否则报错：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-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 xml:space="preserve"> 单个文件尺寸需小于5MB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-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 xml:space="preserve"> The file is too large. Each file max size exceeds 5MB.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3、最多可上传5个附件。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4、</w:t>
            </w:r>
            <w:r>
              <w:rPr>
                <w:rFonts w:ascii="微软雅黑" w:hAnsi="微软雅黑"/>
                <w:sz w:val="18"/>
                <w:szCs w:val="18"/>
              </w:rPr>
              <w:t>静态提示语：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中文：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- 支持 jpg, jpeg, png, gif, pdf, doc, docx, xls, xlsx, txt, rar 或 zip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- 最多上传5个文件; 每个最大5MB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英文：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- Supports jpg, jpeg, png, gif, pdf, doc, docx, xls, xlsx, txt, rar and zip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- Max upload 5 files;Each max size: 5MB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将原有的供应商备注及附件功能，移到产品模块，作为PI使用。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下载合同通用模板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1、提示文案：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下载合同通用模板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2、模板下载（见文末附件）：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del w:id="5" w:author="Lyu Lixin" w:date="2023-10-11T17:42:00Z">
              <w:r>
                <w:rPr>
                  <w:rFonts w:hint="eastAsia" w:ascii="微软雅黑" w:hAnsi="微软雅黑"/>
                  <w:sz w:val="18"/>
                  <w:szCs w:val="18"/>
                </w:rPr>
                <w:delText>PROFORMA INVOICE.xlsx</w:delText>
              </w:r>
            </w:del>
            <w:ins w:id="6" w:author="Lyu Lixin" w:date="2023-10-11T17:42:00Z">
              <w:r>
                <w:rPr>
                  <w:rFonts w:hint="eastAsia" w:ascii="微软雅黑" w:hAnsi="微软雅黑"/>
                  <w:sz w:val="18"/>
                  <w:szCs w:val="18"/>
                </w:rPr>
                <w:t>合同表格模板.</w:t>
              </w:r>
            </w:ins>
            <w:ins w:id="7" w:author="Lyu Lixin" w:date="2023-10-11T17:42:00Z">
              <w:r>
                <w:rPr>
                  <w:rFonts w:ascii="微软雅黑" w:hAnsi="微软雅黑"/>
                  <w:sz w:val="18"/>
                  <w:szCs w:val="18"/>
                </w:rPr>
                <w:t>xl</w:t>
              </w:r>
            </w:ins>
            <w:ins w:id="8" w:author="Lyu Lixin" w:date="2023-10-11T17:43:00Z">
              <w:r>
                <w:rPr>
                  <w:rFonts w:ascii="微软雅黑" w:hAnsi="微软雅黑"/>
                  <w:sz w:val="18"/>
                  <w:szCs w:val="18"/>
                </w:rPr>
                <w:t>s</w:t>
              </w:r>
            </w:ins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del w:id="9" w:author="Lyu Lixin" w:date="2023-10-11T17:43:00Z">
              <w:r>
                <w:rPr>
                  <w:rFonts w:ascii="微软雅黑" w:hAnsi="微软雅黑"/>
                  <w:sz w:val="18"/>
                  <w:szCs w:val="18"/>
                </w:rPr>
                <w:delText>PROFORMA INVOICE</w:delText>
              </w:r>
            </w:del>
            <w:del w:id="10" w:author="Lyu Lixin" w:date="2023-10-11T17:43:00Z">
              <w:r>
                <w:rPr>
                  <w:rFonts w:hint="eastAsia" w:ascii="微软雅黑" w:hAnsi="微软雅黑"/>
                  <w:sz w:val="18"/>
                  <w:szCs w:val="18"/>
                </w:rPr>
                <w:delText>.</w:delText>
              </w:r>
            </w:del>
            <w:del w:id="11" w:author="Lyu Lixin" w:date="2023-10-11T17:43:00Z">
              <w:r>
                <w:rPr>
                  <w:rFonts w:ascii="微软雅黑" w:hAnsi="微软雅黑"/>
                  <w:sz w:val="18"/>
                  <w:szCs w:val="18"/>
                </w:rPr>
                <w:delText>doc</w:delText>
              </w:r>
            </w:del>
            <w:del w:id="12" w:author="Lyu Lixin" w:date="2023-10-11T17:43:00Z">
              <w:r>
                <w:rPr>
                  <w:rFonts w:hint="eastAsia" w:ascii="微软雅黑" w:hAnsi="微软雅黑"/>
                  <w:sz w:val="18"/>
                  <w:szCs w:val="18"/>
                </w:rPr>
                <w:delText>x</w:delText>
              </w:r>
            </w:del>
            <w:ins w:id="13" w:author="Lyu Lixin" w:date="2023-10-11T17:43:00Z">
              <w:r>
                <w:rPr>
                  <w:rFonts w:hint="eastAsia" w:ascii="微软雅黑" w:hAnsi="微软雅黑"/>
                  <w:sz w:val="18"/>
                  <w:szCs w:val="18"/>
                </w:rPr>
                <w:t>合同文档模板.</w:t>
              </w:r>
            </w:ins>
            <w:ins w:id="14" w:author="Lyu Lixin" w:date="2023-10-11T17:43:00Z">
              <w:r>
                <w:rPr>
                  <w:rFonts w:ascii="微软雅黑" w:hAnsi="微软雅黑"/>
                  <w:sz w:val="18"/>
                  <w:szCs w:val="18"/>
                </w:rPr>
                <w:t>doc</w:t>
              </w:r>
            </w:ins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931" w:type="dxa"/>
            <w:gridSpan w:val="4"/>
          </w:tcPr>
          <w:p>
            <w:pPr>
              <w:spacing w:line="360" w:lineRule="auto"/>
              <w:rPr>
                <w:rFonts w:ascii="微软雅黑" w:hAnsi="微软雅黑"/>
                <w:b/>
                <w:bCs/>
                <w:strike/>
                <w:color w:val="C0504D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添加自定义产品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添加自定义产品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按钮+弹窗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1、按钮文案：+添加产品（x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n）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x为已经添加到订单中的产品种类；n为订单最多包含的产品种类，写死为</w:t>
            </w:r>
            <w:r>
              <w:rPr>
                <w:rFonts w:ascii="微软雅黑" w:hAnsi="微软雅黑"/>
                <w:sz w:val="18"/>
                <w:szCs w:val="18"/>
              </w:rPr>
              <w:t>50</w:t>
            </w:r>
            <w:r>
              <w:rPr>
                <w:rFonts w:hint="eastAsia" w:ascii="微软雅黑" w:hAnsi="微软雅黑"/>
                <w:sz w:val="18"/>
                <w:szCs w:val="18"/>
              </w:rPr>
              <w:t>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静态文案：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订单最多包含50个产品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。</w:t>
            </w:r>
          </w:p>
          <w:p>
            <w:pPr>
              <w:spacing w:line="360" w:lineRule="auto"/>
              <w:rPr>
                <w:rFonts w:ascii="微软雅黑" w:hAnsi="微软雅黑"/>
                <w:color w:val="888888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3、若添加产品数达到最大上限，添加按钮置灰，并提示“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您最多可以添加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50个产品，请先移除其他产品后添加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。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”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删除产品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按钮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1、</w:t>
            </w:r>
            <w:r>
              <w:rPr>
                <w:rFonts w:ascii="微软雅黑" w:hAnsi="微软雅黑"/>
                <w:sz w:val="18"/>
                <w:szCs w:val="18"/>
              </w:rPr>
              <w:t>单击打开删除确认弹窗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2、删除弹窗：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标题：删除产品</w:t>
            </w:r>
          </w:p>
          <w:tbl>
            <w:tblPr>
              <w:tblStyle w:val="3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4" w:type="dxa"/>
                </w:tcPr>
                <w:p>
                  <w:pPr>
                    <w:spacing w:line="360" w:lineRule="auto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 w:val="18"/>
                      <w:szCs w:val="18"/>
                    </w:rPr>
                    <w:t>标题：删除产品</w:t>
                  </w:r>
                </w:p>
                <w:p>
                  <w:pPr>
                    <w:spacing w:line="360" w:lineRule="auto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 w:val="18"/>
                      <w:szCs w:val="18"/>
                    </w:rPr>
                    <w:t>内容：请确认是否删除此产品</w:t>
                  </w:r>
                  <w:r>
                    <w:rPr>
                      <w:rFonts w:ascii="微软雅黑" w:hAnsi="微软雅黑"/>
                      <w:sz w:val="18"/>
                      <w:szCs w:val="18"/>
                    </w:rPr>
                    <w:t>?</w:t>
                  </w:r>
                </w:p>
                <w:p>
                  <w:pPr>
                    <w:spacing w:line="360" w:lineRule="auto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 w:val="18"/>
                      <w:szCs w:val="18"/>
                    </w:rPr>
                    <w:t>按钮：取消、确认</w:t>
                  </w:r>
                </w:p>
              </w:tc>
            </w:tr>
          </w:tbl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产品名称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文本输入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1、必填，仅支持输入英文字母、英文字符、阿拉伯数字；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2、字符数限制5</w:t>
            </w:r>
            <w:r>
              <w:rPr>
                <w:rFonts w:ascii="微软雅黑" w:hAnsi="微软雅黑"/>
                <w:sz w:val="18"/>
                <w:szCs w:val="18"/>
              </w:rPr>
              <w:t>00</w:t>
            </w:r>
            <w:r>
              <w:rPr>
                <w:rFonts w:hint="eastAsia" w:ascii="微软雅黑" w:hAnsi="微软雅黑"/>
                <w:sz w:val="18"/>
                <w:szCs w:val="18"/>
              </w:rPr>
              <w:t>；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3、实时校验，如输入其他字符，失焦报错：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报错提示：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请输入英文字符或数字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ins w:id="15" w:author="Lyu Lixin" w:date="2023-10-11T17:11:00Z">
              <w:r>
                <w:rPr>
                  <w:rFonts w:hint="eastAsia" w:ascii="微软雅黑" w:hAnsi="微软雅黑"/>
                  <w:sz w:val="18"/>
                  <w:szCs w:val="18"/>
                </w:rPr>
                <w:t>为空报错：</w:t>
              </w:r>
            </w:ins>
            <w:ins w:id="16" w:author="Lyu Lixin" w:date="2023-10-11T17:11:00Z">
              <w:r>
                <w:rPr>
                  <w:rFonts w:hint="eastAsia" w:ascii="微软雅黑" w:hAnsi="微软雅黑"/>
                  <w:sz w:val="18"/>
                  <w:szCs w:val="18"/>
                  <w:shd w:val="pct10" w:color="auto" w:fill="FFFFFF"/>
                  <w:rPrChange w:id="17" w:author="Lyu Lixin" w:date="2023-10-11T17:11:00Z">
                    <w:rPr>
                      <w:rFonts w:hint="eastAsia" w:ascii="微软雅黑" w:hAnsi="微软雅黑"/>
                      <w:sz w:val="18"/>
                      <w:szCs w:val="18"/>
                    </w:rPr>
                  </w:rPrChange>
                </w:rPr>
                <w:t>请输入产品名称</w:t>
              </w:r>
            </w:ins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数量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输入框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/>
                <w:sz w:val="18"/>
                <w:szCs w:val="18"/>
              </w:rPr>
              <w:t>、必填项，失焦或点击提交订单时校验是否为空，为空则报错：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请输入采购数量;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2、实时校验，如只输入</w:t>
            </w:r>
            <w:r>
              <w:rPr>
                <w:rFonts w:ascii="微软雅黑" w:hAnsi="微软雅黑"/>
                <w:sz w:val="18"/>
                <w:szCs w:val="18"/>
              </w:rPr>
              <w:t>0 或 输入非法字符，则提示：</w:t>
            </w:r>
            <w:r>
              <w:rPr>
                <w:rFonts w:ascii="微软雅黑" w:hAnsi="微软雅黑"/>
                <w:sz w:val="18"/>
                <w:szCs w:val="18"/>
                <w:shd w:val="pct10" w:color="auto" w:fill="FFFFFF"/>
              </w:rPr>
              <w:t>请输入正确的采购数量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;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3、仅支持输入限制9位整数+4位小数；</w:t>
            </w:r>
          </w:p>
          <w:p>
            <w:pPr>
              <w:spacing w:line="360" w:lineRule="auto"/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仅支持0-9的数字、小数点，超出截断不显示。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/>
                <w:sz w:val="18"/>
                <w:szCs w:val="18"/>
              </w:rPr>
              <w:t>、当校验异常时点击提交订单按钮，不可提交，并显示对应报错信息。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单价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输入框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单价：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1、必填项，失焦或点击提交订单时校验是否为空，为空则报错：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请输入单价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2、仅支持输入限制</w:t>
            </w:r>
            <w:r>
              <w:rPr>
                <w:rFonts w:ascii="微软雅黑" w:hAnsi="微软雅黑"/>
                <w:sz w:val="18"/>
                <w:szCs w:val="18"/>
              </w:rPr>
              <w:t>9位整数</w:t>
            </w:r>
            <w:r>
              <w:rPr>
                <w:rFonts w:hint="eastAsia" w:ascii="微软雅黑" w:hAnsi="微软雅黑"/>
                <w:sz w:val="18"/>
                <w:szCs w:val="18"/>
              </w:rPr>
              <w:t>+</w:t>
            </w:r>
            <w:r>
              <w:rPr>
                <w:rFonts w:ascii="微软雅黑" w:hAnsi="微软雅黑"/>
                <w:sz w:val="18"/>
                <w:szCs w:val="18"/>
              </w:rPr>
              <w:t>4位小数</w:t>
            </w:r>
            <w:r>
              <w:rPr>
                <w:rFonts w:hint="eastAsia" w:ascii="微软雅黑" w:hAnsi="微软雅黑"/>
                <w:sz w:val="18"/>
                <w:szCs w:val="18"/>
              </w:rPr>
              <w:t>；允许输入为0。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仅支持0-9的数字、小数点，超出截断不显示。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0" w:color="auto" w:fill="FFFFFF"/>
              </w:rPr>
            </w:pPr>
            <w:r>
              <w:rPr>
                <w:rFonts w:ascii="微软雅黑" w:hAnsi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/>
                <w:sz w:val="18"/>
                <w:szCs w:val="18"/>
              </w:rPr>
              <w:t>、实时校验，如输入非法字符，则提示：</w:t>
            </w:r>
            <w:r>
              <w:rPr>
                <w:rFonts w:hint="eastAsia" w:ascii="微软雅黑" w:hAnsi="微软雅黑"/>
                <w:sz w:val="18"/>
                <w:szCs w:val="18"/>
                <w:shd w:val="pct10" w:color="auto" w:fill="FFFFFF"/>
              </w:rPr>
              <w:t>请输入正确的单价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4、当校验异常时点击提交订单按钮，不可提交，并显示对应报错信息。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产品单位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下拉+填写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1、支持下拉选择，单位取产品表单的单位选项，和订单的交易产品中的单位用同一套；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sz w:val="18"/>
                <w:szCs w:val="18"/>
              </w:rPr>
              <w:t>、支持供应商自行填写单位名称；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仅允许英文字符+空格“ ”、短横“-”，最多1</w:t>
            </w:r>
            <w:r>
              <w:rPr>
                <w:rFonts w:ascii="微软雅黑" w:hAnsi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/>
                <w:sz w:val="18"/>
                <w:szCs w:val="18"/>
              </w:rPr>
              <w:t>个字符。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产品价格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文本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每种产品的单价*数量，显示</w:t>
            </w:r>
            <w:r>
              <w:rPr>
                <w:rFonts w:ascii="微软雅黑" w:hAnsi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sz w:val="18"/>
                <w:szCs w:val="18"/>
              </w:rPr>
              <w:t>位小数。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产品金额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文本</w:t>
            </w: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1、所有订单产品的单价*数量求和；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2、四舍五入保留2位小数。</w:t>
            </w:r>
          </w:p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3、如果订单所有产品的总金额＞0且&lt;0</w:t>
            </w:r>
            <w:r>
              <w:rPr>
                <w:rFonts w:ascii="微软雅黑" w:hAnsi="微软雅黑"/>
                <w:sz w:val="18"/>
                <w:szCs w:val="18"/>
              </w:rPr>
              <w:t xml:space="preserve">.01 </w:t>
            </w:r>
            <w:r>
              <w:rPr>
                <w:rFonts w:hint="eastAsia" w:ascii="微软雅黑" w:hAnsi="微软雅黑"/>
                <w:sz w:val="18"/>
                <w:szCs w:val="18"/>
              </w:rPr>
              <w:t>，则按0</w:t>
            </w:r>
            <w:r>
              <w:rPr>
                <w:rFonts w:ascii="微软雅黑" w:hAnsi="微软雅黑"/>
                <w:sz w:val="18"/>
                <w:szCs w:val="18"/>
              </w:rPr>
              <w:t>.01</w:t>
            </w:r>
            <w:r>
              <w:rPr>
                <w:rFonts w:hint="eastAsia" w:ascii="微软雅黑" w:hAnsi="微软雅黑"/>
                <w:sz w:val="18"/>
                <w:szCs w:val="18"/>
              </w:rPr>
              <w:t>显示和计算。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962" w:type="dxa"/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微软雅黑" w:hAnsi="微软雅黑"/>
                <w:color w:val="C0504D"/>
                <w:sz w:val="18"/>
                <w:szCs w:val="18"/>
              </w:rPr>
            </w:pPr>
          </w:p>
        </w:tc>
      </w:tr>
    </w:tbl>
    <w:p>
      <w:pPr>
        <w:pStyle w:val="4"/>
      </w:pPr>
      <w:bookmarkStart w:id="25" w:name="_Toc146804437"/>
      <w:bookmarkStart w:id="26" w:name="OLE_LINK1"/>
      <w:r>
        <w:rPr>
          <w:rFonts w:hint="eastAsia"/>
        </w:rPr>
        <w:t>订单信息审核</w:t>
      </w:r>
      <w:bookmarkEnd w:id="25"/>
    </w:p>
    <w:p>
      <w:r>
        <w:rPr>
          <w:rFonts w:hint="eastAsia"/>
        </w:rPr>
        <w:t>客户上传自定义产品，新增的产品名称字段是未经过审核的，且附件可能存在侵权等信息，基于风控考虑是需要关注的。但应运营提出业务要求急迫，订单流程中不做审核，直接对订单放行；待客户提现环节，由人工审核订单信息，风险应对由运营人工把控。</w:t>
      </w:r>
    </w:p>
    <w:p/>
    <w:p>
      <w:r>
        <w:rPr>
          <w:rFonts w:hint="eastAsia"/>
        </w:rPr>
        <w:t>在本需求中处理方案如下：</w:t>
      </w:r>
    </w:p>
    <w:p>
      <w:pPr>
        <w:rPr>
          <w:rFonts w:hint="eastAsia"/>
        </w:rPr>
      </w:pPr>
      <w:r>
        <w:rPr>
          <w:rFonts w:hint="eastAsia"/>
        </w:rPr>
        <w:t>涉及自定义产品的订单信息审核，现在线上已有的流程继续沿用（附件扫毒的处理），不再新增对新的流程或分支（比如产品名称是否有敏感词、附件是否侵权等）。</w:t>
      </w:r>
    </w:p>
    <w:bookmarkEnd w:id="26"/>
    <w:p>
      <w:pPr>
        <w:pStyle w:val="5"/>
        <w:rPr>
          <w:lang w:eastAsia="zh-CN"/>
        </w:rPr>
      </w:pPr>
      <w: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PC端-供应商VO</w:t>
      </w:r>
      <w:r>
        <w:t>-</w:t>
      </w:r>
      <w:r>
        <w:rPr>
          <w:rFonts w:hint="eastAsia"/>
          <w:lang w:eastAsia="zh-CN"/>
        </w:rPr>
        <w:t>订单详情页</w:t>
      </w:r>
    </w:p>
    <w:p>
      <w:pPr>
        <w:rPr>
          <w:lang w:val="zh-CN"/>
        </w:rPr>
      </w:pPr>
      <w:r>
        <w:rPr>
          <w:rFonts w:hint="eastAsia"/>
          <w:lang w:val="zh-CN"/>
        </w:rPr>
        <w:t>安心收订单的自定义产品，在产品信息中</w:t>
      </w:r>
      <w:del w:id="18" w:author="Lyu Lixin" w:date="2023-10-11T17:20:00Z">
        <w:r>
          <w:rPr>
            <w:rFonts w:hint="eastAsia"/>
            <w:lang w:val="zh-CN"/>
          </w:rPr>
          <w:delText>不展示产品图片</w:delText>
        </w:r>
      </w:del>
      <w:ins w:id="19" w:author="Lyu Lixin" w:date="2023-10-11T17:18:00Z">
        <w:r>
          <w:rPr>
            <w:rFonts w:hint="eastAsia"/>
            <w:lang w:val="zh-CN"/>
          </w:rPr>
          <w:t>统一使用</w:t>
        </w:r>
      </w:ins>
      <w:ins w:id="20" w:author="Lyu Lixin" w:date="2023-10-11T17:20:00Z">
        <w:r>
          <w:rPr>
            <w:rFonts w:hint="eastAsia"/>
            <w:lang w:val="zh-CN"/>
          </w:rPr>
          <w:t>产品</w:t>
        </w:r>
      </w:ins>
      <w:ins w:id="21" w:author="Lyu Lixin" w:date="2023-10-11T17:18:00Z">
        <w:r>
          <w:rPr>
            <w:rFonts w:hint="eastAsia"/>
            <w:lang w:val="zh-CN"/>
          </w:rPr>
          <w:t>占位图片</w:t>
        </w:r>
      </w:ins>
      <w:r>
        <w:rPr>
          <w:rFonts w:hint="eastAsia"/>
          <w:lang w:val="zh-CN"/>
        </w:rPr>
        <w:t>；产品名称无跳转链接。</w:t>
      </w:r>
    </w:p>
    <w:p>
      <w:pPr>
        <w:rPr>
          <w:lang w:val="zh-CN"/>
        </w:rPr>
      </w:pPr>
      <w:r>
        <w:drawing>
          <wp:inline distT="0" distB="0" distL="0" distR="0">
            <wp:extent cx="5274310" cy="1607820"/>
            <wp:effectExtent l="0" t="0" r="2540" b="0"/>
            <wp:docPr id="116908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8644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2</w:t>
      </w:r>
      <w:r>
        <w:rPr>
          <w:rFonts w:hint="eastAsia"/>
        </w:rPr>
        <w:t>、PC端-买家VO</w:t>
      </w:r>
      <w:r>
        <w:t>-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Detail</w:t>
      </w:r>
    </w:p>
    <w:p>
      <w:pPr>
        <w:rPr>
          <w:lang w:val="zh-CN"/>
        </w:rPr>
      </w:pPr>
      <w:r>
        <w:rPr>
          <w:rFonts w:hint="eastAsia"/>
          <w:lang w:val="zh-CN"/>
        </w:rPr>
        <w:t>安心收订单的自定义产品，在产品信息中</w:t>
      </w:r>
      <w:del w:id="22" w:author="Lyu Lixin" w:date="2023-10-11T17:20:00Z">
        <w:r>
          <w:rPr>
            <w:rFonts w:hint="eastAsia"/>
            <w:lang w:val="zh-CN"/>
          </w:rPr>
          <w:delText>不展示产品图片</w:delText>
        </w:r>
      </w:del>
      <w:ins w:id="23" w:author="Lyu Lixin" w:date="2023-10-11T17:18:00Z">
        <w:r>
          <w:rPr>
            <w:rFonts w:hint="eastAsia"/>
            <w:lang w:val="zh-CN"/>
          </w:rPr>
          <w:t>统一使用</w:t>
        </w:r>
      </w:ins>
      <w:ins w:id="24" w:author="Lyu Lixin" w:date="2023-10-11T17:20:00Z">
        <w:r>
          <w:rPr>
            <w:rFonts w:hint="eastAsia"/>
            <w:lang w:val="zh-CN"/>
          </w:rPr>
          <w:t>产品</w:t>
        </w:r>
      </w:ins>
      <w:ins w:id="25" w:author="Lyu Lixin" w:date="2023-10-11T17:18:00Z">
        <w:r>
          <w:rPr>
            <w:rFonts w:hint="eastAsia"/>
            <w:lang w:val="zh-CN"/>
          </w:rPr>
          <w:t>占位图片</w:t>
        </w:r>
      </w:ins>
      <w:r>
        <w:rPr>
          <w:rFonts w:hint="eastAsia"/>
          <w:lang w:val="zh-CN"/>
        </w:rPr>
        <w:t>；产品名称无跳转链接。</w:t>
      </w:r>
    </w:p>
    <w:p>
      <w:pPr>
        <w:rPr>
          <w:lang w:val="zh-CN"/>
        </w:rPr>
      </w:pPr>
      <w:r>
        <w:drawing>
          <wp:inline distT="0" distB="0" distL="0" distR="0">
            <wp:extent cx="5274310" cy="1661795"/>
            <wp:effectExtent l="0" t="0" r="2540" b="0"/>
            <wp:docPr id="1032231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162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cs"/>
        </w:rPr>
        <w:t>3</w:t>
      </w:r>
      <w:r>
        <w:rPr>
          <w:rFonts w:hint="eastAsia"/>
        </w:rPr>
        <w:t xml:space="preserve">、买家APP </w:t>
      </w:r>
      <w:r>
        <w:t xml:space="preserve">-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Detail</w:t>
      </w:r>
    </w:p>
    <w:p>
      <w:pPr>
        <w:rPr>
          <w:lang w:val="zh-CN"/>
        </w:rPr>
      </w:pPr>
      <w:r>
        <w:rPr>
          <w:rFonts w:hint="eastAsia"/>
          <w:lang w:val="zh-CN"/>
        </w:rPr>
        <w:t>安心收订单的自定义产品，在产品信息中</w:t>
      </w:r>
      <w:del w:id="26" w:author="Lyu Lixin" w:date="2023-10-11T17:19:00Z">
        <w:r>
          <w:rPr>
            <w:rFonts w:hint="eastAsia"/>
            <w:lang w:val="zh-CN"/>
          </w:rPr>
          <w:delText>不展示产品图片</w:delText>
        </w:r>
      </w:del>
      <w:ins w:id="27" w:author="Lyu Lixin" w:date="2023-10-11T17:18:00Z">
        <w:r>
          <w:rPr>
            <w:rFonts w:hint="eastAsia"/>
            <w:lang w:val="zh-CN"/>
          </w:rPr>
          <w:t>统一使用占位图片</w:t>
        </w:r>
      </w:ins>
      <w:r>
        <w:rPr>
          <w:rFonts w:hint="eastAsia"/>
          <w:lang w:val="zh-CN"/>
        </w:rPr>
        <w:t>；产品名称无跳转链接。</w:t>
      </w:r>
    </w:p>
    <w:p>
      <w:pPr>
        <w:rPr>
          <w:lang w:val="zh-CN" w:eastAsia="ar-SA"/>
        </w:rPr>
      </w:pPr>
      <w:r>
        <w:rPr>
          <w:lang w:val="zh-CN" w:eastAsia="ar-SA"/>
        </w:rPr>
        <w:drawing>
          <wp:inline distT="0" distB="0" distL="0" distR="0">
            <wp:extent cx="5274310" cy="2622550"/>
            <wp:effectExtent l="0" t="0" r="2540" b="6350"/>
            <wp:docPr id="532274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7427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27" w:name="_Toc146804439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OSS订单管理</w:t>
      </w:r>
      <w:bookmarkEnd w:id="27"/>
    </w:p>
    <w:p>
      <w:pPr>
        <w:pStyle w:val="4"/>
      </w:pPr>
      <w:bookmarkStart w:id="28" w:name="_Toc146804440"/>
      <w:r>
        <w:rPr>
          <w:rFonts w:hint="eastAsia"/>
        </w:rPr>
        <w:t>订单视图页</w:t>
      </w:r>
      <w:bookmarkEnd w:id="28"/>
    </w:p>
    <w:p>
      <w:pPr>
        <w:rPr>
          <w:lang w:val="zh-CN"/>
        </w:rPr>
      </w:pPr>
      <w:ins w:id="28" w:author="Lyu Lixin" w:date="2023-10-11T17:20:00Z">
        <w:r>
          <w:rPr>
            <w:rFonts w:hint="eastAsia"/>
            <w:lang w:val="zh-CN"/>
          </w:rPr>
          <w:t>1、</w:t>
        </w:r>
      </w:ins>
      <w:r>
        <w:rPr>
          <w:rFonts w:hint="eastAsia"/>
          <w:lang w:val="zh-CN"/>
        </w:rPr>
        <w:t>安心收订单的自定义产品，在产品信息中</w:t>
      </w:r>
      <w:del w:id="29" w:author="Lyu Lixin" w:date="2023-10-11T17:20:00Z">
        <w:r>
          <w:rPr>
            <w:rFonts w:hint="eastAsia"/>
            <w:lang w:val="zh-CN"/>
          </w:rPr>
          <w:delText>不展示产品图片</w:delText>
        </w:r>
      </w:del>
      <w:ins w:id="30" w:author="Lyu Lixin" w:date="2023-10-11T17:20:00Z">
        <w:r>
          <w:rPr>
            <w:rFonts w:hint="eastAsia"/>
            <w:lang w:val="zh-CN"/>
          </w:rPr>
          <w:t>统一展示产品占位图片</w:t>
        </w:r>
      </w:ins>
      <w:r>
        <w:rPr>
          <w:rFonts w:hint="eastAsia"/>
          <w:lang w:val="zh-CN"/>
        </w:rPr>
        <w:t>；产品名称无跳转链接。</w:t>
      </w:r>
    </w:p>
    <w:p>
      <w:pPr>
        <w:rPr>
          <w:lang w:val="zh-CN"/>
        </w:rPr>
      </w:pPr>
      <w:ins w:id="31" w:author="Lyu Lixin" w:date="2023-10-11T17:20:00Z">
        <w:r>
          <w:rPr>
            <w:lang w:val="zh-CN"/>
          </w:rPr>
          <w:t>2</w:t>
        </w:r>
      </w:ins>
      <w:ins w:id="32" w:author="Lyu Lixin" w:date="2023-10-11T17:20:00Z">
        <w:r>
          <w:rPr>
            <w:rFonts w:hint="eastAsia"/>
            <w:lang w:val="zh-CN"/>
          </w:rPr>
          <w:t>、</w:t>
        </w:r>
      </w:ins>
      <w:r>
        <w:rPr>
          <w:rFonts w:hint="eastAsia"/>
          <w:lang w:val="zh-CN"/>
        </w:rPr>
        <w:t>对于自定义产品，在产品信息中，显示 “自定义产品”字样的标识；</w:t>
      </w:r>
    </w:p>
    <w:p>
      <w:pPr>
        <w:rPr>
          <w:lang w:val="zh-CN"/>
        </w:rPr>
      </w:pPr>
    </w:p>
    <w:p>
      <w:r>
        <w:drawing>
          <wp:inline distT="0" distB="0" distL="0" distR="0">
            <wp:extent cx="5274310" cy="1104265"/>
            <wp:effectExtent l="0" t="0" r="2540" b="635"/>
            <wp:docPr id="377796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6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5"/>
        </w:numP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29" w:name="_Toc146804441"/>
      <w:bookmarkStart w:id="30" w:name="_Toc459105412"/>
      <w:bookmarkStart w:id="31" w:name="_Toc459105308"/>
      <w:bookmarkStart w:id="32" w:name="_Toc101973615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订单流程影响</w:t>
      </w:r>
      <w:bookmarkEnd w:id="29"/>
    </w:p>
    <w:p>
      <w:pPr>
        <w:pStyle w:val="4"/>
      </w:pPr>
      <w:bookmarkStart w:id="33" w:name="_Toc146804442"/>
      <w:r>
        <w:rPr>
          <w:rFonts w:hint="eastAsia"/>
        </w:rPr>
        <w:t>订单修改流程</w:t>
      </w:r>
      <w:bookmarkEnd w:id="33"/>
    </w:p>
    <w:p>
      <w:pPr>
        <w:rPr>
          <w:lang w:val="zh-CN"/>
        </w:rPr>
      </w:pPr>
      <w:r>
        <w:rPr>
          <w:rFonts w:hint="eastAsia"/>
          <w:lang w:val="zh-CN"/>
        </w:rPr>
        <w:t>1、订单一但创建成功，修改订单时，不支持“线上交易产品”和“自定义产品”之前切换。</w:t>
      </w:r>
    </w:p>
    <w:p>
      <w:pPr>
        <w:rPr>
          <w:lang w:val="zh-CN"/>
        </w:rPr>
      </w:pPr>
      <w:r>
        <w:rPr>
          <w:lang w:val="zh-CN"/>
        </w:rPr>
        <w:t>2</w:t>
      </w:r>
      <w:r>
        <w:rPr>
          <w:rFonts w:hint="eastAsia"/>
          <w:lang w:val="zh-CN"/>
        </w:rPr>
        <w:t>、在不同订单节点，“自定义产品”的字段的修改限制，和“线上交易产品”的“产品信息”一致。“产品名称”字段支持修改，修改限制和其他产品信息的字段一致。</w:t>
      </w:r>
    </w:p>
    <w:p>
      <w:pPr>
        <w:rPr>
          <w:lang w:val="zh-CN"/>
        </w:rPr>
      </w:pPr>
      <w:r>
        <w:drawing>
          <wp:inline distT="0" distB="0" distL="0" distR="0">
            <wp:extent cx="5274310" cy="1709420"/>
            <wp:effectExtent l="0" t="0" r="2540" b="5080"/>
            <wp:docPr id="307599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9923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>
      <w:pPr>
        <w:rPr>
          <w:lang w:val="zh-CN"/>
        </w:rPr>
      </w:pPr>
      <w:r>
        <w:rPr>
          <w:rFonts w:hint="eastAsia"/>
          <w:lang w:val="zh-CN"/>
        </w:rPr>
        <w:t>3、订单修改影响页面：</w:t>
      </w:r>
    </w:p>
    <w:p>
      <w:pPr>
        <w:rPr>
          <w:lang w:val="zh-CN"/>
        </w:rPr>
      </w:pPr>
      <w:r>
        <w:rPr>
          <w:rFonts w:hint="eastAsia"/>
          <w:lang w:val="zh-CN"/>
        </w:rPr>
        <w:t>相关模块：订单合同附件、产品名称修改、产品图片展示</w:t>
      </w:r>
    </w:p>
    <w:p>
      <w:pPr>
        <w:rPr>
          <w:lang w:val="zh-CN"/>
        </w:rPr>
      </w:pPr>
      <w:r>
        <w:rPr>
          <w:rFonts w:hint="eastAsia"/>
          <w:lang w:val="zh-CN"/>
        </w:rPr>
        <w:t>相关端：PC</w:t>
      </w:r>
      <w:r>
        <w:rPr>
          <w:lang w:val="zh-CN"/>
        </w:rPr>
        <w:t>-</w:t>
      </w:r>
      <w:r>
        <w:rPr>
          <w:rFonts w:hint="eastAsia"/>
          <w:lang w:val="zh-CN"/>
        </w:rPr>
        <w:t>供应商VO、PC</w:t>
      </w:r>
      <w:r>
        <w:rPr>
          <w:lang w:val="zh-CN"/>
        </w:rPr>
        <w:t>-</w:t>
      </w:r>
      <w:r>
        <w:rPr>
          <w:rFonts w:hint="eastAsia"/>
          <w:lang w:val="zh-CN"/>
        </w:rPr>
        <w:t>买家VO、买家APP</w:t>
      </w:r>
    </w:p>
    <w:p>
      <w:pPr>
        <w:rPr>
          <w:lang w:val="zh-CN"/>
        </w:rPr>
      </w:pPr>
      <w:r>
        <w:rPr>
          <w:rFonts w:hint="eastAsia"/>
          <w:lang w:val="zh-CN"/>
        </w:rPr>
        <w:t>相关页面：订单修改页、修改快照页</w:t>
      </w:r>
    </w:p>
    <w:p>
      <w:pPr>
        <w:rPr>
          <w:lang w:val="zh-CN"/>
        </w:rPr>
      </w:pPr>
    </w:p>
    <w:p>
      <w:pPr>
        <w:pStyle w:val="4"/>
      </w:pPr>
      <w:bookmarkStart w:id="34" w:name="_Toc146804443"/>
      <w:r>
        <w:t>发货</w:t>
      </w:r>
      <w:r>
        <w:rPr>
          <w:rFonts w:hint="eastAsia"/>
        </w:rPr>
        <w:t>流程</w:t>
      </w:r>
      <w:bookmarkEnd w:id="34"/>
    </w:p>
    <w:p>
      <w:pPr>
        <w:rPr>
          <w:lang w:val="zh-CN"/>
        </w:rPr>
      </w:pPr>
      <w:r>
        <w:rPr>
          <w:rFonts w:hint="eastAsia"/>
          <w:lang w:val="zh-CN"/>
        </w:rPr>
        <w:t>发货时，产品信息的接口，做对应调整；</w:t>
      </w:r>
    </w:p>
    <w:p>
      <w:pPr>
        <w:pStyle w:val="4"/>
      </w:pPr>
      <w:bookmarkStart w:id="35" w:name="_Toc146804444"/>
      <w:r>
        <w:t>退款</w:t>
      </w:r>
      <w:r>
        <w:rPr>
          <w:rFonts w:hint="eastAsia"/>
        </w:rPr>
        <w:t>退货流程</w:t>
      </w:r>
      <w:bookmarkEnd w:id="35"/>
    </w:p>
    <w:p>
      <w:pPr>
        <w:rPr>
          <w:lang w:val="zh-CN"/>
        </w:rPr>
      </w:pPr>
      <w:r>
        <w:rPr>
          <w:rFonts w:hint="eastAsia"/>
          <w:lang w:val="zh-CN"/>
        </w:rPr>
        <w:t>退款退货，产品信息的接口，做对应调整。</w:t>
      </w:r>
    </w:p>
    <w:p>
      <w:pPr>
        <w:rPr>
          <w:lang w:val="zh-CN"/>
        </w:rPr>
      </w:pPr>
    </w:p>
    <w:p>
      <w:pPr>
        <w:pStyle w:val="4"/>
      </w:pPr>
      <w:bookmarkStart w:id="36" w:name="_Toc146804446"/>
      <w:r>
        <w:rPr>
          <w:rFonts w:hint="eastAsia"/>
        </w:rPr>
        <w:t>收银台（PC、APP、触屏）</w:t>
      </w:r>
      <w:bookmarkEnd w:id="36"/>
    </w:p>
    <w:p>
      <w:pPr>
        <w:rPr>
          <w:lang w:val="zh-CN"/>
        </w:rPr>
      </w:pPr>
      <w:r>
        <w:rPr>
          <w:rFonts w:hint="eastAsia"/>
          <w:lang w:val="zh-CN"/>
        </w:rPr>
        <w:t>安心收订单的自定义产品的产品信息中</w:t>
      </w:r>
      <w:del w:id="33" w:author="Lyu Lixin" w:date="2023-10-11T17:20:00Z">
        <w:r>
          <w:rPr>
            <w:rFonts w:hint="eastAsia"/>
            <w:lang w:val="zh-CN"/>
          </w:rPr>
          <w:delText>不展示产品图片</w:delText>
        </w:r>
      </w:del>
      <w:ins w:id="34" w:author="Lyu Lixin" w:date="2023-10-11T17:20:00Z">
        <w:r>
          <w:rPr>
            <w:rFonts w:hint="eastAsia"/>
            <w:lang w:val="zh-CN"/>
          </w:rPr>
          <w:t>统一展示产品占位图片</w:t>
        </w:r>
      </w:ins>
      <w:r>
        <w:rPr>
          <w:rFonts w:hint="eastAsia"/>
          <w:lang w:val="zh-CN"/>
        </w:rPr>
        <w:t>。</w:t>
      </w:r>
    </w:p>
    <w:p>
      <w:pPr>
        <w:pStyle w:val="4"/>
      </w:pPr>
      <w:bookmarkStart w:id="37" w:name="_Toc146804445"/>
      <w:r>
        <w:rPr>
          <w:rFonts w:hint="eastAsia"/>
        </w:rPr>
        <w:t>邮件通知</w:t>
      </w:r>
      <w:bookmarkEnd w:id="37"/>
    </w:p>
    <w:p>
      <w:pPr>
        <w:rPr>
          <w:lang w:val="zh-CN"/>
        </w:rPr>
      </w:pPr>
      <w:r>
        <w:rPr>
          <w:rFonts w:hint="eastAsia"/>
          <w:lang w:val="zh-CN"/>
        </w:rPr>
        <w:t>所有订单相关的通知邮件，有产品信息展示模块的额邮件：</w:t>
      </w:r>
    </w:p>
    <w:p>
      <w:pPr>
        <w:rPr>
          <w:lang w:val="zh-CN"/>
        </w:rPr>
      </w:pPr>
      <w:r>
        <w:rPr>
          <w:rFonts w:hint="eastAsia"/>
          <w:lang w:val="zh-CN"/>
        </w:rPr>
        <w:t>如选择了自定义产品，在产品信息</w:t>
      </w:r>
      <w:ins w:id="35" w:author="Lyu Lixin" w:date="2023-10-11T17:21:00Z">
        <w:r>
          <w:rPr>
            <w:rFonts w:hint="eastAsia"/>
            <w:lang w:val="zh-CN"/>
          </w:rPr>
          <w:t>统一展示产品占位图片</w:t>
        </w:r>
      </w:ins>
      <w:del w:id="36" w:author="Lyu Lixin" w:date="2023-10-11T17:21:00Z">
        <w:r>
          <w:rPr>
            <w:rFonts w:hint="eastAsia"/>
            <w:lang w:val="zh-CN"/>
          </w:rPr>
          <w:delText>中无产品图片</w:delText>
        </w:r>
      </w:del>
      <w:r>
        <w:rPr>
          <w:rFonts w:hint="eastAsia"/>
          <w:lang w:val="zh-CN"/>
        </w:rPr>
        <w:t>；产品名称无跳转链接。</w:t>
      </w:r>
    </w:p>
    <w:p>
      <w:pPr>
        <w:rPr>
          <w:del w:id="37" w:author="Lyu Lixin" w:date="2023-10-11T17:21:00Z"/>
          <w:b/>
          <w:bCs/>
          <w:lang w:val="zh-CN"/>
        </w:rPr>
      </w:pPr>
      <w:del w:id="38" w:author="Lyu Lixin" w:date="2023-10-11T17:21:00Z">
        <w:r>
          <w:rPr>
            <w:rFonts w:hint="eastAsia"/>
            <w:b/>
            <w:bCs/>
            <w:lang w:val="zh-CN"/>
          </w:rPr>
          <w:delText>相关邮件：</w:delText>
        </w:r>
      </w:del>
    </w:p>
    <w:p>
      <w:pPr>
        <w:rPr>
          <w:del w:id="39" w:author="Lyu Lixin" w:date="2023-10-11T17:21:00Z"/>
          <w:b/>
          <w:bCs/>
          <w:lang w:val="zh-CN"/>
        </w:rPr>
      </w:pPr>
      <w:del w:id="40" w:author="Lyu Lixin" w:date="2023-10-11T17:21:00Z">
        <w:r>
          <w:rPr>
            <w:rFonts w:hint="eastAsia"/>
            <w:b/>
            <w:bCs/>
            <w:lang w:val="zh-CN"/>
          </w:rPr>
          <w:delText>买家端：</w:delText>
        </w:r>
      </w:del>
    </w:p>
    <w:p>
      <w:pPr>
        <w:rPr>
          <w:del w:id="41" w:author="Lyu Lixin" w:date="2023-10-11T17:21:00Z"/>
          <w:lang w:val="zh-CN"/>
        </w:rPr>
      </w:pPr>
      <w:del w:id="42" w:author="Lyu Lixin" w:date="2023-10-11T17:21:00Z">
        <w:r>
          <w:rPr>
            <w:rFonts w:hint="eastAsia"/>
            <w:lang w:val="zh-CN"/>
          </w:rPr>
          <w:delText>1、</w:delText>
        </w:r>
        <w:bookmarkStart w:id="38" w:name="_Toc55315052"/>
        <w:bookmarkStart w:id="39" w:name="_Toc14982"/>
        <w:r>
          <w:rPr>
            <w:rFonts w:hint="eastAsia"/>
            <w:lang w:val="zh-CN"/>
          </w:rPr>
          <w:delText>【To买家】收到供应商报价</w:delText>
        </w:r>
        <w:bookmarkEnd w:id="38"/>
        <w:r>
          <w:rPr>
            <w:rFonts w:hint="eastAsia"/>
            <w:lang w:val="zh-CN"/>
          </w:rPr>
          <w:delText>&amp;新建订单</w:delText>
        </w:r>
        <w:bookmarkEnd w:id="39"/>
      </w:del>
    </w:p>
    <w:p>
      <w:pPr>
        <w:rPr>
          <w:del w:id="43" w:author="Lyu Lixin" w:date="2023-10-11T17:21:00Z"/>
          <w:lang w:val="zh-CN"/>
        </w:rPr>
      </w:pPr>
      <w:del w:id="44" w:author="Lyu Lixin" w:date="2023-10-11T17:21:00Z">
        <w:r>
          <w:rPr>
            <w:rFonts w:hint="eastAsia"/>
            <w:lang w:val="zh-CN"/>
          </w:rPr>
          <w:delText>[Made-in-China.com]Your order {订单号} is pending to pay</w:delText>
        </w:r>
      </w:del>
    </w:p>
    <w:p>
      <w:pPr>
        <w:rPr>
          <w:del w:id="45" w:author="Lyu Lixin" w:date="2023-10-11T17:21:00Z"/>
          <w:lang w:val="zh-CN"/>
        </w:rPr>
      </w:pPr>
      <w:del w:id="46" w:author="Lyu Lixin" w:date="2023-10-11T17:21:00Z">
        <w:r>
          <w:rPr>
            <w:rFonts w:hint="eastAsia"/>
            <w:lang w:val="zh-CN"/>
          </w:rPr>
          <w:delText>2、确认报价、自建订单及直付单建好后6小时，买家未付款</w:delText>
        </w:r>
      </w:del>
    </w:p>
    <w:p>
      <w:pPr>
        <w:rPr>
          <w:del w:id="47" w:author="Lyu Lixin" w:date="2023-10-11T17:21:00Z"/>
          <w:lang w:val="zh-CN"/>
        </w:rPr>
      </w:pPr>
      <w:del w:id="48" w:author="Lyu Lixin" w:date="2023-10-11T17:21:00Z">
        <w:r>
          <w:rPr>
            <w:rFonts w:hint="eastAsia"/>
            <w:lang w:val="zh-CN"/>
          </w:rPr>
          <w:delText>【Made-in-China.com】Your order {订单号} is still unpaid</w:delText>
        </w:r>
      </w:del>
    </w:p>
    <w:p>
      <w:pPr>
        <w:rPr>
          <w:del w:id="49" w:author="Lyu Lixin" w:date="2023-10-11T17:21:00Z"/>
          <w:lang w:val="zh-CN"/>
        </w:rPr>
      </w:pPr>
      <w:del w:id="50" w:author="Lyu Lixin" w:date="2023-10-11T17:21:00Z">
        <w:r>
          <w:rPr>
            <w:lang w:val="zh-CN"/>
          </w:rPr>
          <w:delText>3</w:delText>
        </w:r>
      </w:del>
      <w:del w:id="51" w:author="Lyu Lixin" w:date="2023-10-11T17:21:00Z">
        <w:r>
          <w:rPr>
            <w:rFonts w:hint="eastAsia"/>
            <w:lang w:val="zh-CN"/>
          </w:rPr>
          <w:delText>、【To买家】付款链接</w:delText>
        </w:r>
      </w:del>
    </w:p>
    <w:p>
      <w:pPr>
        <w:rPr>
          <w:del w:id="52" w:author="Lyu Lixin" w:date="2023-10-11T17:21:00Z"/>
          <w:lang w:val="zh-CN"/>
        </w:rPr>
      </w:pPr>
      <w:del w:id="53" w:author="Lyu Lixin" w:date="2023-10-11T17:21:00Z">
        <w:r>
          <w:rPr>
            <w:rFonts w:hint="eastAsia"/>
            <w:lang w:val="zh-CN"/>
          </w:rPr>
          <w:delText>[Made-in-China.com] You just received a new order</w:delText>
        </w:r>
      </w:del>
    </w:p>
    <w:p>
      <w:pPr>
        <w:rPr>
          <w:del w:id="54" w:author="Lyu Lixin" w:date="2023-10-11T17:21:00Z"/>
          <w:lang w:val="zh-CN"/>
        </w:rPr>
      </w:pPr>
      <w:del w:id="55" w:author="Lyu Lixin" w:date="2023-10-11T17:21:00Z">
        <w:r>
          <w:rPr>
            <w:lang w:val="zh-CN"/>
          </w:rPr>
          <w:delText>4</w:delText>
        </w:r>
      </w:del>
      <w:del w:id="56" w:author="Lyu Lixin" w:date="2023-10-11T17:21:00Z">
        <w:r>
          <w:rPr>
            <w:rFonts w:hint="eastAsia"/>
            <w:lang w:val="zh-CN"/>
          </w:rPr>
          <w:delText>、【To买家】卡支付尾款审核未通过，已关闭并退回尾款</w:delText>
        </w:r>
      </w:del>
    </w:p>
    <w:p>
      <w:pPr>
        <w:rPr>
          <w:del w:id="57" w:author="Lyu Lixin" w:date="2023-10-11T17:21:00Z"/>
          <w:lang w:val="zh-CN"/>
        </w:rPr>
      </w:pPr>
      <w:del w:id="58" w:author="Lyu Lixin" w:date="2023-10-11T17:21:00Z">
        <w:r>
          <w:rPr>
            <w:rFonts w:hint="eastAsia"/>
            <w:lang w:val="zh-CN"/>
          </w:rPr>
          <w:delText>Subject： [Made-in-China.com] Your payment didn’t pass our verification</w:delText>
        </w:r>
      </w:del>
    </w:p>
    <w:p>
      <w:pPr>
        <w:rPr>
          <w:del w:id="59" w:author="Lyu Lixin" w:date="2023-10-11T17:21:00Z"/>
          <w:lang w:val="zh-CN"/>
        </w:rPr>
      </w:pPr>
      <w:del w:id="60" w:author="Lyu Lixin" w:date="2023-10-11T17:21:00Z">
        <w:r>
          <w:rPr>
            <w:lang w:val="zh-CN"/>
          </w:rPr>
          <w:delText>5</w:delText>
        </w:r>
      </w:del>
      <w:del w:id="61" w:author="Lyu Lixin" w:date="2023-10-11T17:21:00Z">
        <w:r>
          <w:rPr>
            <w:rFonts w:hint="eastAsia"/>
            <w:lang w:val="zh-CN"/>
          </w:rPr>
          <w:delText>、订单关闭</w:delText>
        </w:r>
      </w:del>
    </w:p>
    <w:p>
      <w:pPr>
        <w:rPr>
          <w:del w:id="62" w:author="Lyu Lixin" w:date="2023-10-11T17:21:00Z"/>
          <w:lang w:val="zh-CN"/>
        </w:rPr>
      </w:pPr>
      <w:del w:id="63" w:author="Lyu Lixin" w:date="2023-10-11T17:21:00Z">
        <w:r>
          <w:rPr>
            <w:rFonts w:hint="eastAsia"/>
            <w:lang w:val="zh-CN"/>
          </w:rPr>
          <w:delText>【Made-in-China.com】Your order {订单号} has been closed!</w:delText>
        </w:r>
      </w:del>
    </w:p>
    <w:p>
      <w:pPr>
        <w:rPr>
          <w:del w:id="64" w:author="Lyu Lixin" w:date="2023-10-11T17:21:00Z"/>
          <w:lang w:val="zh-CN"/>
        </w:rPr>
      </w:pPr>
      <w:del w:id="65" w:author="Lyu Lixin" w:date="2023-10-11T17:21:00Z">
        <w:r>
          <w:rPr>
            <w:lang w:val="zh-CN"/>
          </w:rPr>
          <w:delText>6</w:delText>
        </w:r>
      </w:del>
      <w:del w:id="66" w:author="Lyu Lixin" w:date="2023-10-11T17:21:00Z">
        <w:r>
          <w:rPr>
            <w:rFonts w:hint="eastAsia"/>
            <w:lang w:val="zh-CN"/>
          </w:rPr>
          <w:delText>、【To买家】订单完成通知</w:delText>
        </w:r>
      </w:del>
    </w:p>
    <w:p>
      <w:pPr>
        <w:rPr>
          <w:del w:id="67" w:author="Lyu Lixin" w:date="2023-10-11T17:21:00Z"/>
          <w:lang w:val="zh-CN"/>
        </w:rPr>
      </w:pPr>
      <w:del w:id="68" w:author="Lyu Lixin" w:date="2023-10-11T17:21:00Z">
        <w:r>
          <w:rPr>
            <w:rFonts w:hint="eastAsia"/>
            <w:lang w:val="zh-CN"/>
          </w:rPr>
          <w:delText>Subject： [Made-in-China.com]Your order XXXXX（订单号）has been completed</w:delText>
        </w:r>
      </w:del>
    </w:p>
    <w:p>
      <w:pPr>
        <w:rPr>
          <w:del w:id="69" w:author="Lyu Lixin" w:date="2023-10-11T17:21:00Z"/>
          <w:lang w:val="zh-CN"/>
        </w:rPr>
      </w:pPr>
      <w:del w:id="70" w:author="Lyu Lixin" w:date="2023-10-11T17:21:00Z">
        <w:r>
          <w:rPr>
            <w:lang w:val="zh-CN"/>
          </w:rPr>
          <w:delText>7</w:delText>
        </w:r>
      </w:del>
      <w:del w:id="71" w:author="Lyu Lixin" w:date="2023-10-11T17:21:00Z">
        <w:r>
          <w:rPr>
            <w:rFonts w:hint="eastAsia"/>
            <w:lang w:val="zh-CN"/>
          </w:rPr>
          <w:delText>、【To买家】供应商撤销订单修改</w:delText>
        </w:r>
      </w:del>
    </w:p>
    <w:p>
      <w:pPr>
        <w:rPr>
          <w:del w:id="72" w:author="Lyu Lixin" w:date="2023-10-11T17:21:00Z"/>
          <w:lang w:val="zh-CN"/>
        </w:rPr>
      </w:pPr>
      <w:del w:id="73" w:author="Lyu Lixin" w:date="2023-10-11T17:21:00Z">
        <w:r>
          <w:rPr>
            <w:lang w:val="zh-CN"/>
          </w:rPr>
          <w:delText>Subject</w:delText>
        </w:r>
      </w:del>
      <w:del w:id="74" w:author="Lyu Lixin" w:date="2023-10-11T17:21:00Z">
        <w:r>
          <w:rPr>
            <w:rFonts w:hint="eastAsia"/>
            <w:lang w:val="zh-CN"/>
          </w:rPr>
          <w:delText>：</w:delText>
        </w:r>
      </w:del>
      <w:del w:id="75" w:author="Lyu Lixin" w:date="2023-10-11T17:21:00Z">
        <w:r>
          <w:rPr>
            <w:lang w:val="zh-CN"/>
          </w:rPr>
          <w:delText>[Made-in-China.com] The supplier has canceled revision request for order {</w:delText>
        </w:r>
      </w:del>
      <w:del w:id="76" w:author="Lyu Lixin" w:date="2023-10-11T17:21:00Z">
        <w:r>
          <w:rPr>
            <w:rFonts w:hint="eastAsia"/>
            <w:lang w:val="zh-CN"/>
          </w:rPr>
          <w:delText>订单号</w:delText>
        </w:r>
      </w:del>
      <w:del w:id="77" w:author="Lyu Lixin" w:date="2023-10-11T17:21:00Z">
        <w:r>
          <w:rPr>
            <w:lang w:val="zh-CN"/>
          </w:rPr>
          <w:delText>}</w:delText>
        </w:r>
      </w:del>
    </w:p>
    <w:p>
      <w:pPr>
        <w:rPr>
          <w:del w:id="78" w:author="Lyu Lixin" w:date="2023-10-11T17:21:00Z"/>
          <w:lang w:val="zh-CN"/>
        </w:rPr>
      </w:pPr>
    </w:p>
    <w:p>
      <w:pPr>
        <w:rPr>
          <w:del w:id="79" w:author="Lyu Lixin" w:date="2023-10-11T17:21:00Z"/>
          <w:lang w:val="zh-CN"/>
        </w:rPr>
      </w:pPr>
      <w:del w:id="80" w:author="Lyu Lixin" w:date="2023-10-11T17:21:00Z">
        <w:r>
          <w:rPr>
            <w:lang w:val="zh-CN"/>
          </w:rPr>
          <w:delText>8</w:delText>
        </w:r>
      </w:del>
      <w:del w:id="81" w:author="Lyu Lixin" w:date="2023-10-11T17:21:00Z">
        <w:r>
          <w:rPr>
            <w:rFonts w:hint="eastAsia"/>
            <w:lang w:val="zh-CN"/>
          </w:rPr>
          <w:delText>、【To买家】供应商修改订单待确认</w:delText>
        </w:r>
      </w:del>
    </w:p>
    <w:p>
      <w:pPr>
        <w:rPr>
          <w:del w:id="82" w:author="Lyu Lixin" w:date="2023-10-11T17:21:00Z"/>
          <w:lang w:val="zh-CN"/>
        </w:rPr>
      </w:pPr>
      <w:del w:id="83" w:author="Lyu Lixin" w:date="2023-10-11T17:21:00Z">
        <w:r>
          <w:rPr>
            <w:lang w:val="zh-CN"/>
          </w:rPr>
          <w:delText>Subject</w:delText>
        </w:r>
      </w:del>
      <w:del w:id="84" w:author="Lyu Lixin" w:date="2023-10-11T17:21:00Z">
        <w:r>
          <w:rPr>
            <w:rFonts w:hint="eastAsia"/>
            <w:lang w:val="zh-CN"/>
          </w:rPr>
          <w:delText>：</w:delText>
        </w:r>
      </w:del>
      <w:del w:id="85" w:author="Lyu Lixin" w:date="2023-10-11T17:21:00Z">
        <w:r>
          <w:rPr>
            <w:lang w:val="zh-CN"/>
          </w:rPr>
          <w:delText xml:space="preserve"> [Made-in-China.com] You just received a revision request for order {</w:delText>
        </w:r>
      </w:del>
      <w:del w:id="86" w:author="Lyu Lixin" w:date="2023-10-11T17:21:00Z">
        <w:r>
          <w:rPr>
            <w:rFonts w:hint="eastAsia"/>
            <w:lang w:val="zh-CN"/>
          </w:rPr>
          <w:delText>订单号</w:delText>
        </w:r>
      </w:del>
      <w:del w:id="87" w:author="Lyu Lixin" w:date="2023-10-11T17:21:00Z">
        <w:r>
          <w:rPr>
            <w:lang w:val="zh-CN"/>
          </w:rPr>
          <w:delText>}</w:delText>
        </w:r>
      </w:del>
    </w:p>
    <w:p>
      <w:pPr>
        <w:rPr>
          <w:del w:id="88" w:author="Lyu Lixin" w:date="2023-10-11T17:21:00Z"/>
          <w:lang w:val="zh-CN"/>
        </w:rPr>
      </w:pPr>
    </w:p>
    <w:p>
      <w:pPr>
        <w:rPr>
          <w:del w:id="89" w:author="Lyu Lixin" w:date="2023-10-11T17:21:00Z"/>
          <w:lang w:val="zh-CN"/>
        </w:rPr>
      </w:pPr>
      <w:del w:id="90" w:author="Lyu Lixin" w:date="2023-10-11T17:21:00Z">
        <w:r>
          <w:rPr>
            <w:lang w:val="zh-CN"/>
          </w:rPr>
          <w:delText>9</w:delText>
        </w:r>
      </w:del>
      <w:del w:id="91" w:author="Lyu Lixin" w:date="2023-10-11T17:21:00Z">
        <w:r>
          <w:rPr>
            <w:rFonts w:hint="eastAsia"/>
            <w:lang w:val="zh-CN"/>
          </w:rPr>
          <w:delText>、【To买家】买家手动/自动确认收货（订单未完成）</w:delText>
        </w:r>
      </w:del>
    </w:p>
    <w:p>
      <w:pPr>
        <w:rPr>
          <w:del w:id="92" w:author="Lyu Lixin" w:date="2023-10-11T17:21:00Z"/>
          <w:lang w:val="zh-CN"/>
        </w:rPr>
      </w:pPr>
      <w:del w:id="93" w:author="Lyu Lixin" w:date="2023-10-11T17:21:00Z">
        <w:r>
          <w:rPr>
            <w:rFonts w:hint="eastAsia"/>
            <w:lang w:val="zh-CN"/>
          </w:rPr>
          <w:delText>Subject：【Made-in-China.com】Your order {订单号} has just been confirmed receipt</w:delText>
        </w:r>
      </w:del>
    </w:p>
    <w:p>
      <w:pPr>
        <w:rPr>
          <w:del w:id="94" w:author="Lyu Lixin" w:date="2023-10-11T17:21:00Z"/>
          <w:lang w:val="zh-CN"/>
        </w:rPr>
      </w:pPr>
    </w:p>
    <w:p>
      <w:pPr>
        <w:rPr>
          <w:del w:id="95" w:author="Lyu Lixin" w:date="2023-10-11T17:21:00Z"/>
          <w:lang w:val="zh-CN"/>
        </w:rPr>
      </w:pPr>
      <w:del w:id="96" w:author="Lyu Lixin" w:date="2023-10-11T17:21:00Z">
        <w:r>
          <w:rPr>
            <w:lang w:val="zh-CN"/>
          </w:rPr>
          <w:delText>10</w:delText>
        </w:r>
      </w:del>
      <w:del w:id="97" w:author="Lyu Lixin" w:date="2023-10-11T17:21:00Z">
        <w:r>
          <w:rPr>
            <w:rFonts w:hint="eastAsia"/>
            <w:lang w:val="zh-CN"/>
          </w:rPr>
          <w:delText>、【To 买家】修改物流商成功，更新物流信息</w:delText>
        </w:r>
      </w:del>
    </w:p>
    <w:p>
      <w:pPr>
        <w:rPr>
          <w:del w:id="98" w:author="Lyu Lixin" w:date="2023-10-11T17:21:00Z"/>
          <w:lang w:val="zh-CN"/>
        </w:rPr>
      </w:pPr>
      <w:del w:id="99" w:author="Lyu Lixin" w:date="2023-10-11T17:21:00Z">
        <w:r>
          <w:rPr>
            <w:rFonts w:hint="eastAsia"/>
            <w:lang w:val="zh-CN"/>
          </w:rPr>
          <w:delText>Subject： [Made-in-China.com] Your order {订单号} shipping info has been updated</w:delText>
        </w:r>
      </w:del>
    </w:p>
    <w:p>
      <w:pPr>
        <w:rPr>
          <w:del w:id="100" w:author="Lyu Lixin" w:date="2023-10-11T17:21:00Z"/>
          <w:lang w:val="zh-CN"/>
        </w:rPr>
      </w:pPr>
      <w:del w:id="101" w:author="Lyu Lixin" w:date="2023-10-11T17:21:00Z">
        <w:r>
          <w:rPr>
            <w:lang w:val="zh-CN"/>
          </w:rPr>
          <w:delText>11</w:delText>
        </w:r>
      </w:del>
      <w:del w:id="102" w:author="Lyu Lixin" w:date="2023-10-11T17:21:00Z">
        <w:r>
          <w:rPr>
            <w:rFonts w:hint="eastAsia"/>
            <w:lang w:val="zh-CN"/>
          </w:rPr>
          <w:delText>、【To买家】供应商延迟收货通知</w:delText>
        </w:r>
      </w:del>
    </w:p>
    <w:p>
      <w:pPr>
        <w:rPr>
          <w:del w:id="103" w:author="Lyu Lixin" w:date="2023-10-11T17:21:00Z"/>
          <w:lang w:val="zh-CN"/>
        </w:rPr>
      </w:pPr>
      <w:del w:id="104" w:author="Lyu Lixin" w:date="2023-10-11T17:21:00Z">
        <w:r>
          <w:rPr>
            <w:rFonts w:hint="eastAsia"/>
            <w:lang w:val="zh-CN"/>
          </w:rPr>
          <w:delText>Subject： [Made-in-China.com] Your order {订单号} receipt time has been updated</w:delText>
        </w:r>
      </w:del>
    </w:p>
    <w:p>
      <w:pPr>
        <w:rPr>
          <w:del w:id="105" w:author="Lyu Lixin" w:date="2023-10-11T17:21:00Z"/>
          <w:lang w:val="zh-CN"/>
        </w:rPr>
      </w:pPr>
      <w:del w:id="106" w:author="Lyu Lixin" w:date="2023-10-11T17:21:00Z">
        <w:r>
          <w:rPr>
            <w:rFonts w:hint="eastAsia"/>
            <w:lang w:val="zh-CN"/>
          </w:rPr>
          <w:delText>……</w:delText>
        </w:r>
      </w:del>
    </w:p>
    <w:p>
      <w:pPr>
        <w:rPr>
          <w:del w:id="107" w:author="Lyu Lixin" w:date="2023-10-11T17:21:00Z"/>
          <w:b/>
          <w:bCs/>
          <w:lang w:val="zh-CN"/>
        </w:rPr>
      </w:pPr>
      <w:del w:id="108" w:author="Lyu Lixin" w:date="2023-10-11T17:21:00Z">
        <w:r>
          <w:rPr>
            <w:rFonts w:hint="eastAsia"/>
            <w:b/>
            <w:bCs/>
            <w:lang w:val="zh-CN"/>
          </w:rPr>
          <w:delText>供应商端</w:delText>
        </w:r>
      </w:del>
    </w:p>
    <w:p>
      <w:pPr>
        <w:rPr>
          <w:del w:id="109" w:author="Lyu Lixin" w:date="2023-10-11T17:21:00Z"/>
          <w:lang w:val="zh-CN"/>
        </w:rPr>
      </w:pPr>
      <w:del w:id="110" w:author="Lyu Lixin" w:date="2023-10-11T17:21:00Z">
        <w:r>
          <w:rPr>
            <w:rFonts w:hint="eastAsia"/>
            <w:lang w:val="zh-CN"/>
          </w:rPr>
          <w:delText>1、确认报价、自建订单及直付单建好后6小时，买家未付款</w:delText>
        </w:r>
      </w:del>
    </w:p>
    <w:p>
      <w:pPr>
        <w:rPr>
          <w:del w:id="111" w:author="Lyu Lixin" w:date="2023-10-11T17:21:00Z"/>
          <w:lang w:val="zh-CN"/>
        </w:rPr>
      </w:pPr>
      <w:del w:id="112" w:author="Lyu Lixin" w:date="2023-10-11T17:21:00Z">
        <w:r>
          <w:rPr>
            <w:rFonts w:hint="eastAsia"/>
            <w:lang w:val="zh-CN"/>
          </w:rPr>
          <w:delText>Subject：【中国制造网】贵司订单{订单号}买家仍未付款，请及时跟进！</w:delText>
        </w:r>
      </w:del>
    </w:p>
    <w:p>
      <w:pPr>
        <w:rPr>
          <w:del w:id="113" w:author="Lyu Lixin" w:date="2023-10-11T17:21:00Z"/>
          <w:lang w:val="zh-CN"/>
        </w:rPr>
      </w:pPr>
      <w:del w:id="114" w:author="Lyu Lixin" w:date="2023-10-11T17:21:00Z">
        <w:r>
          <w:rPr>
            <w:rFonts w:hint="eastAsia"/>
            <w:lang w:val="zh-CN"/>
          </w:rPr>
          <w:delText>2、订单关闭</w:delText>
        </w:r>
      </w:del>
    </w:p>
    <w:p>
      <w:pPr>
        <w:rPr>
          <w:del w:id="115" w:author="Lyu Lixin" w:date="2023-10-11T17:21:00Z"/>
          <w:lang w:val="zh-CN"/>
        </w:rPr>
      </w:pPr>
      <w:del w:id="116" w:author="Lyu Lixin" w:date="2023-10-11T17:21:00Z">
        <w:r>
          <w:rPr>
            <w:rFonts w:hint="eastAsia"/>
            <w:lang w:val="zh-CN"/>
          </w:rPr>
          <w:delText>Subject：【中国制造网】贵司订单{订单号}已关闭！</w:delText>
        </w:r>
      </w:del>
    </w:p>
    <w:p>
      <w:pPr>
        <w:pStyle w:val="2"/>
      </w:pPr>
      <w:bookmarkStart w:id="40" w:name="_Toc146804447"/>
      <w:r>
        <w:rPr>
          <w:rFonts w:hint="eastAsia"/>
        </w:rPr>
        <w:t>数据</w:t>
      </w:r>
      <w:bookmarkEnd w:id="30"/>
      <w:bookmarkEnd w:id="31"/>
      <w:r>
        <w:rPr>
          <w:rFonts w:hint="eastAsia"/>
        </w:rPr>
        <w:t>统计要求</w:t>
      </w:r>
      <w:bookmarkEnd w:id="32"/>
      <w:bookmarkEnd w:id="40"/>
    </w:p>
    <w:p>
      <w:r>
        <w:rPr>
          <w:rFonts w:hint="eastAsia"/>
        </w:rPr>
        <w:t>对使用了自定义产品的订单，做标记，要在数据库新增一个字段“产品来源”， 枚举值为“1</w:t>
      </w:r>
      <w:r>
        <w:t>-</w:t>
      </w:r>
      <w:r>
        <w:rPr>
          <w:rFonts w:hint="eastAsia"/>
        </w:rPr>
        <w:t>线上交易产品，2</w:t>
      </w:r>
      <w:r>
        <w:t>-</w:t>
      </w:r>
      <w:r>
        <w:rPr>
          <w:rFonts w:hint="eastAsia"/>
        </w:rPr>
        <w:t>自定义产品”。</w:t>
      </w:r>
    </w:p>
    <w:p>
      <w:r>
        <w:rPr>
          <w:rFonts w:hint="eastAsia"/>
        </w:rPr>
        <w:t>在导出的订单信息中展示该字段；统计订单中，自定义产品的订单占比。</w:t>
      </w:r>
    </w:p>
    <w:p>
      <w:pPr>
        <w:pStyle w:val="2"/>
      </w:pPr>
      <w:r>
        <w:rPr>
          <w:rFonts w:hint="eastAsia"/>
        </w:rPr>
        <w:t>附件</w:t>
      </w:r>
    </w:p>
    <w:p>
      <w:r>
        <w:rPr>
          <w:rFonts w:hint="eastAsia"/>
        </w:rPr>
        <w:t>合同模板：</w:t>
      </w:r>
    </w:p>
    <w:p>
      <w:bookmarkStart w:id="41" w:name="_MON_1758551682"/>
      <w:bookmarkEnd w:id="41"/>
      <w:r>
        <w:object>
          <v:shape id="_x0000_i1025" o:spt="75" type="#_x0000_t75" style="height:51.45pt;width:74.5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5">
            <o:LockedField>false</o:LockedField>
          </o:OLEObject>
        </w:object>
      </w:r>
      <w:r>
        <w:rPr>
          <w:rFonts w:hint="eastAsia"/>
        </w:rPr>
        <w:t xml:space="preserve"> </w:t>
      </w:r>
      <w:r>
        <w:t xml:space="preserve">     </w:t>
      </w:r>
      <w:r>
        <w:object>
          <v:shape id="_x0000_i1026" o:spt="75" type="#_x0000_t75" style="height:51.45pt;width:74.5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17">
            <o:LockedField>false</o:LockedField>
          </o:OLEObject>
        </w:object>
      </w: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yu Lixin" w:date="2023-10-11T17:09:00Z" w:initials="">
    <w:p w14:paraId="79DE105B">
      <w:pPr>
        <w:pStyle w:val="15"/>
      </w:pPr>
      <w:r>
        <w:rPr>
          <w:rFonts w:hint="eastAsia"/>
        </w:rPr>
        <w:t>V</w:t>
      </w:r>
      <w:r>
        <w:t>1.0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DE10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  <w:rPr>
        <w:rFonts w:ascii="微软雅黑" w:hAnsi="微软雅黑" w:eastAsia="微软雅黑" w:cs="Tahoma"/>
        <w:color w:val="7F7F7F"/>
        <w:sz w:val="20"/>
      </w:rPr>
    </w:pPr>
    <w:r>
      <w:rPr>
        <w:rFonts w:ascii="微软雅黑" w:hAnsi="微软雅黑" w:eastAsia="微软雅黑" w:cs="Tahoma"/>
        <w:color w:val="7F7F7F"/>
        <w:sz w:val="20"/>
        <w:szCs w:val="21"/>
      </w:rPr>
      <w:t xml:space="preserve">第 </w:t>
    </w:r>
    <w:r>
      <w:rPr>
        <w:rFonts w:ascii="微软雅黑" w:hAnsi="微软雅黑" w:eastAsia="微软雅黑" w:cs="Tahoma"/>
        <w:color w:val="7F7F7F"/>
        <w:sz w:val="20"/>
        <w:szCs w:val="21"/>
      </w:rPr>
      <w:fldChar w:fldCharType="begin"/>
    </w:r>
    <w:r>
      <w:rPr>
        <w:rFonts w:ascii="微软雅黑" w:hAnsi="微软雅黑" w:eastAsia="微软雅黑" w:cs="Tahoma"/>
        <w:color w:val="7F7F7F"/>
        <w:sz w:val="20"/>
        <w:szCs w:val="21"/>
      </w:rPr>
      <w:instrText xml:space="preserve"> PAGE </w:instrText>
    </w:r>
    <w:r>
      <w:rPr>
        <w:rFonts w:ascii="微软雅黑" w:hAnsi="微软雅黑" w:eastAsia="微软雅黑" w:cs="Tahoma"/>
        <w:color w:val="7F7F7F"/>
        <w:sz w:val="20"/>
        <w:szCs w:val="21"/>
      </w:rPr>
      <w:fldChar w:fldCharType="separate"/>
    </w:r>
    <w:r>
      <w:rPr>
        <w:rFonts w:ascii="微软雅黑" w:hAnsi="微软雅黑" w:eastAsia="微软雅黑" w:cs="Tahoma"/>
        <w:color w:val="7F7F7F"/>
        <w:sz w:val="20"/>
        <w:szCs w:val="21"/>
      </w:rPr>
      <w:t>12</w:t>
    </w:r>
    <w:r>
      <w:rPr>
        <w:rFonts w:ascii="微软雅黑" w:hAnsi="微软雅黑" w:eastAsia="微软雅黑" w:cs="Tahoma"/>
        <w:color w:val="7F7F7F"/>
        <w:sz w:val="20"/>
        <w:szCs w:val="21"/>
      </w:rPr>
      <w:fldChar w:fldCharType="end"/>
    </w:r>
    <w:r>
      <w:rPr>
        <w:rFonts w:ascii="微软雅黑" w:hAnsi="微软雅黑" w:eastAsia="微软雅黑" w:cs="Tahoma"/>
        <w:color w:val="7F7F7F"/>
        <w:sz w:val="20"/>
        <w:szCs w:val="21"/>
      </w:rPr>
      <w:t xml:space="preserve"> 页 共 </w:t>
    </w:r>
    <w:r>
      <w:rPr>
        <w:rFonts w:ascii="微软雅黑" w:hAnsi="微软雅黑" w:eastAsia="微软雅黑" w:cs="Tahoma"/>
        <w:color w:val="7F7F7F"/>
        <w:sz w:val="20"/>
        <w:szCs w:val="21"/>
      </w:rPr>
      <w:fldChar w:fldCharType="begin"/>
    </w:r>
    <w:r>
      <w:rPr>
        <w:rFonts w:ascii="微软雅黑" w:hAnsi="微软雅黑" w:eastAsia="微软雅黑" w:cs="Tahoma"/>
        <w:color w:val="7F7F7F"/>
        <w:sz w:val="20"/>
        <w:szCs w:val="21"/>
      </w:rPr>
      <w:instrText xml:space="preserve"> NUMPAGES </w:instrText>
    </w:r>
    <w:r>
      <w:rPr>
        <w:rFonts w:ascii="微软雅黑" w:hAnsi="微软雅黑" w:eastAsia="微软雅黑" w:cs="Tahoma"/>
        <w:color w:val="7F7F7F"/>
        <w:sz w:val="20"/>
        <w:szCs w:val="21"/>
      </w:rPr>
      <w:fldChar w:fldCharType="separate"/>
    </w:r>
    <w:r>
      <w:rPr>
        <w:rFonts w:ascii="微软雅黑" w:hAnsi="微软雅黑" w:eastAsia="微软雅黑" w:cs="Tahoma"/>
        <w:color w:val="7F7F7F"/>
        <w:sz w:val="20"/>
        <w:szCs w:val="21"/>
      </w:rPr>
      <w:t>16</w:t>
    </w:r>
    <w:r>
      <w:rPr>
        <w:rFonts w:ascii="微软雅黑" w:hAnsi="微软雅黑" w:eastAsia="微软雅黑" w:cs="Tahoma"/>
        <w:color w:val="7F7F7F"/>
        <w:sz w:val="20"/>
        <w:szCs w:val="21"/>
      </w:rPr>
      <w:fldChar w:fldCharType="end"/>
    </w:r>
    <w:r>
      <w:rPr>
        <w:rFonts w:ascii="微软雅黑" w:hAnsi="微软雅黑" w:eastAsia="微软雅黑" w:cs="Tahoma"/>
        <w:color w:val="7F7F7F"/>
        <w:sz w:val="2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left"/>
    </w:pPr>
    <w:r>
      <w:rPr>
        <w:rFonts w:ascii="宋体" w:hAnsi="宋体" w:cs="宋体"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13335</wp:posOffset>
          </wp:positionV>
          <wp:extent cx="1871980" cy="336550"/>
          <wp:effectExtent l="0" t="0" r="0" b="6350"/>
          <wp:wrapNone/>
          <wp:docPr id="1997351639" name="图片 19973516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7351639" name="图片 19973516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980" cy="336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-7620</wp:posOffset>
          </wp:positionV>
          <wp:extent cx="1871980" cy="336550"/>
          <wp:effectExtent l="0" t="0" r="0" b="6350"/>
          <wp:wrapNone/>
          <wp:docPr id="1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980" cy="336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　　                        </w:t>
    </w:r>
  </w:p>
  <w:p>
    <w:pPr>
      <w:pBdr>
        <w:bottom w:val="single" w:color="auto" w:sz="6" w:space="1"/>
      </w:pBdr>
      <w:jc w:val="right"/>
      <w:rPr>
        <w:rFonts w:ascii="微软雅黑" w:hAnsi="微软雅黑"/>
      </w:rPr>
    </w:pPr>
    <w:r>
      <w:rPr>
        <w:rFonts w:ascii="微软雅黑" w:hAnsi="微软雅黑" w:cs="Arial"/>
      </w:rPr>
      <w:t>MIC英文版产品需求规格说明书</w:t>
    </w:r>
  </w:p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default" w:ascii="Arial" w:hAnsi="Arial" w:eastAsia="微软雅黑" w:cs="Arial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624" w:hanging="567"/>
      </w:pPr>
      <w:rPr>
        <w:rFonts w:hint="default" w:ascii="Arial" w:hAnsi="Arial" w:cs="Arial"/>
        <w:lang w:val="en-US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rPr>
        <w:rFonts w:hint="default"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624" w:hanging="567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567" w:hanging="567"/>
      </w:pPr>
    </w:lvl>
    <w:lvl w:ilvl="5" w:tentative="0">
      <w:start w:val="1"/>
      <w:numFmt w:val="decimal"/>
      <w:isLgl/>
      <w:suff w:val="space"/>
      <w:lvlText w:val="%1.%2.%3.%4.%5.%6"/>
      <w:lvlJc w:val="left"/>
      <w:pPr>
        <w:ind w:left="624" w:hanging="567"/>
      </w:pPr>
    </w:lvl>
    <w:lvl w:ilvl="6" w:tentative="0">
      <w:start w:val="1"/>
      <w:numFmt w:val="decimal"/>
      <w:isLgl/>
      <w:lvlText w:val="%1.%2.%3.%4.%5.%6.%7"/>
      <w:lvlJc w:val="left"/>
      <w:pPr>
        <w:ind w:left="4032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04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376" w:hanging="2880"/>
      </w:pPr>
      <w:rPr>
        <w:rFonts w:hint="default"/>
      </w:rPr>
    </w:lvl>
  </w:abstractNum>
  <w:abstractNum w:abstractNumId="1">
    <w:nsid w:val="35053D4E"/>
    <w:multiLevelType w:val="multilevel"/>
    <w:tmpl w:val="35053D4E"/>
    <w:lvl w:ilvl="0" w:tentative="0">
      <w:start w:val="1"/>
      <w:numFmt w:val="decimal"/>
      <w:pStyle w:val="59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283308"/>
    <w:multiLevelType w:val="multilevel"/>
    <w:tmpl w:val="60283308"/>
    <w:lvl w:ilvl="0" w:tentative="0">
      <w:start w:val="1"/>
      <w:numFmt w:val="bullet"/>
      <w:pStyle w:val="44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7F7629C0"/>
    <w:multiLevelType w:val="multilevel"/>
    <w:tmpl w:val="7F7629C0"/>
    <w:lvl w:ilvl="0" w:tentative="0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yu Lixin">
    <w15:presenceInfo w15:providerId="Windows Live" w15:userId="4fbb530df9bac1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2OTA5NjFhNzdmMjlmMWQ1NjdhMDJjMjBjYzc1MzUifQ=="/>
  </w:docVars>
  <w:rsids>
    <w:rsidRoot w:val="000C78D3"/>
    <w:rsid w:val="00000586"/>
    <w:rsid w:val="00000B70"/>
    <w:rsid w:val="00000E0D"/>
    <w:rsid w:val="00000F9E"/>
    <w:rsid w:val="000014F3"/>
    <w:rsid w:val="00001737"/>
    <w:rsid w:val="00001F80"/>
    <w:rsid w:val="000020D0"/>
    <w:rsid w:val="000023A6"/>
    <w:rsid w:val="00002E0F"/>
    <w:rsid w:val="00003A92"/>
    <w:rsid w:val="00003BD2"/>
    <w:rsid w:val="00003BD4"/>
    <w:rsid w:val="000041BC"/>
    <w:rsid w:val="00004499"/>
    <w:rsid w:val="000049D1"/>
    <w:rsid w:val="00004C57"/>
    <w:rsid w:val="000053D0"/>
    <w:rsid w:val="00005DCB"/>
    <w:rsid w:val="00005F67"/>
    <w:rsid w:val="000062E9"/>
    <w:rsid w:val="000063C8"/>
    <w:rsid w:val="00006CE0"/>
    <w:rsid w:val="00007384"/>
    <w:rsid w:val="00007455"/>
    <w:rsid w:val="000077BA"/>
    <w:rsid w:val="000079A3"/>
    <w:rsid w:val="00007A82"/>
    <w:rsid w:val="000103B1"/>
    <w:rsid w:val="0001096C"/>
    <w:rsid w:val="00010E76"/>
    <w:rsid w:val="000112C1"/>
    <w:rsid w:val="000112FF"/>
    <w:rsid w:val="000113F7"/>
    <w:rsid w:val="00011E99"/>
    <w:rsid w:val="00012158"/>
    <w:rsid w:val="0001226D"/>
    <w:rsid w:val="00012B7A"/>
    <w:rsid w:val="00012D01"/>
    <w:rsid w:val="000136D3"/>
    <w:rsid w:val="00013758"/>
    <w:rsid w:val="0001383C"/>
    <w:rsid w:val="00013D47"/>
    <w:rsid w:val="00014791"/>
    <w:rsid w:val="00014E9B"/>
    <w:rsid w:val="000156EB"/>
    <w:rsid w:val="0001584D"/>
    <w:rsid w:val="00015E22"/>
    <w:rsid w:val="00015E46"/>
    <w:rsid w:val="00016204"/>
    <w:rsid w:val="0001627C"/>
    <w:rsid w:val="00016D9A"/>
    <w:rsid w:val="00017316"/>
    <w:rsid w:val="0001747E"/>
    <w:rsid w:val="00017876"/>
    <w:rsid w:val="000201C4"/>
    <w:rsid w:val="000201F6"/>
    <w:rsid w:val="00020298"/>
    <w:rsid w:val="00020EC3"/>
    <w:rsid w:val="000217FD"/>
    <w:rsid w:val="00021C3A"/>
    <w:rsid w:val="000220B0"/>
    <w:rsid w:val="000224C7"/>
    <w:rsid w:val="00022827"/>
    <w:rsid w:val="00022C3E"/>
    <w:rsid w:val="00022E9C"/>
    <w:rsid w:val="00023292"/>
    <w:rsid w:val="000241AE"/>
    <w:rsid w:val="0002440D"/>
    <w:rsid w:val="0002445D"/>
    <w:rsid w:val="00024BE6"/>
    <w:rsid w:val="00024FF9"/>
    <w:rsid w:val="0002504E"/>
    <w:rsid w:val="00027479"/>
    <w:rsid w:val="00027CAB"/>
    <w:rsid w:val="00030083"/>
    <w:rsid w:val="000304CE"/>
    <w:rsid w:val="000305C3"/>
    <w:rsid w:val="00030BC6"/>
    <w:rsid w:val="00030CDF"/>
    <w:rsid w:val="00030D70"/>
    <w:rsid w:val="00030DB2"/>
    <w:rsid w:val="00030E6A"/>
    <w:rsid w:val="000317B2"/>
    <w:rsid w:val="000318BC"/>
    <w:rsid w:val="00031B5E"/>
    <w:rsid w:val="00032333"/>
    <w:rsid w:val="0003300C"/>
    <w:rsid w:val="000331CE"/>
    <w:rsid w:val="00033AC8"/>
    <w:rsid w:val="00033BF4"/>
    <w:rsid w:val="000345F3"/>
    <w:rsid w:val="00034F09"/>
    <w:rsid w:val="00035909"/>
    <w:rsid w:val="0003645C"/>
    <w:rsid w:val="0003663A"/>
    <w:rsid w:val="0003674C"/>
    <w:rsid w:val="00036EF0"/>
    <w:rsid w:val="00037077"/>
    <w:rsid w:val="00037124"/>
    <w:rsid w:val="00037899"/>
    <w:rsid w:val="000378B8"/>
    <w:rsid w:val="00037EB1"/>
    <w:rsid w:val="00040251"/>
    <w:rsid w:val="00040329"/>
    <w:rsid w:val="000406F6"/>
    <w:rsid w:val="000408C1"/>
    <w:rsid w:val="00040C3D"/>
    <w:rsid w:val="000417CC"/>
    <w:rsid w:val="000419AF"/>
    <w:rsid w:val="00041AF0"/>
    <w:rsid w:val="000420F7"/>
    <w:rsid w:val="000422AB"/>
    <w:rsid w:val="00042444"/>
    <w:rsid w:val="00042681"/>
    <w:rsid w:val="000428AD"/>
    <w:rsid w:val="00042C85"/>
    <w:rsid w:val="00043799"/>
    <w:rsid w:val="00043962"/>
    <w:rsid w:val="00043A12"/>
    <w:rsid w:val="00043ACC"/>
    <w:rsid w:val="00043CEF"/>
    <w:rsid w:val="00043E21"/>
    <w:rsid w:val="00044FAA"/>
    <w:rsid w:val="000450CE"/>
    <w:rsid w:val="00045181"/>
    <w:rsid w:val="00045629"/>
    <w:rsid w:val="00045712"/>
    <w:rsid w:val="00045EFE"/>
    <w:rsid w:val="000466E5"/>
    <w:rsid w:val="000470F7"/>
    <w:rsid w:val="00047B1C"/>
    <w:rsid w:val="00047BCF"/>
    <w:rsid w:val="000501B9"/>
    <w:rsid w:val="00050AD2"/>
    <w:rsid w:val="00051869"/>
    <w:rsid w:val="00051B73"/>
    <w:rsid w:val="00051C23"/>
    <w:rsid w:val="00052723"/>
    <w:rsid w:val="00053530"/>
    <w:rsid w:val="00053682"/>
    <w:rsid w:val="0005375B"/>
    <w:rsid w:val="000538BC"/>
    <w:rsid w:val="0005392E"/>
    <w:rsid w:val="00053B1C"/>
    <w:rsid w:val="00053F2E"/>
    <w:rsid w:val="00054562"/>
    <w:rsid w:val="00054DED"/>
    <w:rsid w:val="000559CD"/>
    <w:rsid w:val="0005637F"/>
    <w:rsid w:val="000564F7"/>
    <w:rsid w:val="00056992"/>
    <w:rsid w:val="00056AA5"/>
    <w:rsid w:val="00057484"/>
    <w:rsid w:val="00057487"/>
    <w:rsid w:val="00057AAA"/>
    <w:rsid w:val="00057B4D"/>
    <w:rsid w:val="00057F15"/>
    <w:rsid w:val="0006058F"/>
    <w:rsid w:val="00060AB5"/>
    <w:rsid w:val="00060C65"/>
    <w:rsid w:val="000611E5"/>
    <w:rsid w:val="000619D0"/>
    <w:rsid w:val="00061C1B"/>
    <w:rsid w:val="00061EDD"/>
    <w:rsid w:val="00062166"/>
    <w:rsid w:val="000623E9"/>
    <w:rsid w:val="0006260E"/>
    <w:rsid w:val="00062941"/>
    <w:rsid w:val="00062E78"/>
    <w:rsid w:val="00062F74"/>
    <w:rsid w:val="000630D2"/>
    <w:rsid w:val="0006332C"/>
    <w:rsid w:val="000637F8"/>
    <w:rsid w:val="0006390E"/>
    <w:rsid w:val="00063D6C"/>
    <w:rsid w:val="00063DC5"/>
    <w:rsid w:val="000646E8"/>
    <w:rsid w:val="00064923"/>
    <w:rsid w:val="00064DEF"/>
    <w:rsid w:val="00065265"/>
    <w:rsid w:val="000653BC"/>
    <w:rsid w:val="00065687"/>
    <w:rsid w:val="00065F89"/>
    <w:rsid w:val="000662CA"/>
    <w:rsid w:val="00066E65"/>
    <w:rsid w:val="0006721C"/>
    <w:rsid w:val="0006735F"/>
    <w:rsid w:val="00067CA9"/>
    <w:rsid w:val="00067CB1"/>
    <w:rsid w:val="00070237"/>
    <w:rsid w:val="0007094E"/>
    <w:rsid w:val="000709A3"/>
    <w:rsid w:val="00070EC7"/>
    <w:rsid w:val="0007138D"/>
    <w:rsid w:val="00071BBB"/>
    <w:rsid w:val="00071DA0"/>
    <w:rsid w:val="00071DD1"/>
    <w:rsid w:val="00071E7F"/>
    <w:rsid w:val="00071FD4"/>
    <w:rsid w:val="00072651"/>
    <w:rsid w:val="00072A8E"/>
    <w:rsid w:val="00072B48"/>
    <w:rsid w:val="00072BA0"/>
    <w:rsid w:val="00072C47"/>
    <w:rsid w:val="00073049"/>
    <w:rsid w:val="00073165"/>
    <w:rsid w:val="000731A5"/>
    <w:rsid w:val="00073352"/>
    <w:rsid w:val="000733B7"/>
    <w:rsid w:val="000733F5"/>
    <w:rsid w:val="0007386A"/>
    <w:rsid w:val="000738BF"/>
    <w:rsid w:val="00073DB5"/>
    <w:rsid w:val="00073E36"/>
    <w:rsid w:val="000743C6"/>
    <w:rsid w:val="000748A0"/>
    <w:rsid w:val="00074CBE"/>
    <w:rsid w:val="000753B4"/>
    <w:rsid w:val="00075610"/>
    <w:rsid w:val="000756B7"/>
    <w:rsid w:val="00075810"/>
    <w:rsid w:val="000758A8"/>
    <w:rsid w:val="000765DA"/>
    <w:rsid w:val="00076915"/>
    <w:rsid w:val="00076BD5"/>
    <w:rsid w:val="000771F1"/>
    <w:rsid w:val="00077AEC"/>
    <w:rsid w:val="00077D7A"/>
    <w:rsid w:val="00080ABB"/>
    <w:rsid w:val="00080BF7"/>
    <w:rsid w:val="000817F0"/>
    <w:rsid w:val="0008191F"/>
    <w:rsid w:val="00081AB3"/>
    <w:rsid w:val="00081ACA"/>
    <w:rsid w:val="00081B5C"/>
    <w:rsid w:val="00081B60"/>
    <w:rsid w:val="00081BDA"/>
    <w:rsid w:val="00081BFB"/>
    <w:rsid w:val="00082043"/>
    <w:rsid w:val="00082603"/>
    <w:rsid w:val="00082736"/>
    <w:rsid w:val="00082D15"/>
    <w:rsid w:val="00083942"/>
    <w:rsid w:val="00083A77"/>
    <w:rsid w:val="000840A2"/>
    <w:rsid w:val="000846A0"/>
    <w:rsid w:val="00084B88"/>
    <w:rsid w:val="00084F19"/>
    <w:rsid w:val="000851DB"/>
    <w:rsid w:val="00085219"/>
    <w:rsid w:val="00085957"/>
    <w:rsid w:val="000861DC"/>
    <w:rsid w:val="00086377"/>
    <w:rsid w:val="00086EF4"/>
    <w:rsid w:val="000877F4"/>
    <w:rsid w:val="000879ED"/>
    <w:rsid w:val="00087A18"/>
    <w:rsid w:val="00087A58"/>
    <w:rsid w:val="00087BA5"/>
    <w:rsid w:val="00090729"/>
    <w:rsid w:val="00090C8E"/>
    <w:rsid w:val="000927C4"/>
    <w:rsid w:val="00092F1C"/>
    <w:rsid w:val="00093248"/>
    <w:rsid w:val="000936B3"/>
    <w:rsid w:val="00093E39"/>
    <w:rsid w:val="00094899"/>
    <w:rsid w:val="00094D30"/>
    <w:rsid w:val="00095200"/>
    <w:rsid w:val="00095CEA"/>
    <w:rsid w:val="00096116"/>
    <w:rsid w:val="00096578"/>
    <w:rsid w:val="00096B6F"/>
    <w:rsid w:val="00096E3E"/>
    <w:rsid w:val="00096E49"/>
    <w:rsid w:val="000A0013"/>
    <w:rsid w:val="000A0D71"/>
    <w:rsid w:val="000A0E27"/>
    <w:rsid w:val="000A0F37"/>
    <w:rsid w:val="000A26A1"/>
    <w:rsid w:val="000A2740"/>
    <w:rsid w:val="000A2D5D"/>
    <w:rsid w:val="000A301D"/>
    <w:rsid w:val="000A30F7"/>
    <w:rsid w:val="000A31B8"/>
    <w:rsid w:val="000A390A"/>
    <w:rsid w:val="000A4819"/>
    <w:rsid w:val="000A4A5A"/>
    <w:rsid w:val="000A4DFF"/>
    <w:rsid w:val="000A4F8F"/>
    <w:rsid w:val="000A50D4"/>
    <w:rsid w:val="000A51EA"/>
    <w:rsid w:val="000A567C"/>
    <w:rsid w:val="000A5E43"/>
    <w:rsid w:val="000A6623"/>
    <w:rsid w:val="000A66BE"/>
    <w:rsid w:val="000A6896"/>
    <w:rsid w:val="000A6A91"/>
    <w:rsid w:val="000A7129"/>
    <w:rsid w:val="000A74FF"/>
    <w:rsid w:val="000A7CEA"/>
    <w:rsid w:val="000A7F4F"/>
    <w:rsid w:val="000B035B"/>
    <w:rsid w:val="000B03BF"/>
    <w:rsid w:val="000B03EA"/>
    <w:rsid w:val="000B0653"/>
    <w:rsid w:val="000B0F52"/>
    <w:rsid w:val="000B1177"/>
    <w:rsid w:val="000B12EF"/>
    <w:rsid w:val="000B17D7"/>
    <w:rsid w:val="000B1A5B"/>
    <w:rsid w:val="000B21BE"/>
    <w:rsid w:val="000B22C2"/>
    <w:rsid w:val="000B2709"/>
    <w:rsid w:val="000B2859"/>
    <w:rsid w:val="000B40B0"/>
    <w:rsid w:val="000B433C"/>
    <w:rsid w:val="000B4C52"/>
    <w:rsid w:val="000B4E84"/>
    <w:rsid w:val="000B4F29"/>
    <w:rsid w:val="000B5536"/>
    <w:rsid w:val="000B57CB"/>
    <w:rsid w:val="000B5E14"/>
    <w:rsid w:val="000B5F0F"/>
    <w:rsid w:val="000B5F6C"/>
    <w:rsid w:val="000B6CE2"/>
    <w:rsid w:val="000B6E97"/>
    <w:rsid w:val="000B7AE8"/>
    <w:rsid w:val="000C0530"/>
    <w:rsid w:val="000C0983"/>
    <w:rsid w:val="000C0A56"/>
    <w:rsid w:val="000C0E1C"/>
    <w:rsid w:val="000C260B"/>
    <w:rsid w:val="000C28A3"/>
    <w:rsid w:val="000C2C93"/>
    <w:rsid w:val="000C343A"/>
    <w:rsid w:val="000C3AB4"/>
    <w:rsid w:val="000C3CC1"/>
    <w:rsid w:val="000C4E7E"/>
    <w:rsid w:val="000C4E9B"/>
    <w:rsid w:val="000C52A1"/>
    <w:rsid w:val="000C5D85"/>
    <w:rsid w:val="000C5E45"/>
    <w:rsid w:val="000C6032"/>
    <w:rsid w:val="000C6131"/>
    <w:rsid w:val="000C6581"/>
    <w:rsid w:val="000C68D7"/>
    <w:rsid w:val="000C696C"/>
    <w:rsid w:val="000C72FF"/>
    <w:rsid w:val="000C7775"/>
    <w:rsid w:val="000C7876"/>
    <w:rsid w:val="000C78D3"/>
    <w:rsid w:val="000C798D"/>
    <w:rsid w:val="000C7D19"/>
    <w:rsid w:val="000D00A7"/>
    <w:rsid w:val="000D07EB"/>
    <w:rsid w:val="000D08D6"/>
    <w:rsid w:val="000D0AD2"/>
    <w:rsid w:val="000D0D20"/>
    <w:rsid w:val="000D110F"/>
    <w:rsid w:val="000D1232"/>
    <w:rsid w:val="000D124F"/>
    <w:rsid w:val="000D18B9"/>
    <w:rsid w:val="000D1D7B"/>
    <w:rsid w:val="000D2051"/>
    <w:rsid w:val="000D2119"/>
    <w:rsid w:val="000D289A"/>
    <w:rsid w:val="000D301D"/>
    <w:rsid w:val="000D307C"/>
    <w:rsid w:val="000D34A5"/>
    <w:rsid w:val="000D36DB"/>
    <w:rsid w:val="000D371A"/>
    <w:rsid w:val="000D3A3D"/>
    <w:rsid w:val="000D3AAA"/>
    <w:rsid w:val="000D3D27"/>
    <w:rsid w:val="000D3FDD"/>
    <w:rsid w:val="000D4495"/>
    <w:rsid w:val="000D5044"/>
    <w:rsid w:val="000D5BC3"/>
    <w:rsid w:val="000D6D31"/>
    <w:rsid w:val="000D743A"/>
    <w:rsid w:val="000D75C6"/>
    <w:rsid w:val="000D7875"/>
    <w:rsid w:val="000E047F"/>
    <w:rsid w:val="000E051F"/>
    <w:rsid w:val="000E0C1D"/>
    <w:rsid w:val="000E100A"/>
    <w:rsid w:val="000E17A0"/>
    <w:rsid w:val="000E1B59"/>
    <w:rsid w:val="000E22E0"/>
    <w:rsid w:val="000E2325"/>
    <w:rsid w:val="000E2EFF"/>
    <w:rsid w:val="000E3546"/>
    <w:rsid w:val="000E4033"/>
    <w:rsid w:val="000E4C60"/>
    <w:rsid w:val="000E5048"/>
    <w:rsid w:val="000E59BC"/>
    <w:rsid w:val="000E5C4C"/>
    <w:rsid w:val="000E681C"/>
    <w:rsid w:val="000E6912"/>
    <w:rsid w:val="000E6F4D"/>
    <w:rsid w:val="000E7209"/>
    <w:rsid w:val="000E7443"/>
    <w:rsid w:val="000E7599"/>
    <w:rsid w:val="000E791B"/>
    <w:rsid w:val="000F0827"/>
    <w:rsid w:val="000F0DB4"/>
    <w:rsid w:val="000F0EA0"/>
    <w:rsid w:val="000F188B"/>
    <w:rsid w:val="000F3F11"/>
    <w:rsid w:val="000F4012"/>
    <w:rsid w:val="000F44E6"/>
    <w:rsid w:val="000F4579"/>
    <w:rsid w:val="000F4C8E"/>
    <w:rsid w:val="000F4D74"/>
    <w:rsid w:val="000F4DDB"/>
    <w:rsid w:val="000F54A5"/>
    <w:rsid w:val="000F55E4"/>
    <w:rsid w:val="000F58C9"/>
    <w:rsid w:val="000F5941"/>
    <w:rsid w:val="000F5D40"/>
    <w:rsid w:val="000F619D"/>
    <w:rsid w:val="000F6340"/>
    <w:rsid w:val="000F6E43"/>
    <w:rsid w:val="000F7126"/>
    <w:rsid w:val="000F772E"/>
    <w:rsid w:val="0010006D"/>
    <w:rsid w:val="001001A5"/>
    <w:rsid w:val="0010060E"/>
    <w:rsid w:val="00100771"/>
    <w:rsid w:val="001007DA"/>
    <w:rsid w:val="001008D5"/>
    <w:rsid w:val="00100F29"/>
    <w:rsid w:val="001019BB"/>
    <w:rsid w:val="00101C8D"/>
    <w:rsid w:val="00101DA4"/>
    <w:rsid w:val="00101F8B"/>
    <w:rsid w:val="0010219F"/>
    <w:rsid w:val="001021A1"/>
    <w:rsid w:val="001026F2"/>
    <w:rsid w:val="00102F94"/>
    <w:rsid w:val="00103266"/>
    <w:rsid w:val="001035D5"/>
    <w:rsid w:val="001046E1"/>
    <w:rsid w:val="00104740"/>
    <w:rsid w:val="00104982"/>
    <w:rsid w:val="00104F6A"/>
    <w:rsid w:val="00105D7B"/>
    <w:rsid w:val="00106026"/>
    <w:rsid w:val="0010625C"/>
    <w:rsid w:val="0010669E"/>
    <w:rsid w:val="00106A06"/>
    <w:rsid w:val="00106E06"/>
    <w:rsid w:val="00107E31"/>
    <w:rsid w:val="00110379"/>
    <w:rsid w:val="00110569"/>
    <w:rsid w:val="00110B16"/>
    <w:rsid w:val="00110E24"/>
    <w:rsid w:val="00111025"/>
    <w:rsid w:val="001110B0"/>
    <w:rsid w:val="00111166"/>
    <w:rsid w:val="001112C9"/>
    <w:rsid w:val="00111310"/>
    <w:rsid w:val="00112073"/>
    <w:rsid w:val="001120B5"/>
    <w:rsid w:val="00112212"/>
    <w:rsid w:val="00112882"/>
    <w:rsid w:val="00112AED"/>
    <w:rsid w:val="00112C2C"/>
    <w:rsid w:val="00112CFE"/>
    <w:rsid w:val="00113453"/>
    <w:rsid w:val="00113AD7"/>
    <w:rsid w:val="00113EF0"/>
    <w:rsid w:val="00114321"/>
    <w:rsid w:val="00114878"/>
    <w:rsid w:val="001157AE"/>
    <w:rsid w:val="00115893"/>
    <w:rsid w:val="00115E46"/>
    <w:rsid w:val="00116179"/>
    <w:rsid w:val="0011666D"/>
    <w:rsid w:val="00116C75"/>
    <w:rsid w:val="00116CC6"/>
    <w:rsid w:val="0011727E"/>
    <w:rsid w:val="00117480"/>
    <w:rsid w:val="001179D0"/>
    <w:rsid w:val="00117A2A"/>
    <w:rsid w:val="00117DEC"/>
    <w:rsid w:val="0012072A"/>
    <w:rsid w:val="00121088"/>
    <w:rsid w:val="0012159B"/>
    <w:rsid w:val="001216CD"/>
    <w:rsid w:val="00121DFD"/>
    <w:rsid w:val="0012208B"/>
    <w:rsid w:val="00122249"/>
    <w:rsid w:val="0012238E"/>
    <w:rsid w:val="00122C11"/>
    <w:rsid w:val="00122F1E"/>
    <w:rsid w:val="00123120"/>
    <w:rsid w:val="001233E9"/>
    <w:rsid w:val="00123443"/>
    <w:rsid w:val="00123802"/>
    <w:rsid w:val="00124798"/>
    <w:rsid w:val="001249E9"/>
    <w:rsid w:val="00124B4D"/>
    <w:rsid w:val="00125637"/>
    <w:rsid w:val="00125D73"/>
    <w:rsid w:val="00125ED8"/>
    <w:rsid w:val="001265B6"/>
    <w:rsid w:val="0012662D"/>
    <w:rsid w:val="00126653"/>
    <w:rsid w:val="00126666"/>
    <w:rsid w:val="00126728"/>
    <w:rsid w:val="00126B6B"/>
    <w:rsid w:val="00126E6F"/>
    <w:rsid w:val="0012752A"/>
    <w:rsid w:val="00127EDE"/>
    <w:rsid w:val="00130090"/>
    <w:rsid w:val="001300A8"/>
    <w:rsid w:val="00130496"/>
    <w:rsid w:val="0013054F"/>
    <w:rsid w:val="0013113D"/>
    <w:rsid w:val="0013172A"/>
    <w:rsid w:val="00131A40"/>
    <w:rsid w:val="00131C26"/>
    <w:rsid w:val="00131CFE"/>
    <w:rsid w:val="00131F19"/>
    <w:rsid w:val="001327A3"/>
    <w:rsid w:val="00133037"/>
    <w:rsid w:val="00133087"/>
    <w:rsid w:val="00133466"/>
    <w:rsid w:val="00133BE1"/>
    <w:rsid w:val="00133EC3"/>
    <w:rsid w:val="001346A6"/>
    <w:rsid w:val="00134B63"/>
    <w:rsid w:val="00134BF9"/>
    <w:rsid w:val="00134F6A"/>
    <w:rsid w:val="001352B6"/>
    <w:rsid w:val="001355EB"/>
    <w:rsid w:val="0013560D"/>
    <w:rsid w:val="001359ED"/>
    <w:rsid w:val="00135A9A"/>
    <w:rsid w:val="00136252"/>
    <w:rsid w:val="00137021"/>
    <w:rsid w:val="00137329"/>
    <w:rsid w:val="0013769B"/>
    <w:rsid w:val="001378B1"/>
    <w:rsid w:val="001379D1"/>
    <w:rsid w:val="00137AA0"/>
    <w:rsid w:val="00137D41"/>
    <w:rsid w:val="00137E40"/>
    <w:rsid w:val="00140403"/>
    <w:rsid w:val="001407F5"/>
    <w:rsid w:val="001408F8"/>
    <w:rsid w:val="00140D2C"/>
    <w:rsid w:val="00140F42"/>
    <w:rsid w:val="001416BF"/>
    <w:rsid w:val="001417DC"/>
    <w:rsid w:val="00141880"/>
    <w:rsid w:val="00141D3B"/>
    <w:rsid w:val="00141F04"/>
    <w:rsid w:val="001423FE"/>
    <w:rsid w:val="00142453"/>
    <w:rsid w:val="001424AC"/>
    <w:rsid w:val="001426A5"/>
    <w:rsid w:val="00142C3E"/>
    <w:rsid w:val="0014362F"/>
    <w:rsid w:val="00143D26"/>
    <w:rsid w:val="0014409F"/>
    <w:rsid w:val="00144393"/>
    <w:rsid w:val="0014451D"/>
    <w:rsid w:val="001445C5"/>
    <w:rsid w:val="00144B4F"/>
    <w:rsid w:val="00145CD6"/>
    <w:rsid w:val="0014606D"/>
    <w:rsid w:val="0014612C"/>
    <w:rsid w:val="001467D6"/>
    <w:rsid w:val="00146FE5"/>
    <w:rsid w:val="00147054"/>
    <w:rsid w:val="00147902"/>
    <w:rsid w:val="00147C8D"/>
    <w:rsid w:val="001507F1"/>
    <w:rsid w:val="00150E3A"/>
    <w:rsid w:val="00151395"/>
    <w:rsid w:val="0015179C"/>
    <w:rsid w:val="00151CF7"/>
    <w:rsid w:val="00152377"/>
    <w:rsid w:val="001526DE"/>
    <w:rsid w:val="00152834"/>
    <w:rsid w:val="001529F9"/>
    <w:rsid w:val="00152BF8"/>
    <w:rsid w:val="00153523"/>
    <w:rsid w:val="0015398B"/>
    <w:rsid w:val="00153A02"/>
    <w:rsid w:val="00153B05"/>
    <w:rsid w:val="00153D63"/>
    <w:rsid w:val="00153E8B"/>
    <w:rsid w:val="00154717"/>
    <w:rsid w:val="00154D91"/>
    <w:rsid w:val="00155A21"/>
    <w:rsid w:val="0015609A"/>
    <w:rsid w:val="00156702"/>
    <w:rsid w:val="00156833"/>
    <w:rsid w:val="00156A41"/>
    <w:rsid w:val="00156C43"/>
    <w:rsid w:val="00156F14"/>
    <w:rsid w:val="0015708F"/>
    <w:rsid w:val="00157335"/>
    <w:rsid w:val="00157B28"/>
    <w:rsid w:val="00157B7A"/>
    <w:rsid w:val="00157C3A"/>
    <w:rsid w:val="0016079E"/>
    <w:rsid w:val="0016093C"/>
    <w:rsid w:val="00160BF6"/>
    <w:rsid w:val="00160D12"/>
    <w:rsid w:val="00161545"/>
    <w:rsid w:val="00161782"/>
    <w:rsid w:val="00161987"/>
    <w:rsid w:val="00161C84"/>
    <w:rsid w:val="0016208E"/>
    <w:rsid w:val="00162476"/>
    <w:rsid w:val="00162B91"/>
    <w:rsid w:val="00162C3C"/>
    <w:rsid w:val="00162DB3"/>
    <w:rsid w:val="001637E2"/>
    <w:rsid w:val="001639ED"/>
    <w:rsid w:val="00163A64"/>
    <w:rsid w:val="001643CE"/>
    <w:rsid w:val="00164811"/>
    <w:rsid w:val="00164A06"/>
    <w:rsid w:val="0016501F"/>
    <w:rsid w:val="0016561B"/>
    <w:rsid w:val="00165700"/>
    <w:rsid w:val="0016581F"/>
    <w:rsid w:val="00165C85"/>
    <w:rsid w:val="00165E84"/>
    <w:rsid w:val="00166A8A"/>
    <w:rsid w:val="001678BD"/>
    <w:rsid w:val="00170026"/>
    <w:rsid w:val="001703C0"/>
    <w:rsid w:val="001709A1"/>
    <w:rsid w:val="00170CD8"/>
    <w:rsid w:val="00171723"/>
    <w:rsid w:val="001719E5"/>
    <w:rsid w:val="00171B20"/>
    <w:rsid w:val="00171EB8"/>
    <w:rsid w:val="00172167"/>
    <w:rsid w:val="0017291C"/>
    <w:rsid w:val="00172BF0"/>
    <w:rsid w:val="00173349"/>
    <w:rsid w:val="00173927"/>
    <w:rsid w:val="0017468F"/>
    <w:rsid w:val="00174A6C"/>
    <w:rsid w:val="00174B7C"/>
    <w:rsid w:val="00175580"/>
    <w:rsid w:val="001756B3"/>
    <w:rsid w:val="00175A93"/>
    <w:rsid w:val="00175C65"/>
    <w:rsid w:val="001764CF"/>
    <w:rsid w:val="001764E4"/>
    <w:rsid w:val="001765D1"/>
    <w:rsid w:val="001769DC"/>
    <w:rsid w:val="00176F21"/>
    <w:rsid w:val="00177599"/>
    <w:rsid w:val="00177B72"/>
    <w:rsid w:val="00177DA7"/>
    <w:rsid w:val="00177E9A"/>
    <w:rsid w:val="00180451"/>
    <w:rsid w:val="001821A4"/>
    <w:rsid w:val="00182421"/>
    <w:rsid w:val="00182C80"/>
    <w:rsid w:val="00183522"/>
    <w:rsid w:val="0018383C"/>
    <w:rsid w:val="001838CE"/>
    <w:rsid w:val="00183D97"/>
    <w:rsid w:val="00183D9A"/>
    <w:rsid w:val="001841BD"/>
    <w:rsid w:val="00184559"/>
    <w:rsid w:val="00184AED"/>
    <w:rsid w:val="00185423"/>
    <w:rsid w:val="001857D1"/>
    <w:rsid w:val="00185E13"/>
    <w:rsid w:val="001864CB"/>
    <w:rsid w:val="001866FB"/>
    <w:rsid w:val="00186A53"/>
    <w:rsid w:val="00186E61"/>
    <w:rsid w:val="0018730F"/>
    <w:rsid w:val="0018742C"/>
    <w:rsid w:val="00187479"/>
    <w:rsid w:val="0018752A"/>
    <w:rsid w:val="0018769E"/>
    <w:rsid w:val="00187CD8"/>
    <w:rsid w:val="0019084D"/>
    <w:rsid w:val="001909E5"/>
    <w:rsid w:val="0019109D"/>
    <w:rsid w:val="00191CA7"/>
    <w:rsid w:val="0019294C"/>
    <w:rsid w:val="00193065"/>
    <w:rsid w:val="00193642"/>
    <w:rsid w:val="00193A67"/>
    <w:rsid w:val="00193FA2"/>
    <w:rsid w:val="00194304"/>
    <w:rsid w:val="00194979"/>
    <w:rsid w:val="00194A8F"/>
    <w:rsid w:val="00194F41"/>
    <w:rsid w:val="001955E2"/>
    <w:rsid w:val="001971B8"/>
    <w:rsid w:val="001975C8"/>
    <w:rsid w:val="00197E83"/>
    <w:rsid w:val="001A075A"/>
    <w:rsid w:val="001A079B"/>
    <w:rsid w:val="001A07E7"/>
    <w:rsid w:val="001A1AFF"/>
    <w:rsid w:val="001A1E92"/>
    <w:rsid w:val="001A2954"/>
    <w:rsid w:val="001A2E83"/>
    <w:rsid w:val="001A3059"/>
    <w:rsid w:val="001A3467"/>
    <w:rsid w:val="001A3504"/>
    <w:rsid w:val="001A3960"/>
    <w:rsid w:val="001A3E0D"/>
    <w:rsid w:val="001A4DE6"/>
    <w:rsid w:val="001A521D"/>
    <w:rsid w:val="001A5242"/>
    <w:rsid w:val="001A679C"/>
    <w:rsid w:val="001A698C"/>
    <w:rsid w:val="001A6D26"/>
    <w:rsid w:val="001A6DFC"/>
    <w:rsid w:val="001A725E"/>
    <w:rsid w:val="001A72EE"/>
    <w:rsid w:val="001A7912"/>
    <w:rsid w:val="001B15F9"/>
    <w:rsid w:val="001B1BD9"/>
    <w:rsid w:val="001B1C14"/>
    <w:rsid w:val="001B1C98"/>
    <w:rsid w:val="001B1D63"/>
    <w:rsid w:val="001B1E1C"/>
    <w:rsid w:val="001B1EFF"/>
    <w:rsid w:val="001B2086"/>
    <w:rsid w:val="001B20EE"/>
    <w:rsid w:val="001B20FD"/>
    <w:rsid w:val="001B23DE"/>
    <w:rsid w:val="001B378A"/>
    <w:rsid w:val="001B389E"/>
    <w:rsid w:val="001B3904"/>
    <w:rsid w:val="001B3C02"/>
    <w:rsid w:val="001B3DDC"/>
    <w:rsid w:val="001B471B"/>
    <w:rsid w:val="001B4C39"/>
    <w:rsid w:val="001B5005"/>
    <w:rsid w:val="001B56D3"/>
    <w:rsid w:val="001B5C10"/>
    <w:rsid w:val="001B5DEB"/>
    <w:rsid w:val="001B5F5C"/>
    <w:rsid w:val="001B60EA"/>
    <w:rsid w:val="001B644A"/>
    <w:rsid w:val="001B6CA6"/>
    <w:rsid w:val="001B7325"/>
    <w:rsid w:val="001B782E"/>
    <w:rsid w:val="001B7FEC"/>
    <w:rsid w:val="001C0BB2"/>
    <w:rsid w:val="001C183D"/>
    <w:rsid w:val="001C1EF8"/>
    <w:rsid w:val="001C215D"/>
    <w:rsid w:val="001C2771"/>
    <w:rsid w:val="001C27AB"/>
    <w:rsid w:val="001C2CF0"/>
    <w:rsid w:val="001C3034"/>
    <w:rsid w:val="001C31A3"/>
    <w:rsid w:val="001C3826"/>
    <w:rsid w:val="001C3DCD"/>
    <w:rsid w:val="001C45DD"/>
    <w:rsid w:val="001C4681"/>
    <w:rsid w:val="001C4F68"/>
    <w:rsid w:val="001C5182"/>
    <w:rsid w:val="001C553B"/>
    <w:rsid w:val="001C5894"/>
    <w:rsid w:val="001C5D66"/>
    <w:rsid w:val="001C5E65"/>
    <w:rsid w:val="001C5F2B"/>
    <w:rsid w:val="001C60C7"/>
    <w:rsid w:val="001C6AEE"/>
    <w:rsid w:val="001C6E9A"/>
    <w:rsid w:val="001C6FB8"/>
    <w:rsid w:val="001C7193"/>
    <w:rsid w:val="001C77C5"/>
    <w:rsid w:val="001C79E7"/>
    <w:rsid w:val="001C7D7D"/>
    <w:rsid w:val="001D0796"/>
    <w:rsid w:val="001D0FAD"/>
    <w:rsid w:val="001D1D24"/>
    <w:rsid w:val="001D1FFE"/>
    <w:rsid w:val="001D266D"/>
    <w:rsid w:val="001D2E16"/>
    <w:rsid w:val="001D2E69"/>
    <w:rsid w:val="001D310F"/>
    <w:rsid w:val="001D3268"/>
    <w:rsid w:val="001D35E3"/>
    <w:rsid w:val="001D3683"/>
    <w:rsid w:val="001D36D1"/>
    <w:rsid w:val="001D375F"/>
    <w:rsid w:val="001D3CEC"/>
    <w:rsid w:val="001D45A2"/>
    <w:rsid w:val="001D4D57"/>
    <w:rsid w:val="001D56A2"/>
    <w:rsid w:val="001D5A26"/>
    <w:rsid w:val="001D5F3E"/>
    <w:rsid w:val="001D6480"/>
    <w:rsid w:val="001D672C"/>
    <w:rsid w:val="001D6FB6"/>
    <w:rsid w:val="001D787E"/>
    <w:rsid w:val="001D7A36"/>
    <w:rsid w:val="001D7C2B"/>
    <w:rsid w:val="001E05B7"/>
    <w:rsid w:val="001E05CB"/>
    <w:rsid w:val="001E07FD"/>
    <w:rsid w:val="001E0EA9"/>
    <w:rsid w:val="001E0F14"/>
    <w:rsid w:val="001E0FE6"/>
    <w:rsid w:val="001E100E"/>
    <w:rsid w:val="001E139E"/>
    <w:rsid w:val="001E1987"/>
    <w:rsid w:val="001E1E42"/>
    <w:rsid w:val="001E2B52"/>
    <w:rsid w:val="001E2EB8"/>
    <w:rsid w:val="001E32EF"/>
    <w:rsid w:val="001E36C7"/>
    <w:rsid w:val="001E3899"/>
    <w:rsid w:val="001E3B7A"/>
    <w:rsid w:val="001E3FBC"/>
    <w:rsid w:val="001E426C"/>
    <w:rsid w:val="001E4358"/>
    <w:rsid w:val="001E436F"/>
    <w:rsid w:val="001E4855"/>
    <w:rsid w:val="001E4A6E"/>
    <w:rsid w:val="001E4CB5"/>
    <w:rsid w:val="001E501A"/>
    <w:rsid w:val="001E6260"/>
    <w:rsid w:val="001E665A"/>
    <w:rsid w:val="001E6D54"/>
    <w:rsid w:val="001E7514"/>
    <w:rsid w:val="001F08EA"/>
    <w:rsid w:val="001F09A1"/>
    <w:rsid w:val="001F0BDA"/>
    <w:rsid w:val="001F0CFC"/>
    <w:rsid w:val="001F0F0A"/>
    <w:rsid w:val="001F0FB6"/>
    <w:rsid w:val="001F102B"/>
    <w:rsid w:val="001F1496"/>
    <w:rsid w:val="001F1732"/>
    <w:rsid w:val="001F180C"/>
    <w:rsid w:val="001F251F"/>
    <w:rsid w:val="001F2663"/>
    <w:rsid w:val="001F2978"/>
    <w:rsid w:val="001F2A6B"/>
    <w:rsid w:val="001F2A8B"/>
    <w:rsid w:val="001F2B84"/>
    <w:rsid w:val="001F2CF7"/>
    <w:rsid w:val="001F2D7A"/>
    <w:rsid w:val="001F2E23"/>
    <w:rsid w:val="001F3544"/>
    <w:rsid w:val="001F3DE1"/>
    <w:rsid w:val="001F40D3"/>
    <w:rsid w:val="001F460C"/>
    <w:rsid w:val="001F485D"/>
    <w:rsid w:val="001F485F"/>
    <w:rsid w:val="001F5702"/>
    <w:rsid w:val="001F59DD"/>
    <w:rsid w:val="001F600C"/>
    <w:rsid w:val="001F6182"/>
    <w:rsid w:val="001F748B"/>
    <w:rsid w:val="001F77D4"/>
    <w:rsid w:val="0020063F"/>
    <w:rsid w:val="00200675"/>
    <w:rsid w:val="0020081C"/>
    <w:rsid w:val="00200B2D"/>
    <w:rsid w:val="00200EAF"/>
    <w:rsid w:val="00201333"/>
    <w:rsid w:val="00201C66"/>
    <w:rsid w:val="00201E54"/>
    <w:rsid w:val="002020A6"/>
    <w:rsid w:val="002021F1"/>
    <w:rsid w:val="0020277F"/>
    <w:rsid w:val="0020292C"/>
    <w:rsid w:val="00202A17"/>
    <w:rsid w:val="00202BBA"/>
    <w:rsid w:val="0020343F"/>
    <w:rsid w:val="002036EC"/>
    <w:rsid w:val="00203A39"/>
    <w:rsid w:val="002040C9"/>
    <w:rsid w:val="00204381"/>
    <w:rsid w:val="002045CD"/>
    <w:rsid w:val="00204679"/>
    <w:rsid w:val="00204872"/>
    <w:rsid w:val="0020509F"/>
    <w:rsid w:val="0020514B"/>
    <w:rsid w:val="0020551A"/>
    <w:rsid w:val="00205707"/>
    <w:rsid w:val="00205B37"/>
    <w:rsid w:val="00206924"/>
    <w:rsid w:val="00206AE9"/>
    <w:rsid w:val="00207142"/>
    <w:rsid w:val="00207591"/>
    <w:rsid w:val="002075BC"/>
    <w:rsid w:val="00207B3E"/>
    <w:rsid w:val="00207D52"/>
    <w:rsid w:val="002103F7"/>
    <w:rsid w:val="002105A2"/>
    <w:rsid w:val="00210962"/>
    <w:rsid w:val="00211143"/>
    <w:rsid w:val="0021174C"/>
    <w:rsid w:val="0021177B"/>
    <w:rsid w:val="00211955"/>
    <w:rsid w:val="00211BA3"/>
    <w:rsid w:val="00211E9A"/>
    <w:rsid w:val="002125F9"/>
    <w:rsid w:val="002136D6"/>
    <w:rsid w:val="00214201"/>
    <w:rsid w:val="0021444D"/>
    <w:rsid w:val="0021490F"/>
    <w:rsid w:val="00214995"/>
    <w:rsid w:val="00214DE3"/>
    <w:rsid w:val="002153E3"/>
    <w:rsid w:val="0021551E"/>
    <w:rsid w:val="00215A21"/>
    <w:rsid w:val="002166F4"/>
    <w:rsid w:val="00216BED"/>
    <w:rsid w:val="00216DD4"/>
    <w:rsid w:val="00216EFD"/>
    <w:rsid w:val="00216F27"/>
    <w:rsid w:val="00217548"/>
    <w:rsid w:val="00217BF7"/>
    <w:rsid w:val="002202E5"/>
    <w:rsid w:val="00220554"/>
    <w:rsid w:val="00220590"/>
    <w:rsid w:val="002208F0"/>
    <w:rsid w:val="00220FD4"/>
    <w:rsid w:val="0022138E"/>
    <w:rsid w:val="00221A25"/>
    <w:rsid w:val="00221C9B"/>
    <w:rsid w:val="00221E7E"/>
    <w:rsid w:val="002220DD"/>
    <w:rsid w:val="00222776"/>
    <w:rsid w:val="00222788"/>
    <w:rsid w:val="00222B39"/>
    <w:rsid w:val="00222FB5"/>
    <w:rsid w:val="00223756"/>
    <w:rsid w:val="00223E8D"/>
    <w:rsid w:val="00223FFF"/>
    <w:rsid w:val="002243AB"/>
    <w:rsid w:val="00224868"/>
    <w:rsid w:val="00224966"/>
    <w:rsid w:val="00224C7D"/>
    <w:rsid w:val="00226191"/>
    <w:rsid w:val="0022651E"/>
    <w:rsid w:val="0022686E"/>
    <w:rsid w:val="002272F4"/>
    <w:rsid w:val="002276E2"/>
    <w:rsid w:val="002277DC"/>
    <w:rsid w:val="00227F61"/>
    <w:rsid w:val="00230AC9"/>
    <w:rsid w:val="00230C04"/>
    <w:rsid w:val="00230F41"/>
    <w:rsid w:val="002311C2"/>
    <w:rsid w:val="00231642"/>
    <w:rsid w:val="0023170E"/>
    <w:rsid w:val="0023218A"/>
    <w:rsid w:val="00232506"/>
    <w:rsid w:val="0023293A"/>
    <w:rsid w:val="00232DAF"/>
    <w:rsid w:val="00232DEF"/>
    <w:rsid w:val="00233072"/>
    <w:rsid w:val="00233B7F"/>
    <w:rsid w:val="00233D8A"/>
    <w:rsid w:val="00233F61"/>
    <w:rsid w:val="002344AE"/>
    <w:rsid w:val="00234598"/>
    <w:rsid w:val="00234755"/>
    <w:rsid w:val="002351C6"/>
    <w:rsid w:val="0023587E"/>
    <w:rsid w:val="00235AB7"/>
    <w:rsid w:val="00235B6A"/>
    <w:rsid w:val="00235B71"/>
    <w:rsid w:val="00235E8A"/>
    <w:rsid w:val="002365FA"/>
    <w:rsid w:val="00236A49"/>
    <w:rsid w:val="0023701C"/>
    <w:rsid w:val="00237553"/>
    <w:rsid w:val="00237667"/>
    <w:rsid w:val="002377A4"/>
    <w:rsid w:val="0023799C"/>
    <w:rsid w:val="002405D7"/>
    <w:rsid w:val="002409B4"/>
    <w:rsid w:val="00240E4B"/>
    <w:rsid w:val="00240EA4"/>
    <w:rsid w:val="00240F1C"/>
    <w:rsid w:val="00240F95"/>
    <w:rsid w:val="0024156A"/>
    <w:rsid w:val="00242536"/>
    <w:rsid w:val="002448EE"/>
    <w:rsid w:val="00244CAC"/>
    <w:rsid w:val="00245A98"/>
    <w:rsid w:val="0024672F"/>
    <w:rsid w:val="00246DCE"/>
    <w:rsid w:val="00246F69"/>
    <w:rsid w:val="00247D78"/>
    <w:rsid w:val="00247DEA"/>
    <w:rsid w:val="00247FC7"/>
    <w:rsid w:val="002503D9"/>
    <w:rsid w:val="00250734"/>
    <w:rsid w:val="0025086E"/>
    <w:rsid w:val="00250DE9"/>
    <w:rsid w:val="0025101F"/>
    <w:rsid w:val="0025112C"/>
    <w:rsid w:val="00251449"/>
    <w:rsid w:val="00252239"/>
    <w:rsid w:val="0025260A"/>
    <w:rsid w:val="0025272D"/>
    <w:rsid w:val="002527C3"/>
    <w:rsid w:val="00252CF4"/>
    <w:rsid w:val="002530DA"/>
    <w:rsid w:val="002533C8"/>
    <w:rsid w:val="002538C0"/>
    <w:rsid w:val="00253F62"/>
    <w:rsid w:val="002541C3"/>
    <w:rsid w:val="0025439A"/>
    <w:rsid w:val="00254837"/>
    <w:rsid w:val="00255193"/>
    <w:rsid w:val="002558C2"/>
    <w:rsid w:val="00255C1B"/>
    <w:rsid w:val="00256333"/>
    <w:rsid w:val="00256A10"/>
    <w:rsid w:val="00256B3D"/>
    <w:rsid w:val="00256B6C"/>
    <w:rsid w:val="0025739C"/>
    <w:rsid w:val="0025748C"/>
    <w:rsid w:val="002577C6"/>
    <w:rsid w:val="002578B9"/>
    <w:rsid w:val="002578C4"/>
    <w:rsid w:val="00257940"/>
    <w:rsid w:val="00257BD4"/>
    <w:rsid w:val="00260001"/>
    <w:rsid w:val="00260367"/>
    <w:rsid w:val="0026053B"/>
    <w:rsid w:val="00260639"/>
    <w:rsid w:val="0026071E"/>
    <w:rsid w:val="00260D44"/>
    <w:rsid w:val="00261894"/>
    <w:rsid w:val="002618CA"/>
    <w:rsid w:val="00261969"/>
    <w:rsid w:val="00261E2A"/>
    <w:rsid w:val="002622C0"/>
    <w:rsid w:val="00262826"/>
    <w:rsid w:val="002639EB"/>
    <w:rsid w:val="00263A47"/>
    <w:rsid w:val="00263B18"/>
    <w:rsid w:val="00263C1A"/>
    <w:rsid w:val="00264135"/>
    <w:rsid w:val="00264E14"/>
    <w:rsid w:val="00264FCD"/>
    <w:rsid w:val="00265113"/>
    <w:rsid w:val="0026518F"/>
    <w:rsid w:val="002658CC"/>
    <w:rsid w:val="002659C6"/>
    <w:rsid w:val="00265E57"/>
    <w:rsid w:val="002664BE"/>
    <w:rsid w:val="00267BD6"/>
    <w:rsid w:val="00267CF1"/>
    <w:rsid w:val="002701EB"/>
    <w:rsid w:val="0027050C"/>
    <w:rsid w:val="002705F3"/>
    <w:rsid w:val="0027104C"/>
    <w:rsid w:val="00271791"/>
    <w:rsid w:val="002721D2"/>
    <w:rsid w:val="00272302"/>
    <w:rsid w:val="002739C7"/>
    <w:rsid w:val="00274208"/>
    <w:rsid w:val="00274492"/>
    <w:rsid w:val="00274F6A"/>
    <w:rsid w:val="00275111"/>
    <w:rsid w:val="002761F8"/>
    <w:rsid w:val="002766BA"/>
    <w:rsid w:val="00276998"/>
    <w:rsid w:val="00276DC0"/>
    <w:rsid w:val="00276EEE"/>
    <w:rsid w:val="00280268"/>
    <w:rsid w:val="002806E2"/>
    <w:rsid w:val="00280A7B"/>
    <w:rsid w:val="00280F6E"/>
    <w:rsid w:val="00281915"/>
    <w:rsid w:val="00281990"/>
    <w:rsid w:val="002820E6"/>
    <w:rsid w:val="00282945"/>
    <w:rsid w:val="00282A76"/>
    <w:rsid w:val="00283B04"/>
    <w:rsid w:val="00283F20"/>
    <w:rsid w:val="002846DE"/>
    <w:rsid w:val="002847C1"/>
    <w:rsid w:val="00284A7A"/>
    <w:rsid w:val="00284B42"/>
    <w:rsid w:val="00285AE3"/>
    <w:rsid w:val="002879ED"/>
    <w:rsid w:val="00287B7F"/>
    <w:rsid w:val="002902E4"/>
    <w:rsid w:val="00290463"/>
    <w:rsid w:val="0029058F"/>
    <w:rsid w:val="00290658"/>
    <w:rsid w:val="00290803"/>
    <w:rsid w:val="00290EA3"/>
    <w:rsid w:val="00291405"/>
    <w:rsid w:val="002920B3"/>
    <w:rsid w:val="0029265F"/>
    <w:rsid w:val="002929F2"/>
    <w:rsid w:val="00292C3D"/>
    <w:rsid w:val="002933A8"/>
    <w:rsid w:val="0029356E"/>
    <w:rsid w:val="002935AF"/>
    <w:rsid w:val="00293648"/>
    <w:rsid w:val="00293727"/>
    <w:rsid w:val="00293B63"/>
    <w:rsid w:val="00293F84"/>
    <w:rsid w:val="00294082"/>
    <w:rsid w:val="00294319"/>
    <w:rsid w:val="00294699"/>
    <w:rsid w:val="00294B2F"/>
    <w:rsid w:val="00294D70"/>
    <w:rsid w:val="00294FE3"/>
    <w:rsid w:val="0029519E"/>
    <w:rsid w:val="00295CAC"/>
    <w:rsid w:val="002960C9"/>
    <w:rsid w:val="0029674D"/>
    <w:rsid w:val="00296EF1"/>
    <w:rsid w:val="00297688"/>
    <w:rsid w:val="00297723"/>
    <w:rsid w:val="002977B8"/>
    <w:rsid w:val="002978F4"/>
    <w:rsid w:val="00297AC5"/>
    <w:rsid w:val="00297B3D"/>
    <w:rsid w:val="002A01A2"/>
    <w:rsid w:val="002A04C0"/>
    <w:rsid w:val="002A05A5"/>
    <w:rsid w:val="002A1263"/>
    <w:rsid w:val="002A1400"/>
    <w:rsid w:val="002A1517"/>
    <w:rsid w:val="002A1D32"/>
    <w:rsid w:val="002A1F96"/>
    <w:rsid w:val="002A1FD0"/>
    <w:rsid w:val="002A2409"/>
    <w:rsid w:val="002A25F5"/>
    <w:rsid w:val="002A26DA"/>
    <w:rsid w:val="002A2AFC"/>
    <w:rsid w:val="002A309E"/>
    <w:rsid w:val="002A3D26"/>
    <w:rsid w:val="002A414C"/>
    <w:rsid w:val="002A493A"/>
    <w:rsid w:val="002A4D0C"/>
    <w:rsid w:val="002A4EB9"/>
    <w:rsid w:val="002A5679"/>
    <w:rsid w:val="002A56B6"/>
    <w:rsid w:val="002A570F"/>
    <w:rsid w:val="002A5F5A"/>
    <w:rsid w:val="002A5F7A"/>
    <w:rsid w:val="002A64D5"/>
    <w:rsid w:val="002A666E"/>
    <w:rsid w:val="002A6C48"/>
    <w:rsid w:val="002A6CAC"/>
    <w:rsid w:val="002A6FD1"/>
    <w:rsid w:val="002A7162"/>
    <w:rsid w:val="002A7254"/>
    <w:rsid w:val="002A7316"/>
    <w:rsid w:val="002A7C2F"/>
    <w:rsid w:val="002B01DA"/>
    <w:rsid w:val="002B061D"/>
    <w:rsid w:val="002B0694"/>
    <w:rsid w:val="002B0E82"/>
    <w:rsid w:val="002B0FBB"/>
    <w:rsid w:val="002B11BC"/>
    <w:rsid w:val="002B123B"/>
    <w:rsid w:val="002B1616"/>
    <w:rsid w:val="002B1770"/>
    <w:rsid w:val="002B2070"/>
    <w:rsid w:val="002B2921"/>
    <w:rsid w:val="002B353B"/>
    <w:rsid w:val="002B3730"/>
    <w:rsid w:val="002B3A6A"/>
    <w:rsid w:val="002B3C80"/>
    <w:rsid w:val="002B472C"/>
    <w:rsid w:val="002B4B0A"/>
    <w:rsid w:val="002B53E3"/>
    <w:rsid w:val="002B61F7"/>
    <w:rsid w:val="002B636D"/>
    <w:rsid w:val="002B6C57"/>
    <w:rsid w:val="002B6D06"/>
    <w:rsid w:val="002B6DBA"/>
    <w:rsid w:val="002B7360"/>
    <w:rsid w:val="002B7C47"/>
    <w:rsid w:val="002C0218"/>
    <w:rsid w:val="002C0273"/>
    <w:rsid w:val="002C05CC"/>
    <w:rsid w:val="002C07E9"/>
    <w:rsid w:val="002C156E"/>
    <w:rsid w:val="002C1904"/>
    <w:rsid w:val="002C1B50"/>
    <w:rsid w:val="002C1C32"/>
    <w:rsid w:val="002C2892"/>
    <w:rsid w:val="002C2C36"/>
    <w:rsid w:val="002C2DB8"/>
    <w:rsid w:val="002C2E47"/>
    <w:rsid w:val="002C3217"/>
    <w:rsid w:val="002C3B70"/>
    <w:rsid w:val="002C423B"/>
    <w:rsid w:val="002C4335"/>
    <w:rsid w:val="002C47E8"/>
    <w:rsid w:val="002C4B6C"/>
    <w:rsid w:val="002C4BB7"/>
    <w:rsid w:val="002C553C"/>
    <w:rsid w:val="002C58CF"/>
    <w:rsid w:val="002C64E1"/>
    <w:rsid w:val="002C69B6"/>
    <w:rsid w:val="002C6DBB"/>
    <w:rsid w:val="002C6DE0"/>
    <w:rsid w:val="002C6FF1"/>
    <w:rsid w:val="002C74B8"/>
    <w:rsid w:val="002C7583"/>
    <w:rsid w:val="002C7F45"/>
    <w:rsid w:val="002D0508"/>
    <w:rsid w:val="002D07D7"/>
    <w:rsid w:val="002D0A92"/>
    <w:rsid w:val="002D0DAC"/>
    <w:rsid w:val="002D0EEC"/>
    <w:rsid w:val="002D0FF5"/>
    <w:rsid w:val="002D157B"/>
    <w:rsid w:val="002D17F0"/>
    <w:rsid w:val="002D1A34"/>
    <w:rsid w:val="002D1B6B"/>
    <w:rsid w:val="002D1F12"/>
    <w:rsid w:val="002D2C2F"/>
    <w:rsid w:val="002D2E76"/>
    <w:rsid w:val="002D3041"/>
    <w:rsid w:val="002D3B29"/>
    <w:rsid w:val="002D4062"/>
    <w:rsid w:val="002D49BA"/>
    <w:rsid w:val="002D587E"/>
    <w:rsid w:val="002D5A03"/>
    <w:rsid w:val="002D5E17"/>
    <w:rsid w:val="002D6391"/>
    <w:rsid w:val="002D65A2"/>
    <w:rsid w:val="002D708E"/>
    <w:rsid w:val="002D7279"/>
    <w:rsid w:val="002D781F"/>
    <w:rsid w:val="002E0117"/>
    <w:rsid w:val="002E01FE"/>
    <w:rsid w:val="002E0306"/>
    <w:rsid w:val="002E03ED"/>
    <w:rsid w:val="002E0C02"/>
    <w:rsid w:val="002E0E2B"/>
    <w:rsid w:val="002E0E2E"/>
    <w:rsid w:val="002E0FFA"/>
    <w:rsid w:val="002E16F0"/>
    <w:rsid w:val="002E18DB"/>
    <w:rsid w:val="002E1B68"/>
    <w:rsid w:val="002E2279"/>
    <w:rsid w:val="002E28D6"/>
    <w:rsid w:val="002E2936"/>
    <w:rsid w:val="002E2C3B"/>
    <w:rsid w:val="002E3186"/>
    <w:rsid w:val="002E3A6F"/>
    <w:rsid w:val="002E3E86"/>
    <w:rsid w:val="002E4369"/>
    <w:rsid w:val="002E46EF"/>
    <w:rsid w:val="002E4B88"/>
    <w:rsid w:val="002E4E10"/>
    <w:rsid w:val="002E5364"/>
    <w:rsid w:val="002E5518"/>
    <w:rsid w:val="002E5B2A"/>
    <w:rsid w:val="002E64B6"/>
    <w:rsid w:val="002E64C2"/>
    <w:rsid w:val="002E64D3"/>
    <w:rsid w:val="002E6530"/>
    <w:rsid w:val="002E6862"/>
    <w:rsid w:val="002E69AE"/>
    <w:rsid w:val="002E69F8"/>
    <w:rsid w:val="002E6F12"/>
    <w:rsid w:val="002E73C5"/>
    <w:rsid w:val="002E74A3"/>
    <w:rsid w:val="002E76FA"/>
    <w:rsid w:val="002F00E0"/>
    <w:rsid w:val="002F082F"/>
    <w:rsid w:val="002F09DD"/>
    <w:rsid w:val="002F0FE5"/>
    <w:rsid w:val="002F1047"/>
    <w:rsid w:val="002F10F2"/>
    <w:rsid w:val="002F1420"/>
    <w:rsid w:val="002F1581"/>
    <w:rsid w:val="002F1634"/>
    <w:rsid w:val="002F1CDB"/>
    <w:rsid w:val="002F1EE0"/>
    <w:rsid w:val="002F21CA"/>
    <w:rsid w:val="002F2593"/>
    <w:rsid w:val="002F27F5"/>
    <w:rsid w:val="002F285D"/>
    <w:rsid w:val="002F2904"/>
    <w:rsid w:val="002F2907"/>
    <w:rsid w:val="002F36DC"/>
    <w:rsid w:val="002F3794"/>
    <w:rsid w:val="002F4250"/>
    <w:rsid w:val="002F4286"/>
    <w:rsid w:val="002F4B82"/>
    <w:rsid w:val="002F4FFF"/>
    <w:rsid w:val="002F56B0"/>
    <w:rsid w:val="002F5784"/>
    <w:rsid w:val="002F5DE8"/>
    <w:rsid w:val="002F5DF9"/>
    <w:rsid w:val="002F6174"/>
    <w:rsid w:val="002F6606"/>
    <w:rsid w:val="002F664B"/>
    <w:rsid w:val="002F66E1"/>
    <w:rsid w:val="002F66E4"/>
    <w:rsid w:val="002F66F0"/>
    <w:rsid w:val="002F678C"/>
    <w:rsid w:val="002F7BED"/>
    <w:rsid w:val="002F7D71"/>
    <w:rsid w:val="002F7E3C"/>
    <w:rsid w:val="002F7E4B"/>
    <w:rsid w:val="003007AB"/>
    <w:rsid w:val="003018E2"/>
    <w:rsid w:val="003026F3"/>
    <w:rsid w:val="00302702"/>
    <w:rsid w:val="003029AF"/>
    <w:rsid w:val="00302BF2"/>
    <w:rsid w:val="00302C44"/>
    <w:rsid w:val="00303A18"/>
    <w:rsid w:val="00303FF1"/>
    <w:rsid w:val="00304197"/>
    <w:rsid w:val="003041E8"/>
    <w:rsid w:val="0030473C"/>
    <w:rsid w:val="003049E1"/>
    <w:rsid w:val="00304EAB"/>
    <w:rsid w:val="00304FAC"/>
    <w:rsid w:val="00305003"/>
    <w:rsid w:val="003050A2"/>
    <w:rsid w:val="0030549B"/>
    <w:rsid w:val="00305585"/>
    <w:rsid w:val="00307C90"/>
    <w:rsid w:val="003103E7"/>
    <w:rsid w:val="00310DF4"/>
    <w:rsid w:val="00310EE3"/>
    <w:rsid w:val="003111BA"/>
    <w:rsid w:val="00311635"/>
    <w:rsid w:val="00311D03"/>
    <w:rsid w:val="00311D63"/>
    <w:rsid w:val="0031225A"/>
    <w:rsid w:val="003126E0"/>
    <w:rsid w:val="00313B8F"/>
    <w:rsid w:val="00313CAF"/>
    <w:rsid w:val="00313CF3"/>
    <w:rsid w:val="00313CF7"/>
    <w:rsid w:val="003141B8"/>
    <w:rsid w:val="003146EA"/>
    <w:rsid w:val="00314D0E"/>
    <w:rsid w:val="00314E12"/>
    <w:rsid w:val="0031505B"/>
    <w:rsid w:val="00315370"/>
    <w:rsid w:val="00315389"/>
    <w:rsid w:val="003153B7"/>
    <w:rsid w:val="003155B6"/>
    <w:rsid w:val="00316235"/>
    <w:rsid w:val="00316241"/>
    <w:rsid w:val="0031662F"/>
    <w:rsid w:val="003169E0"/>
    <w:rsid w:val="00316A5E"/>
    <w:rsid w:val="00316C74"/>
    <w:rsid w:val="00317133"/>
    <w:rsid w:val="003203C1"/>
    <w:rsid w:val="00320B25"/>
    <w:rsid w:val="00321002"/>
    <w:rsid w:val="00321072"/>
    <w:rsid w:val="00321615"/>
    <w:rsid w:val="0032179E"/>
    <w:rsid w:val="00321EA4"/>
    <w:rsid w:val="003220BA"/>
    <w:rsid w:val="003221A2"/>
    <w:rsid w:val="0032241B"/>
    <w:rsid w:val="00322465"/>
    <w:rsid w:val="003226A2"/>
    <w:rsid w:val="00322A8C"/>
    <w:rsid w:val="00322CF1"/>
    <w:rsid w:val="00322DA1"/>
    <w:rsid w:val="00323187"/>
    <w:rsid w:val="0032334F"/>
    <w:rsid w:val="00323434"/>
    <w:rsid w:val="00323D26"/>
    <w:rsid w:val="003241EE"/>
    <w:rsid w:val="00324675"/>
    <w:rsid w:val="00324C46"/>
    <w:rsid w:val="003254C8"/>
    <w:rsid w:val="00325AC6"/>
    <w:rsid w:val="0032649E"/>
    <w:rsid w:val="00326A32"/>
    <w:rsid w:val="0032724D"/>
    <w:rsid w:val="00327365"/>
    <w:rsid w:val="003273F4"/>
    <w:rsid w:val="00327CCA"/>
    <w:rsid w:val="003302EB"/>
    <w:rsid w:val="003309D6"/>
    <w:rsid w:val="00330DFC"/>
    <w:rsid w:val="00330E73"/>
    <w:rsid w:val="003312FE"/>
    <w:rsid w:val="003315DF"/>
    <w:rsid w:val="003315F9"/>
    <w:rsid w:val="003316CC"/>
    <w:rsid w:val="00331806"/>
    <w:rsid w:val="00331883"/>
    <w:rsid w:val="00331C78"/>
    <w:rsid w:val="003322AC"/>
    <w:rsid w:val="00332692"/>
    <w:rsid w:val="00332A92"/>
    <w:rsid w:val="00332BE7"/>
    <w:rsid w:val="00332D2A"/>
    <w:rsid w:val="00332E9D"/>
    <w:rsid w:val="00333681"/>
    <w:rsid w:val="00333ABD"/>
    <w:rsid w:val="003341AD"/>
    <w:rsid w:val="00334949"/>
    <w:rsid w:val="0033598C"/>
    <w:rsid w:val="00335FD1"/>
    <w:rsid w:val="003363E9"/>
    <w:rsid w:val="00336493"/>
    <w:rsid w:val="003365AB"/>
    <w:rsid w:val="0033781D"/>
    <w:rsid w:val="00337AFA"/>
    <w:rsid w:val="0034029B"/>
    <w:rsid w:val="0034061D"/>
    <w:rsid w:val="0034127C"/>
    <w:rsid w:val="00341CF2"/>
    <w:rsid w:val="00341DFD"/>
    <w:rsid w:val="00341F61"/>
    <w:rsid w:val="00342104"/>
    <w:rsid w:val="0034238C"/>
    <w:rsid w:val="003424CE"/>
    <w:rsid w:val="00342608"/>
    <w:rsid w:val="003429AA"/>
    <w:rsid w:val="00342EE8"/>
    <w:rsid w:val="00342FE2"/>
    <w:rsid w:val="003431D2"/>
    <w:rsid w:val="00343CF4"/>
    <w:rsid w:val="00343F67"/>
    <w:rsid w:val="003452CA"/>
    <w:rsid w:val="0034559B"/>
    <w:rsid w:val="00345A54"/>
    <w:rsid w:val="00345BD5"/>
    <w:rsid w:val="003461C0"/>
    <w:rsid w:val="00346558"/>
    <w:rsid w:val="003465B0"/>
    <w:rsid w:val="00346BC0"/>
    <w:rsid w:val="00347456"/>
    <w:rsid w:val="003475EC"/>
    <w:rsid w:val="00347E75"/>
    <w:rsid w:val="003513D7"/>
    <w:rsid w:val="00351410"/>
    <w:rsid w:val="0035240C"/>
    <w:rsid w:val="003533D6"/>
    <w:rsid w:val="00353625"/>
    <w:rsid w:val="00353FA2"/>
    <w:rsid w:val="0035439E"/>
    <w:rsid w:val="00354457"/>
    <w:rsid w:val="0035450D"/>
    <w:rsid w:val="003546B0"/>
    <w:rsid w:val="00354A3D"/>
    <w:rsid w:val="003552BC"/>
    <w:rsid w:val="003556F6"/>
    <w:rsid w:val="003558F8"/>
    <w:rsid w:val="00356084"/>
    <w:rsid w:val="0035660D"/>
    <w:rsid w:val="0035664D"/>
    <w:rsid w:val="003567CF"/>
    <w:rsid w:val="00356A45"/>
    <w:rsid w:val="00356AFB"/>
    <w:rsid w:val="00356D7E"/>
    <w:rsid w:val="003572D2"/>
    <w:rsid w:val="0035744B"/>
    <w:rsid w:val="0035761E"/>
    <w:rsid w:val="00357E87"/>
    <w:rsid w:val="003606CB"/>
    <w:rsid w:val="00360B26"/>
    <w:rsid w:val="00360DAD"/>
    <w:rsid w:val="0036105F"/>
    <w:rsid w:val="0036158B"/>
    <w:rsid w:val="0036166A"/>
    <w:rsid w:val="003618FE"/>
    <w:rsid w:val="00362B23"/>
    <w:rsid w:val="0036330D"/>
    <w:rsid w:val="00363E26"/>
    <w:rsid w:val="00363F49"/>
    <w:rsid w:val="00363FE8"/>
    <w:rsid w:val="00364562"/>
    <w:rsid w:val="0036569A"/>
    <w:rsid w:val="00365B08"/>
    <w:rsid w:val="0036624C"/>
    <w:rsid w:val="003662D4"/>
    <w:rsid w:val="00366755"/>
    <w:rsid w:val="00366A57"/>
    <w:rsid w:val="00367766"/>
    <w:rsid w:val="00367A26"/>
    <w:rsid w:val="00367B39"/>
    <w:rsid w:val="003700A6"/>
    <w:rsid w:val="003703A1"/>
    <w:rsid w:val="00370546"/>
    <w:rsid w:val="00370571"/>
    <w:rsid w:val="00370A93"/>
    <w:rsid w:val="00370AF6"/>
    <w:rsid w:val="00370ECB"/>
    <w:rsid w:val="00371202"/>
    <w:rsid w:val="0037183C"/>
    <w:rsid w:val="0037190C"/>
    <w:rsid w:val="00371BF4"/>
    <w:rsid w:val="00371C4D"/>
    <w:rsid w:val="003725D7"/>
    <w:rsid w:val="0037310E"/>
    <w:rsid w:val="003737A9"/>
    <w:rsid w:val="0037393D"/>
    <w:rsid w:val="00373A5C"/>
    <w:rsid w:val="00374123"/>
    <w:rsid w:val="0037438A"/>
    <w:rsid w:val="0037448F"/>
    <w:rsid w:val="00374AD1"/>
    <w:rsid w:val="00374C92"/>
    <w:rsid w:val="0037551C"/>
    <w:rsid w:val="00376044"/>
    <w:rsid w:val="003767AA"/>
    <w:rsid w:val="0037749E"/>
    <w:rsid w:val="00380E6E"/>
    <w:rsid w:val="003815CB"/>
    <w:rsid w:val="003816B5"/>
    <w:rsid w:val="00381EA8"/>
    <w:rsid w:val="00382056"/>
    <w:rsid w:val="003823EB"/>
    <w:rsid w:val="00382696"/>
    <w:rsid w:val="00382AF1"/>
    <w:rsid w:val="00382E80"/>
    <w:rsid w:val="00383361"/>
    <w:rsid w:val="003833A7"/>
    <w:rsid w:val="0038352A"/>
    <w:rsid w:val="003837B8"/>
    <w:rsid w:val="003839AF"/>
    <w:rsid w:val="003839E4"/>
    <w:rsid w:val="00383E1C"/>
    <w:rsid w:val="00383E84"/>
    <w:rsid w:val="003843BF"/>
    <w:rsid w:val="00384510"/>
    <w:rsid w:val="00384AD0"/>
    <w:rsid w:val="00384BF2"/>
    <w:rsid w:val="0038519A"/>
    <w:rsid w:val="0038539F"/>
    <w:rsid w:val="00385F52"/>
    <w:rsid w:val="00386356"/>
    <w:rsid w:val="003868E8"/>
    <w:rsid w:val="00387077"/>
    <w:rsid w:val="00387467"/>
    <w:rsid w:val="00387CD5"/>
    <w:rsid w:val="0039159A"/>
    <w:rsid w:val="00391841"/>
    <w:rsid w:val="0039195B"/>
    <w:rsid w:val="00391CF8"/>
    <w:rsid w:val="00391CFE"/>
    <w:rsid w:val="003923C5"/>
    <w:rsid w:val="0039247F"/>
    <w:rsid w:val="00392A79"/>
    <w:rsid w:val="00392BAE"/>
    <w:rsid w:val="0039342C"/>
    <w:rsid w:val="003938AB"/>
    <w:rsid w:val="00393A66"/>
    <w:rsid w:val="00393D9C"/>
    <w:rsid w:val="00393E19"/>
    <w:rsid w:val="00393EF8"/>
    <w:rsid w:val="003941E8"/>
    <w:rsid w:val="00394736"/>
    <w:rsid w:val="00394AA2"/>
    <w:rsid w:val="00394DFE"/>
    <w:rsid w:val="00394E7A"/>
    <w:rsid w:val="0039564F"/>
    <w:rsid w:val="00395A99"/>
    <w:rsid w:val="003963CB"/>
    <w:rsid w:val="003963D3"/>
    <w:rsid w:val="0039659B"/>
    <w:rsid w:val="0039672E"/>
    <w:rsid w:val="00396AD8"/>
    <w:rsid w:val="00396F17"/>
    <w:rsid w:val="0039720E"/>
    <w:rsid w:val="003972BA"/>
    <w:rsid w:val="003972C7"/>
    <w:rsid w:val="003978B5"/>
    <w:rsid w:val="00397AF3"/>
    <w:rsid w:val="00397DD8"/>
    <w:rsid w:val="003A0442"/>
    <w:rsid w:val="003A0A8D"/>
    <w:rsid w:val="003A0CF5"/>
    <w:rsid w:val="003A1B9E"/>
    <w:rsid w:val="003A1BCA"/>
    <w:rsid w:val="003A21C3"/>
    <w:rsid w:val="003A2740"/>
    <w:rsid w:val="003A2A78"/>
    <w:rsid w:val="003A2C37"/>
    <w:rsid w:val="003A3239"/>
    <w:rsid w:val="003A34FD"/>
    <w:rsid w:val="003A3522"/>
    <w:rsid w:val="003A3E6A"/>
    <w:rsid w:val="003A56E5"/>
    <w:rsid w:val="003A5DBA"/>
    <w:rsid w:val="003A5F68"/>
    <w:rsid w:val="003A63D6"/>
    <w:rsid w:val="003A68FD"/>
    <w:rsid w:val="003A69FE"/>
    <w:rsid w:val="003A6DC9"/>
    <w:rsid w:val="003A760B"/>
    <w:rsid w:val="003A76DC"/>
    <w:rsid w:val="003A7CB0"/>
    <w:rsid w:val="003A7DAE"/>
    <w:rsid w:val="003A7F38"/>
    <w:rsid w:val="003B0072"/>
    <w:rsid w:val="003B0569"/>
    <w:rsid w:val="003B06B3"/>
    <w:rsid w:val="003B0844"/>
    <w:rsid w:val="003B0E80"/>
    <w:rsid w:val="003B0FCC"/>
    <w:rsid w:val="003B1018"/>
    <w:rsid w:val="003B14B2"/>
    <w:rsid w:val="003B1575"/>
    <w:rsid w:val="003B18AF"/>
    <w:rsid w:val="003B1D01"/>
    <w:rsid w:val="003B2159"/>
    <w:rsid w:val="003B23AB"/>
    <w:rsid w:val="003B248F"/>
    <w:rsid w:val="003B282E"/>
    <w:rsid w:val="003B2F16"/>
    <w:rsid w:val="003B3B0C"/>
    <w:rsid w:val="003B3B94"/>
    <w:rsid w:val="003B4488"/>
    <w:rsid w:val="003B53A4"/>
    <w:rsid w:val="003B54AC"/>
    <w:rsid w:val="003B5AAC"/>
    <w:rsid w:val="003B5CF0"/>
    <w:rsid w:val="003B5DE7"/>
    <w:rsid w:val="003B614E"/>
    <w:rsid w:val="003B6345"/>
    <w:rsid w:val="003B69A1"/>
    <w:rsid w:val="003B6D54"/>
    <w:rsid w:val="003B71D8"/>
    <w:rsid w:val="003C03C0"/>
    <w:rsid w:val="003C082F"/>
    <w:rsid w:val="003C0C2B"/>
    <w:rsid w:val="003C1664"/>
    <w:rsid w:val="003C1C4D"/>
    <w:rsid w:val="003C2329"/>
    <w:rsid w:val="003C23F2"/>
    <w:rsid w:val="003C28E3"/>
    <w:rsid w:val="003C2C71"/>
    <w:rsid w:val="003C354A"/>
    <w:rsid w:val="003C3939"/>
    <w:rsid w:val="003C39A6"/>
    <w:rsid w:val="003C4457"/>
    <w:rsid w:val="003C4589"/>
    <w:rsid w:val="003C480B"/>
    <w:rsid w:val="003C49F8"/>
    <w:rsid w:val="003C4E78"/>
    <w:rsid w:val="003C5186"/>
    <w:rsid w:val="003C51B2"/>
    <w:rsid w:val="003C5208"/>
    <w:rsid w:val="003C5487"/>
    <w:rsid w:val="003C663E"/>
    <w:rsid w:val="003C66C7"/>
    <w:rsid w:val="003C713A"/>
    <w:rsid w:val="003C745E"/>
    <w:rsid w:val="003C7868"/>
    <w:rsid w:val="003C7916"/>
    <w:rsid w:val="003C7A7F"/>
    <w:rsid w:val="003C7BDC"/>
    <w:rsid w:val="003C7C20"/>
    <w:rsid w:val="003D015E"/>
    <w:rsid w:val="003D151E"/>
    <w:rsid w:val="003D1582"/>
    <w:rsid w:val="003D1660"/>
    <w:rsid w:val="003D1882"/>
    <w:rsid w:val="003D1FAE"/>
    <w:rsid w:val="003D1FFD"/>
    <w:rsid w:val="003D2609"/>
    <w:rsid w:val="003D2868"/>
    <w:rsid w:val="003D2ECB"/>
    <w:rsid w:val="003D2EEE"/>
    <w:rsid w:val="003D3F09"/>
    <w:rsid w:val="003D42F2"/>
    <w:rsid w:val="003D4E11"/>
    <w:rsid w:val="003D50DC"/>
    <w:rsid w:val="003D5299"/>
    <w:rsid w:val="003D5645"/>
    <w:rsid w:val="003D5B54"/>
    <w:rsid w:val="003D5C22"/>
    <w:rsid w:val="003D5D29"/>
    <w:rsid w:val="003D644A"/>
    <w:rsid w:val="003D64A2"/>
    <w:rsid w:val="003D6C9C"/>
    <w:rsid w:val="003D6FE2"/>
    <w:rsid w:val="003D70F4"/>
    <w:rsid w:val="003D76F9"/>
    <w:rsid w:val="003D77AA"/>
    <w:rsid w:val="003D781F"/>
    <w:rsid w:val="003E0684"/>
    <w:rsid w:val="003E135D"/>
    <w:rsid w:val="003E2CE3"/>
    <w:rsid w:val="003E2EA3"/>
    <w:rsid w:val="003E2ED7"/>
    <w:rsid w:val="003E3286"/>
    <w:rsid w:val="003E32E2"/>
    <w:rsid w:val="003E40E0"/>
    <w:rsid w:val="003E4191"/>
    <w:rsid w:val="003E5A1B"/>
    <w:rsid w:val="003E5D93"/>
    <w:rsid w:val="003E61C8"/>
    <w:rsid w:val="003E6559"/>
    <w:rsid w:val="003E6871"/>
    <w:rsid w:val="003E7B7B"/>
    <w:rsid w:val="003E7C1E"/>
    <w:rsid w:val="003F045A"/>
    <w:rsid w:val="003F045E"/>
    <w:rsid w:val="003F05FD"/>
    <w:rsid w:val="003F14A6"/>
    <w:rsid w:val="003F164A"/>
    <w:rsid w:val="003F1DD1"/>
    <w:rsid w:val="003F1F4B"/>
    <w:rsid w:val="003F2400"/>
    <w:rsid w:val="003F2A30"/>
    <w:rsid w:val="003F2DF4"/>
    <w:rsid w:val="003F396B"/>
    <w:rsid w:val="003F3F6E"/>
    <w:rsid w:val="003F4939"/>
    <w:rsid w:val="003F4DF2"/>
    <w:rsid w:val="003F599D"/>
    <w:rsid w:val="003F6069"/>
    <w:rsid w:val="003F633E"/>
    <w:rsid w:val="003F643A"/>
    <w:rsid w:val="003F651F"/>
    <w:rsid w:val="003F6681"/>
    <w:rsid w:val="003F67DF"/>
    <w:rsid w:val="003F7741"/>
    <w:rsid w:val="003F7DEA"/>
    <w:rsid w:val="003F7F77"/>
    <w:rsid w:val="003F7F87"/>
    <w:rsid w:val="003F7FF3"/>
    <w:rsid w:val="00400AEF"/>
    <w:rsid w:val="00400BB0"/>
    <w:rsid w:val="00400CD4"/>
    <w:rsid w:val="00400E9F"/>
    <w:rsid w:val="004011D0"/>
    <w:rsid w:val="00401784"/>
    <w:rsid w:val="00401C5E"/>
    <w:rsid w:val="00401DD5"/>
    <w:rsid w:val="00402749"/>
    <w:rsid w:val="00402779"/>
    <w:rsid w:val="0040290B"/>
    <w:rsid w:val="00402991"/>
    <w:rsid w:val="00402EFD"/>
    <w:rsid w:val="00402F44"/>
    <w:rsid w:val="00403808"/>
    <w:rsid w:val="00403BB9"/>
    <w:rsid w:val="004046C3"/>
    <w:rsid w:val="00404E8B"/>
    <w:rsid w:val="004051A2"/>
    <w:rsid w:val="004051A6"/>
    <w:rsid w:val="0040530B"/>
    <w:rsid w:val="00406078"/>
    <w:rsid w:val="0040644E"/>
    <w:rsid w:val="0040653F"/>
    <w:rsid w:val="00406B5B"/>
    <w:rsid w:val="00406B64"/>
    <w:rsid w:val="00406B77"/>
    <w:rsid w:val="00406F73"/>
    <w:rsid w:val="00407167"/>
    <w:rsid w:val="004072F8"/>
    <w:rsid w:val="00407B1C"/>
    <w:rsid w:val="00407DBC"/>
    <w:rsid w:val="00407E04"/>
    <w:rsid w:val="0041055F"/>
    <w:rsid w:val="004107BD"/>
    <w:rsid w:val="00410E74"/>
    <w:rsid w:val="004111A3"/>
    <w:rsid w:val="004116E1"/>
    <w:rsid w:val="00411805"/>
    <w:rsid w:val="00411BCD"/>
    <w:rsid w:val="00411FC8"/>
    <w:rsid w:val="00411FFE"/>
    <w:rsid w:val="00412413"/>
    <w:rsid w:val="004126F6"/>
    <w:rsid w:val="0041360E"/>
    <w:rsid w:val="0041415F"/>
    <w:rsid w:val="00414F31"/>
    <w:rsid w:val="004159E9"/>
    <w:rsid w:val="00415A62"/>
    <w:rsid w:val="00415A74"/>
    <w:rsid w:val="00415B55"/>
    <w:rsid w:val="00416331"/>
    <w:rsid w:val="004167E1"/>
    <w:rsid w:val="00416B33"/>
    <w:rsid w:val="00416F29"/>
    <w:rsid w:val="00417175"/>
    <w:rsid w:val="00417699"/>
    <w:rsid w:val="00417BC4"/>
    <w:rsid w:val="004201DD"/>
    <w:rsid w:val="00420312"/>
    <w:rsid w:val="00420679"/>
    <w:rsid w:val="00420876"/>
    <w:rsid w:val="00421093"/>
    <w:rsid w:val="004217A1"/>
    <w:rsid w:val="00421BD3"/>
    <w:rsid w:val="004227F4"/>
    <w:rsid w:val="00422CAF"/>
    <w:rsid w:val="00422DF1"/>
    <w:rsid w:val="00422F21"/>
    <w:rsid w:val="00423F7A"/>
    <w:rsid w:val="0042446A"/>
    <w:rsid w:val="0042455A"/>
    <w:rsid w:val="00424B15"/>
    <w:rsid w:val="00425A8A"/>
    <w:rsid w:val="00425C64"/>
    <w:rsid w:val="0042602E"/>
    <w:rsid w:val="00426041"/>
    <w:rsid w:val="004267B9"/>
    <w:rsid w:val="004269A9"/>
    <w:rsid w:val="00426FF5"/>
    <w:rsid w:val="00427162"/>
    <w:rsid w:val="00427712"/>
    <w:rsid w:val="00427B9F"/>
    <w:rsid w:val="00427CB3"/>
    <w:rsid w:val="00427D6A"/>
    <w:rsid w:val="00430303"/>
    <w:rsid w:val="004305F7"/>
    <w:rsid w:val="004310A2"/>
    <w:rsid w:val="004316D9"/>
    <w:rsid w:val="00432159"/>
    <w:rsid w:val="0043290F"/>
    <w:rsid w:val="004340DC"/>
    <w:rsid w:val="0043436F"/>
    <w:rsid w:val="004343B5"/>
    <w:rsid w:val="004346B4"/>
    <w:rsid w:val="00434BC1"/>
    <w:rsid w:val="00434C5B"/>
    <w:rsid w:val="00434CC3"/>
    <w:rsid w:val="00434D6C"/>
    <w:rsid w:val="00435442"/>
    <w:rsid w:val="00435850"/>
    <w:rsid w:val="00436863"/>
    <w:rsid w:val="00437241"/>
    <w:rsid w:val="004373C1"/>
    <w:rsid w:val="00437AA7"/>
    <w:rsid w:val="00437B91"/>
    <w:rsid w:val="00437E18"/>
    <w:rsid w:val="00437F08"/>
    <w:rsid w:val="0044068F"/>
    <w:rsid w:val="004406A5"/>
    <w:rsid w:val="00440DEA"/>
    <w:rsid w:val="00440EF8"/>
    <w:rsid w:val="00441007"/>
    <w:rsid w:val="00441262"/>
    <w:rsid w:val="0044137A"/>
    <w:rsid w:val="00441A9D"/>
    <w:rsid w:val="00441CBC"/>
    <w:rsid w:val="00441D35"/>
    <w:rsid w:val="00441F5B"/>
    <w:rsid w:val="00442FBA"/>
    <w:rsid w:val="00443053"/>
    <w:rsid w:val="0044395B"/>
    <w:rsid w:val="0044412B"/>
    <w:rsid w:val="004444C3"/>
    <w:rsid w:val="00444D6E"/>
    <w:rsid w:val="00444F49"/>
    <w:rsid w:val="004450A9"/>
    <w:rsid w:val="004450D6"/>
    <w:rsid w:val="004454ED"/>
    <w:rsid w:val="00445B43"/>
    <w:rsid w:val="00445B79"/>
    <w:rsid w:val="00450D8C"/>
    <w:rsid w:val="00451038"/>
    <w:rsid w:val="0045149E"/>
    <w:rsid w:val="00451B6A"/>
    <w:rsid w:val="00451B90"/>
    <w:rsid w:val="00451FFD"/>
    <w:rsid w:val="00452253"/>
    <w:rsid w:val="004525B2"/>
    <w:rsid w:val="004526B6"/>
    <w:rsid w:val="004526F7"/>
    <w:rsid w:val="00452BE6"/>
    <w:rsid w:val="00452F5E"/>
    <w:rsid w:val="004530A6"/>
    <w:rsid w:val="00453FE5"/>
    <w:rsid w:val="0045476A"/>
    <w:rsid w:val="00454EAF"/>
    <w:rsid w:val="004552C4"/>
    <w:rsid w:val="00455B1A"/>
    <w:rsid w:val="00455DE2"/>
    <w:rsid w:val="00455E07"/>
    <w:rsid w:val="00456170"/>
    <w:rsid w:val="00456578"/>
    <w:rsid w:val="004567C6"/>
    <w:rsid w:val="00456AA4"/>
    <w:rsid w:val="00456AD0"/>
    <w:rsid w:val="00456B22"/>
    <w:rsid w:val="00456CC5"/>
    <w:rsid w:val="00457057"/>
    <w:rsid w:val="004574D0"/>
    <w:rsid w:val="00457912"/>
    <w:rsid w:val="004600A8"/>
    <w:rsid w:val="004603E8"/>
    <w:rsid w:val="0046097C"/>
    <w:rsid w:val="00460ACC"/>
    <w:rsid w:val="00460D2E"/>
    <w:rsid w:val="00460E4C"/>
    <w:rsid w:val="004616CB"/>
    <w:rsid w:val="0046194C"/>
    <w:rsid w:val="00461CE3"/>
    <w:rsid w:val="004623E4"/>
    <w:rsid w:val="004623FB"/>
    <w:rsid w:val="00462637"/>
    <w:rsid w:val="0046273D"/>
    <w:rsid w:val="0046286A"/>
    <w:rsid w:val="00462B67"/>
    <w:rsid w:val="0046337A"/>
    <w:rsid w:val="00463402"/>
    <w:rsid w:val="00463E56"/>
    <w:rsid w:val="004643C1"/>
    <w:rsid w:val="00464CC7"/>
    <w:rsid w:val="00464D10"/>
    <w:rsid w:val="00465645"/>
    <w:rsid w:val="004656C3"/>
    <w:rsid w:val="0046596B"/>
    <w:rsid w:val="004659C9"/>
    <w:rsid w:val="00465D89"/>
    <w:rsid w:val="00465EF4"/>
    <w:rsid w:val="00466096"/>
    <w:rsid w:val="004662F2"/>
    <w:rsid w:val="00466B72"/>
    <w:rsid w:val="00466BDC"/>
    <w:rsid w:val="00466FC2"/>
    <w:rsid w:val="0046727F"/>
    <w:rsid w:val="00467302"/>
    <w:rsid w:val="00467A7C"/>
    <w:rsid w:val="00467E83"/>
    <w:rsid w:val="004714D8"/>
    <w:rsid w:val="004716A5"/>
    <w:rsid w:val="004716FB"/>
    <w:rsid w:val="00471D13"/>
    <w:rsid w:val="00472663"/>
    <w:rsid w:val="00472B9B"/>
    <w:rsid w:val="00472E5D"/>
    <w:rsid w:val="004734A5"/>
    <w:rsid w:val="004738B6"/>
    <w:rsid w:val="004739F4"/>
    <w:rsid w:val="00473BFF"/>
    <w:rsid w:val="00473DB0"/>
    <w:rsid w:val="004746DF"/>
    <w:rsid w:val="004747FC"/>
    <w:rsid w:val="00474881"/>
    <w:rsid w:val="004749BF"/>
    <w:rsid w:val="00474B6F"/>
    <w:rsid w:val="00474CCD"/>
    <w:rsid w:val="004754B3"/>
    <w:rsid w:val="004758B4"/>
    <w:rsid w:val="00475D92"/>
    <w:rsid w:val="00475EA4"/>
    <w:rsid w:val="00476067"/>
    <w:rsid w:val="004765E9"/>
    <w:rsid w:val="0047718A"/>
    <w:rsid w:val="004773AC"/>
    <w:rsid w:val="00477A5C"/>
    <w:rsid w:val="00477AF0"/>
    <w:rsid w:val="004800CE"/>
    <w:rsid w:val="004806EF"/>
    <w:rsid w:val="004809FB"/>
    <w:rsid w:val="00480AF9"/>
    <w:rsid w:val="00480E50"/>
    <w:rsid w:val="00480FB8"/>
    <w:rsid w:val="00481368"/>
    <w:rsid w:val="00481697"/>
    <w:rsid w:val="00481B5C"/>
    <w:rsid w:val="00482E92"/>
    <w:rsid w:val="00483726"/>
    <w:rsid w:val="00483DA2"/>
    <w:rsid w:val="00483FB6"/>
    <w:rsid w:val="00484020"/>
    <w:rsid w:val="004841F9"/>
    <w:rsid w:val="004847C5"/>
    <w:rsid w:val="00485212"/>
    <w:rsid w:val="004858BD"/>
    <w:rsid w:val="00485AA7"/>
    <w:rsid w:val="00485ADB"/>
    <w:rsid w:val="00486329"/>
    <w:rsid w:val="00486799"/>
    <w:rsid w:val="004868D5"/>
    <w:rsid w:val="00486901"/>
    <w:rsid w:val="004869FF"/>
    <w:rsid w:val="00486A3B"/>
    <w:rsid w:val="00487665"/>
    <w:rsid w:val="00487E64"/>
    <w:rsid w:val="00490073"/>
    <w:rsid w:val="0049035C"/>
    <w:rsid w:val="00490405"/>
    <w:rsid w:val="00490A2B"/>
    <w:rsid w:val="00491D54"/>
    <w:rsid w:val="00492182"/>
    <w:rsid w:val="0049226A"/>
    <w:rsid w:val="0049299D"/>
    <w:rsid w:val="00492D4A"/>
    <w:rsid w:val="00492FDC"/>
    <w:rsid w:val="004932ED"/>
    <w:rsid w:val="0049395F"/>
    <w:rsid w:val="00494011"/>
    <w:rsid w:val="00494137"/>
    <w:rsid w:val="0049524E"/>
    <w:rsid w:val="00495628"/>
    <w:rsid w:val="00495BE5"/>
    <w:rsid w:val="00495C6D"/>
    <w:rsid w:val="00496833"/>
    <w:rsid w:val="004971CD"/>
    <w:rsid w:val="004A0116"/>
    <w:rsid w:val="004A06A7"/>
    <w:rsid w:val="004A0984"/>
    <w:rsid w:val="004A0A82"/>
    <w:rsid w:val="004A10B1"/>
    <w:rsid w:val="004A129A"/>
    <w:rsid w:val="004A17A1"/>
    <w:rsid w:val="004A1BB9"/>
    <w:rsid w:val="004A1F67"/>
    <w:rsid w:val="004A2AB2"/>
    <w:rsid w:val="004A2F56"/>
    <w:rsid w:val="004A3A60"/>
    <w:rsid w:val="004A3CD6"/>
    <w:rsid w:val="004A49F7"/>
    <w:rsid w:val="004A4E15"/>
    <w:rsid w:val="004A4F11"/>
    <w:rsid w:val="004A4FB5"/>
    <w:rsid w:val="004A5240"/>
    <w:rsid w:val="004A5A0E"/>
    <w:rsid w:val="004A66DC"/>
    <w:rsid w:val="004A697A"/>
    <w:rsid w:val="004A6E27"/>
    <w:rsid w:val="004A726B"/>
    <w:rsid w:val="004A753A"/>
    <w:rsid w:val="004A7691"/>
    <w:rsid w:val="004A7916"/>
    <w:rsid w:val="004B05FF"/>
    <w:rsid w:val="004B06E9"/>
    <w:rsid w:val="004B0B3D"/>
    <w:rsid w:val="004B0C78"/>
    <w:rsid w:val="004B1394"/>
    <w:rsid w:val="004B18E6"/>
    <w:rsid w:val="004B211D"/>
    <w:rsid w:val="004B2761"/>
    <w:rsid w:val="004B279E"/>
    <w:rsid w:val="004B2F38"/>
    <w:rsid w:val="004B2F84"/>
    <w:rsid w:val="004B365A"/>
    <w:rsid w:val="004B42FD"/>
    <w:rsid w:val="004B4341"/>
    <w:rsid w:val="004B561C"/>
    <w:rsid w:val="004B6286"/>
    <w:rsid w:val="004B6486"/>
    <w:rsid w:val="004B6536"/>
    <w:rsid w:val="004B6546"/>
    <w:rsid w:val="004B6A3B"/>
    <w:rsid w:val="004B75D2"/>
    <w:rsid w:val="004B7C32"/>
    <w:rsid w:val="004C07CB"/>
    <w:rsid w:val="004C0DFB"/>
    <w:rsid w:val="004C18F9"/>
    <w:rsid w:val="004C19BE"/>
    <w:rsid w:val="004C2400"/>
    <w:rsid w:val="004C2A57"/>
    <w:rsid w:val="004C34FA"/>
    <w:rsid w:val="004C3B09"/>
    <w:rsid w:val="004C3CC0"/>
    <w:rsid w:val="004C3FFC"/>
    <w:rsid w:val="004C4316"/>
    <w:rsid w:val="004C46CD"/>
    <w:rsid w:val="004C4996"/>
    <w:rsid w:val="004C51AC"/>
    <w:rsid w:val="004C51C1"/>
    <w:rsid w:val="004C52FD"/>
    <w:rsid w:val="004C571D"/>
    <w:rsid w:val="004C5A6B"/>
    <w:rsid w:val="004C607A"/>
    <w:rsid w:val="004C64DF"/>
    <w:rsid w:val="004C6BD1"/>
    <w:rsid w:val="004C720C"/>
    <w:rsid w:val="004C7588"/>
    <w:rsid w:val="004C7692"/>
    <w:rsid w:val="004C774A"/>
    <w:rsid w:val="004C7C32"/>
    <w:rsid w:val="004C7F2B"/>
    <w:rsid w:val="004D0D17"/>
    <w:rsid w:val="004D1C76"/>
    <w:rsid w:val="004D1DAA"/>
    <w:rsid w:val="004D24D5"/>
    <w:rsid w:val="004D26B0"/>
    <w:rsid w:val="004D28C8"/>
    <w:rsid w:val="004D2943"/>
    <w:rsid w:val="004D2DB3"/>
    <w:rsid w:val="004D395E"/>
    <w:rsid w:val="004D41C9"/>
    <w:rsid w:val="004D4DB9"/>
    <w:rsid w:val="004D4FD9"/>
    <w:rsid w:val="004D5FF6"/>
    <w:rsid w:val="004D663B"/>
    <w:rsid w:val="004D6F8D"/>
    <w:rsid w:val="004D7272"/>
    <w:rsid w:val="004D73E5"/>
    <w:rsid w:val="004D7940"/>
    <w:rsid w:val="004D7E3A"/>
    <w:rsid w:val="004E099A"/>
    <w:rsid w:val="004E09DA"/>
    <w:rsid w:val="004E153E"/>
    <w:rsid w:val="004E1622"/>
    <w:rsid w:val="004E16BC"/>
    <w:rsid w:val="004E1E6C"/>
    <w:rsid w:val="004E25C0"/>
    <w:rsid w:val="004E27F4"/>
    <w:rsid w:val="004E297B"/>
    <w:rsid w:val="004E2985"/>
    <w:rsid w:val="004E2ABC"/>
    <w:rsid w:val="004E2DAA"/>
    <w:rsid w:val="004E308A"/>
    <w:rsid w:val="004E30F6"/>
    <w:rsid w:val="004E31E2"/>
    <w:rsid w:val="004E33F4"/>
    <w:rsid w:val="004E3A62"/>
    <w:rsid w:val="004E40EC"/>
    <w:rsid w:val="004E4486"/>
    <w:rsid w:val="004E4A9B"/>
    <w:rsid w:val="004E4E24"/>
    <w:rsid w:val="004E5813"/>
    <w:rsid w:val="004E58F2"/>
    <w:rsid w:val="004E63AE"/>
    <w:rsid w:val="004E6727"/>
    <w:rsid w:val="004E6E6C"/>
    <w:rsid w:val="004F0798"/>
    <w:rsid w:val="004F0F4E"/>
    <w:rsid w:val="004F24F3"/>
    <w:rsid w:val="004F2500"/>
    <w:rsid w:val="004F2B85"/>
    <w:rsid w:val="004F2C56"/>
    <w:rsid w:val="004F2C7B"/>
    <w:rsid w:val="004F32D2"/>
    <w:rsid w:val="004F353C"/>
    <w:rsid w:val="004F3639"/>
    <w:rsid w:val="004F392B"/>
    <w:rsid w:val="004F3BD4"/>
    <w:rsid w:val="004F3CEC"/>
    <w:rsid w:val="004F3F65"/>
    <w:rsid w:val="004F4169"/>
    <w:rsid w:val="004F43F7"/>
    <w:rsid w:val="004F455D"/>
    <w:rsid w:val="004F4571"/>
    <w:rsid w:val="004F496D"/>
    <w:rsid w:val="004F541B"/>
    <w:rsid w:val="004F5717"/>
    <w:rsid w:val="004F58FC"/>
    <w:rsid w:val="004F5DB8"/>
    <w:rsid w:val="004F5F8F"/>
    <w:rsid w:val="004F6669"/>
    <w:rsid w:val="004F6675"/>
    <w:rsid w:val="004F6782"/>
    <w:rsid w:val="004F67E0"/>
    <w:rsid w:val="004F68F8"/>
    <w:rsid w:val="004F6EF5"/>
    <w:rsid w:val="004F71E3"/>
    <w:rsid w:val="004F7366"/>
    <w:rsid w:val="004F79F1"/>
    <w:rsid w:val="0050022A"/>
    <w:rsid w:val="005007B2"/>
    <w:rsid w:val="00500A04"/>
    <w:rsid w:val="00500BD6"/>
    <w:rsid w:val="00500D89"/>
    <w:rsid w:val="0050126B"/>
    <w:rsid w:val="005013AE"/>
    <w:rsid w:val="00501681"/>
    <w:rsid w:val="00501BCE"/>
    <w:rsid w:val="00501EFE"/>
    <w:rsid w:val="00501F2C"/>
    <w:rsid w:val="005020D1"/>
    <w:rsid w:val="005022CD"/>
    <w:rsid w:val="0050389B"/>
    <w:rsid w:val="0050422D"/>
    <w:rsid w:val="00504779"/>
    <w:rsid w:val="00504D25"/>
    <w:rsid w:val="00504E42"/>
    <w:rsid w:val="00504FDE"/>
    <w:rsid w:val="00505583"/>
    <w:rsid w:val="0050561D"/>
    <w:rsid w:val="00505ABC"/>
    <w:rsid w:val="00505BED"/>
    <w:rsid w:val="00505E93"/>
    <w:rsid w:val="005064BE"/>
    <w:rsid w:val="00506511"/>
    <w:rsid w:val="005067EE"/>
    <w:rsid w:val="00506D28"/>
    <w:rsid w:val="00506D6C"/>
    <w:rsid w:val="005076BA"/>
    <w:rsid w:val="00507C3C"/>
    <w:rsid w:val="00510684"/>
    <w:rsid w:val="00510740"/>
    <w:rsid w:val="00510759"/>
    <w:rsid w:val="00510CAE"/>
    <w:rsid w:val="0051152B"/>
    <w:rsid w:val="00511654"/>
    <w:rsid w:val="00511973"/>
    <w:rsid w:val="005119DA"/>
    <w:rsid w:val="00511D47"/>
    <w:rsid w:val="005127CB"/>
    <w:rsid w:val="005127F2"/>
    <w:rsid w:val="0051280E"/>
    <w:rsid w:val="00512E78"/>
    <w:rsid w:val="00513521"/>
    <w:rsid w:val="0051449C"/>
    <w:rsid w:val="005152E3"/>
    <w:rsid w:val="00515727"/>
    <w:rsid w:val="00515A32"/>
    <w:rsid w:val="0051646C"/>
    <w:rsid w:val="0051685B"/>
    <w:rsid w:val="00516CE5"/>
    <w:rsid w:val="00517F6A"/>
    <w:rsid w:val="005200D3"/>
    <w:rsid w:val="00520350"/>
    <w:rsid w:val="0052126E"/>
    <w:rsid w:val="00521629"/>
    <w:rsid w:val="00521D0C"/>
    <w:rsid w:val="00522597"/>
    <w:rsid w:val="00522A35"/>
    <w:rsid w:val="0052302C"/>
    <w:rsid w:val="00524426"/>
    <w:rsid w:val="00524689"/>
    <w:rsid w:val="00524868"/>
    <w:rsid w:val="00524ABE"/>
    <w:rsid w:val="00525167"/>
    <w:rsid w:val="00525911"/>
    <w:rsid w:val="00525D11"/>
    <w:rsid w:val="00525DF5"/>
    <w:rsid w:val="0052677F"/>
    <w:rsid w:val="005267BB"/>
    <w:rsid w:val="005267EE"/>
    <w:rsid w:val="00526876"/>
    <w:rsid w:val="00526D22"/>
    <w:rsid w:val="005275A0"/>
    <w:rsid w:val="00527A99"/>
    <w:rsid w:val="00527DD4"/>
    <w:rsid w:val="00527F43"/>
    <w:rsid w:val="005302E5"/>
    <w:rsid w:val="00530323"/>
    <w:rsid w:val="00530C68"/>
    <w:rsid w:val="00530E46"/>
    <w:rsid w:val="00530FA5"/>
    <w:rsid w:val="00531065"/>
    <w:rsid w:val="0053150C"/>
    <w:rsid w:val="00531CEE"/>
    <w:rsid w:val="00531D30"/>
    <w:rsid w:val="0053277D"/>
    <w:rsid w:val="00532F90"/>
    <w:rsid w:val="00533489"/>
    <w:rsid w:val="00533837"/>
    <w:rsid w:val="00533B5F"/>
    <w:rsid w:val="00534A2D"/>
    <w:rsid w:val="005361EC"/>
    <w:rsid w:val="00536CDD"/>
    <w:rsid w:val="00537BF6"/>
    <w:rsid w:val="0054060E"/>
    <w:rsid w:val="0054114F"/>
    <w:rsid w:val="00541431"/>
    <w:rsid w:val="00541481"/>
    <w:rsid w:val="00541845"/>
    <w:rsid w:val="00541A4F"/>
    <w:rsid w:val="005421CF"/>
    <w:rsid w:val="00543626"/>
    <w:rsid w:val="00543A08"/>
    <w:rsid w:val="00543AB9"/>
    <w:rsid w:val="00543D83"/>
    <w:rsid w:val="00543DB5"/>
    <w:rsid w:val="00543FB1"/>
    <w:rsid w:val="00544030"/>
    <w:rsid w:val="00544CB2"/>
    <w:rsid w:val="005450E4"/>
    <w:rsid w:val="005457CE"/>
    <w:rsid w:val="00545873"/>
    <w:rsid w:val="00545C86"/>
    <w:rsid w:val="00546954"/>
    <w:rsid w:val="00546980"/>
    <w:rsid w:val="00547474"/>
    <w:rsid w:val="00547B4F"/>
    <w:rsid w:val="00550141"/>
    <w:rsid w:val="0055032F"/>
    <w:rsid w:val="0055087E"/>
    <w:rsid w:val="00550DB3"/>
    <w:rsid w:val="00550EAB"/>
    <w:rsid w:val="0055103D"/>
    <w:rsid w:val="00551E9B"/>
    <w:rsid w:val="005527F9"/>
    <w:rsid w:val="0055296F"/>
    <w:rsid w:val="00552FDE"/>
    <w:rsid w:val="0055304F"/>
    <w:rsid w:val="005536BA"/>
    <w:rsid w:val="0055392E"/>
    <w:rsid w:val="005542B0"/>
    <w:rsid w:val="005542FB"/>
    <w:rsid w:val="005545F6"/>
    <w:rsid w:val="005548D1"/>
    <w:rsid w:val="005549CE"/>
    <w:rsid w:val="00554B4C"/>
    <w:rsid w:val="00555F07"/>
    <w:rsid w:val="005568D1"/>
    <w:rsid w:val="00556FFF"/>
    <w:rsid w:val="0055707C"/>
    <w:rsid w:val="00560143"/>
    <w:rsid w:val="0056014B"/>
    <w:rsid w:val="00561587"/>
    <w:rsid w:val="0056197C"/>
    <w:rsid w:val="00562046"/>
    <w:rsid w:val="0056256E"/>
    <w:rsid w:val="0056293E"/>
    <w:rsid w:val="005629D1"/>
    <w:rsid w:val="00563440"/>
    <w:rsid w:val="005638C2"/>
    <w:rsid w:val="00563974"/>
    <w:rsid w:val="00563CB7"/>
    <w:rsid w:val="00563EFC"/>
    <w:rsid w:val="00564429"/>
    <w:rsid w:val="00564651"/>
    <w:rsid w:val="00564CAA"/>
    <w:rsid w:val="00564DF6"/>
    <w:rsid w:val="005652C6"/>
    <w:rsid w:val="005653CB"/>
    <w:rsid w:val="00565AE5"/>
    <w:rsid w:val="00565E68"/>
    <w:rsid w:val="00566418"/>
    <w:rsid w:val="00566797"/>
    <w:rsid w:val="0056690D"/>
    <w:rsid w:val="005674F0"/>
    <w:rsid w:val="0056769E"/>
    <w:rsid w:val="00570A92"/>
    <w:rsid w:val="00571089"/>
    <w:rsid w:val="00571A50"/>
    <w:rsid w:val="00571DB0"/>
    <w:rsid w:val="0057278B"/>
    <w:rsid w:val="00572BA2"/>
    <w:rsid w:val="00572DC2"/>
    <w:rsid w:val="005731C1"/>
    <w:rsid w:val="00573733"/>
    <w:rsid w:val="005739AB"/>
    <w:rsid w:val="00573B63"/>
    <w:rsid w:val="00574106"/>
    <w:rsid w:val="00574276"/>
    <w:rsid w:val="0057439F"/>
    <w:rsid w:val="00574465"/>
    <w:rsid w:val="00574943"/>
    <w:rsid w:val="00574EDF"/>
    <w:rsid w:val="00574F82"/>
    <w:rsid w:val="005758B9"/>
    <w:rsid w:val="005758E2"/>
    <w:rsid w:val="00575AEC"/>
    <w:rsid w:val="00575E94"/>
    <w:rsid w:val="0057608E"/>
    <w:rsid w:val="0057630A"/>
    <w:rsid w:val="005763F3"/>
    <w:rsid w:val="00576517"/>
    <w:rsid w:val="00577131"/>
    <w:rsid w:val="005772AB"/>
    <w:rsid w:val="00580292"/>
    <w:rsid w:val="00580A79"/>
    <w:rsid w:val="00580C6F"/>
    <w:rsid w:val="00581773"/>
    <w:rsid w:val="00581C2A"/>
    <w:rsid w:val="00581DB2"/>
    <w:rsid w:val="0058250F"/>
    <w:rsid w:val="00582887"/>
    <w:rsid w:val="00582CC1"/>
    <w:rsid w:val="00582F64"/>
    <w:rsid w:val="005831B6"/>
    <w:rsid w:val="005839B0"/>
    <w:rsid w:val="00583D64"/>
    <w:rsid w:val="00583D6F"/>
    <w:rsid w:val="00583ED6"/>
    <w:rsid w:val="0058427D"/>
    <w:rsid w:val="00584CB1"/>
    <w:rsid w:val="00584FC9"/>
    <w:rsid w:val="00585335"/>
    <w:rsid w:val="00585DFD"/>
    <w:rsid w:val="0058746E"/>
    <w:rsid w:val="00590054"/>
    <w:rsid w:val="0059059F"/>
    <w:rsid w:val="0059061F"/>
    <w:rsid w:val="00590951"/>
    <w:rsid w:val="00590D94"/>
    <w:rsid w:val="0059175D"/>
    <w:rsid w:val="0059194B"/>
    <w:rsid w:val="00591C2A"/>
    <w:rsid w:val="00592136"/>
    <w:rsid w:val="0059219E"/>
    <w:rsid w:val="00592680"/>
    <w:rsid w:val="00592CE8"/>
    <w:rsid w:val="00592F41"/>
    <w:rsid w:val="0059337E"/>
    <w:rsid w:val="0059366D"/>
    <w:rsid w:val="005937CF"/>
    <w:rsid w:val="005940A9"/>
    <w:rsid w:val="00594313"/>
    <w:rsid w:val="00594C1B"/>
    <w:rsid w:val="0059575B"/>
    <w:rsid w:val="00595838"/>
    <w:rsid w:val="00595B88"/>
    <w:rsid w:val="0059662C"/>
    <w:rsid w:val="005966FA"/>
    <w:rsid w:val="00596EC2"/>
    <w:rsid w:val="005971A5"/>
    <w:rsid w:val="00597A7B"/>
    <w:rsid w:val="00597A83"/>
    <w:rsid w:val="00597BFD"/>
    <w:rsid w:val="005A078D"/>
    <w:rsid w:val="005A080A"/>
    <w:rsid w:val="005A0E0D"/>
    <w:rsid w:val="005A0EE6"/>
    <w:rsid w:val="005A1154"/>
    <w:rsid w:val="005A14D7"/>
    <w:rsid w:val="005A18D4"/>
    <w:rsid w:val="005A21A9"/>
    <w:rsid w:val="005A2AA8"/>
    <w:rsid w:val="005A2CCC"/>
    <w:rsid w:val="005A3367"/>
    <w:rsid w:val="005A393A"/>
    <w:rsid w:val="005A3E40"/>
    <w:rsid w:val="005A41EE"/>
    <w:rsid w:val="005A43F1"/>
    <w:rsid w:val="005A4656"/>
    <w:rsid w:val="005A49C0"/>
    <w:rsid w:val="005A50B8"/>
    <w:rsid w:val="005A5A53"/>
    <w:rsid w:val="005A656F"/>
    <w:rsid w:val="005A67D9"/>
    <w:rsid w:val="005A6837"/>
    <w:rsid w:val="005A6DC2"/>
    <w:rsid w:val="005A72AC"/>
    <w:rsid w:val="005A75BC"/>
    <w:rsid w:val="005A7F16"/>
    <w:rsid w:val="005B0871"/>
    <w:rsid w:val="005B0EA8"/>
    <w:rsid w:val="005B168A"/>
    <w:rsid w:val="005B1AE7"/>
    <w:rsid w:val="005B1FD9"/>
    <w:rsid w:val="005B2372"/>
    <w:rsid w:val="005B23A9"/>
    <w:rsid w:val="005B2690"/>
    <w:rsid w:val="005B2E6E"/>
    <w:rsid w:val="005B31CA"/>
    <w:rsid w:val="005B3F51"/>
    <w:rsid w:val="005B45C3"/>
    <w:rsid w:val="005B48E7"/>
    <w:rsid w:val="005B54F3"/>
    <w:rsid w:val="005B63D2"/>
    <w:rsid w:val="005B6418"/>
    <w:rsid w:val="005B672F"/>
    <w:rsid w:val="005B680F"/>
    <w:rsid w:val="005B68BB"/>
    <w:rsid w:val="005B6FFF"/>
    <w:rsid w:val="005C00E6"/>
    <w:rsid w:val="005C014D"/>
    <w:rsid w:val="005C0760"/>
    <w:rsid w:val="005C081F"/>
    <w:rsid w:val="005C0917"/>
    <w:rsid w:val="005C0C96"/>
    <w:rsid w:val="005C0F34"/>
    <w:rsid w:val="005C109C"/>
    <w:rsid w:val="005C11DF"/>
    <w:rsid w:val="005C186E"/>
    <w:rsid w:val="005C1D74"/>
    <w:rsid w:val="005C1F32"/>
    <w:rsid w:val="005C2233"/>
    <w:rsid w:val="005C2434"/>
    <w:rsid w:val="005C24DB"/>
    <w:rsid w:val="005C2F16"/>
    <w:rsid w:val="005C311A"/>
    <w:rsid w:val="005C37E2"/>
    <w:rsid w:val="005C3948"/>
    <w:rsid w:val="005C3F6F"/>
    <w:rsid w:val="005C3FEB"/>
    <w:rsid w:val="005C4486"/>
    <w:rsid w:val="005C54A1"/>
    <w:rsid w:val="005C54AB"/>
    <w:rsid w:val="005C5B2C"/>
    <w:rsid w:val="005C5DC7"/>
    <w:rsid w:val="005C5DD6"/>
    <w:rsid w:val="005C5F46"/>
    <w:rsid w:val="005C5F7F"/>
    <w:rsid w:val="005C5FDE"/>
    <w:rsid w:val="005C6146"/>
    <w:rsid w:val="005C61EA"/>
    <w:rsid w:val="005C62F8"/>
    <w:rsid w:val="005C6B53"/>
    <w:rsid w:val="005C75CB"/>
    <w:rsid w:val="005C78F1"/>
    <w:rsid w:val="005C7944"/>
    <w:rsid w:val="005C7EB9"/>
    <w:rsid w:val="005D00D4"/>
    <w:rsid w:val="005D0191"/>
    <w:rsid w:val="005D03A8"/>
    <w:rsid w:val="005D0735"/>
    <w:rsid w:val="005D0CC5"/>
    <w:rsid w:val="005D1177"/>
    <w:rsid w:val="005D148E"/>
    <w:rsid w:val="005D165A"/>
    <w:rsid w:val="005D17C4"/>
    <w:rsid w:val="005D221B"/>
    <w:rsid w:val="005D2616"/>
    <w:rsid w:val="005D2D6C"/>
    <w:rsid w:val="005D37B1"/>
    <w:rsid w:val="005D3E70"/>
    <w:rsid w:val="005D3E97"/>
    <w:rsid w:val="005D419D"/>
    <w:rsid w:val="005D552B"/>
    <w:rsid w:val="005D59EA"/>
    <w:rsid w:val="005D5D91"/>
    <w:rsid w:val="005D648B"/>
    <w:rsid w:val="005D651A"/>
    <w:rsid w:val="005D672A"/>
    <w:rsid w:val="005D6834"/>
    <w:rsid w:val="005D6C9B"/>
    <w:rsid w:val="005D6F25"/>
    <w:rsid w:val="005D76AC"/>
    <w:rsid w:val="005D779B"/>
    <w:rsid w:val="005D79DC"/>
    <w:rsid w:val="005E04B1"/>
    <w:rsid w:val="005E08DD"/>
    <w:rsid w:val="005E0B16"/>
    <w:rsid w:val="005E0C26"/>
    <w:rsid w:val="005E0C58"/>
    <w:rsid w:val="005E0F44"/>
    <w:rsid w:val="005E1222"/>
    <w:rsid w:val="005E17A5"/>
    <w:rsid w:val="005E1A65"/>
    <w:rsid w:val="005E21BF"/>
    <w:rsid w:val="005E2456"/>
    <w:rsid w:val="005E27E4"/>
    <w:rsid w:val="005E2E09"/>
    <w:rsid w:val="005E33DB"/>
    <w:rsid w:val="005E3899"/>
    <w:rsid w:val="005E3CBF"/>
    <w:rsid w:val="005E3DB7"/>
    <w:rsid w:val="005E4C71"/>
    <w:rsid w:val="005E4FFE"/>
    <w:rsid w:val="005E52BC"/>
    <w:rsid w:val="005E544A"/>
    <w:rsid w:val="005E5885"/>
    <w:rsid w:val="005E59DF"/>
    <w:rsid w:val="005E5A6B"/>
    <w:rsid w:val="005E5EA5"/>
    <w:rsid w:val="005E6039"/>
    <w:rsid w:val="005E615C"/>
    <w:rsid w:val="005E64F4"/>
    <w:rsid w:val="005E71A7"/>
    <w:rsid w:val="005E7323"/>
    <w:rsid w:val="005E73C8"/>
    <w:rsid w:val="005E78E4"/>
    <w:rsid w:val="005E7A1A"/>
    <w:rsid w:val="005E7C39"/>
    <w:rsid w:val="005F0451"/>
    <w:rsid w:val="005F0E42"/>
    <w:rsid w:val="005F11F1"/>
    <w:rsid w:val="005F194B"/>
    <w:rsid w:val="005F19CF"/>
    <w:rsid w:val="005F1B5F"/>
    <w:rsid w:val="005F1D93"/>
    <w:rsid w:val="005F1EAA"/>
    <w:rsid w:val="005F23A0"/>
    <w:rsid w:val="005F2444"/>
    <w:rsid w:val="005F2524"/>
    <w:rsid w:val="005F25FB"/>
    <w:rsid w:val="005F26A3"/>
    <w:rsid w:val="005F27D6"/>
    <w:rsid w:val="005F2FF3"/>
    <w:rsid w:val="005F344F"/>
    <w:rsid w:val="005F35FF"/>
    <w:rsid w:val="005F474B"/>
    <w:rsid w:val="005F50EF"/>
    <w:rsid w:val="005F62BF"/>
    <w:rsid w:val="005F6605"/>
    <w:rsid w:val="005F6827"/>
    <w:rsid w:val="005F7039"/>
    <w:rsid w:val="005F70BE"/>
    <w:rsid w:val="005F73A8"/>
    <w:rsid w:val="005F78B2"/>
    <w:rsid w:val="005F7AE6"/>
    <w:rsid w:val="00601414"/>
    <w:rsid w:val="00601521"/>
    <w:rsid w:val="006017DE"/>
    <w:rsid w:val="006020E6"/>
    <w:rsid w:val="006022EA"/>
    <w:rsid w:val="00602F53"/>
    <w:rsid w:val="00603134"/>
    <w:rsid w:val="00603DA4"/>
    <w:rsid w:val="0060444F"/>
    <w:rsid w:val="00604C14"/>
    <w:rsid w:val="00604C84"/>
    <w:rsid w:val="00604CC1"/>
    <w:rsid w:val="00604DAA"/>
    <w:rsid w:val="00605497"/>
    <w:rsid w:val="0060573F"/>
    <w:rsid w:val="00605D85"/>
    <w:rsid w:val="00606119"/>
    <w:rsid w:val="006069DB"/>
    <w:rsid w:val="00606C64"/>
    <w:rsid w:val="00606FF0"/>
    <w:rsid w:val="006070F3"/>
    <w:rsid w:val="00607735"/>
    <w:rsid w:val="00610027"/>
    <w:rsid w:val="00610387"/>
    <w:rsid w:val="00610986"/>
    <w:rsid w:val="00612509"/>
    <w:rsid w:val="00612931"/>
    <w:rsid w:val="00612D8A"/>
    <w:rsid w:val="00613162"/>
    <w:rsid w:val="0061346A"/>
    <w:rsid w:val="00613479"/>
    <w:rsid w:val="006138B9"/>
    <w:rsid w:val="00613F4C"/>
    <w:rsid w:val="00614186"/>
    <w:rsid w:val="006141DD"/>
    <w:rsid w:val="006149FE"/>
    <w:rsid w:val="00614B9B"/>
    <w:rsid w:val="006151D2"/>
    <w:rsid w:val="00615AF6"/>
    <w:rsid w:val="00615AFA"/>
    <w:rsid w:val="00615BCC"/>
    <w:rsid w:val="0061604F"/>
    <w:rsid w:val="0061618D"/>
    <w:rsid w:val="0061667B"/>
    <w:rsid w:val="006169A7"/>
    <w:rsid w:val="0061706F"/>
    <w:rsid w:val="00617ADD"/>
    <w:rsid w:val="006202B5"/>
    <w:rsid w:val="00620504"/>
    <w:rsid w:val="006208B3"/>
    <w:rsid w:val="00620FB8"/>
    <w:rsid w:val="006214A5"/>
    <w:rsid w:val="0062262B"/>
    <w:rsid w:val="006226D5"/>
    <w:rsid w:val="00622758"/>
    <w:rsid w:val="00622931"/>
    <w:rsid w:val="00622F15"/>
    <w:rsid w:val="0062366F"/>
    <w:rsid w:val="006239D6"/>
    <w:rsid w:val="006240DF"/>
    <w:rsid w:val="00624174"/>
    <w:rsid w:val="0062514E"/>
    <w:rsid w:val="00625A29"/>
    <w:rsid w:val="0062619C"/>
    <w:rsid w:val="00626804"/>
    <w:rsid w:val="006274F9"/>
    <w:rsid w:val="00630771"/>
    <w:rsid w:val="006308EF"/>
    <w:rsid w:val="006309A0"/>
    <w:rsid w:val="00630A8F"/>
    <w:rsid w:val="00630D54"/>
    <w:rsid w:val="006317B1"/>
    <w:rsid w:val="00631D8C"/>
    <w:rsid w:val="006330F5"/>
    <w:rsid w:val="006331EB"/>
    <w:rsid w:val="00633564"/>
    <w:rsid w:val="006336ED"/>
    <w:rsid w:val="006338AF"/>
    <w:rsid w:val="00633D42"/>
    <w:rsid w:val="006343B4"/>
    <w:rsid w:val="00634C34"/>
    <w:rsid w:val="00635131"/>
    <w:rsid w:val="00635317"/>
    <w:rsid w:val="0063543F"/>
    <w:rsid w:val="006356CA"/>
    <w:rsid w:val="00635AB5"/>
    <w:rsid w:val="00636684"/>
    <w:rsid w:val="006368C3"/>
    <w:rsid w:val="00636C5E"/>
    <w:rsid w:val="006375D0"/>
    <w:rsid w:val="00637A00"/>
    <w:rsid w:val="00637F24"/>
    <w:rsid w:val="00637FFB"/>
    <w:rsid w:val="0064007F"/>
    <w:rsid w:val="006404C5"/>
    <w:rsid w:val="0064078F"/>
    <w:rsid w:val="00640CD5"/>
    <w:rsid w:val="00641501"/>
    <w:rsid w:val="0064152C"/>
    <w:rsid w:val="00641A55"/>
    <w:rsid w:val="00641C5A"/>
    <w:rsid w:val="00642529"/>
    <w:rsid w:val="00642538"/>
    <w:rsid w:val="00642839"/>
    <w:rsid w:val="00642A91"/>
    <w:rsid w:val="006432CE"/>
    <w:rsid w:val="006434DB"/>
    <w:rsid w:val="00643BA6"/>
    <w:rsid w:val="00643E03"/>
    <w:rsid w:val="0064453C"/>
    <w:rsid w:val="00644FF1"/>
    <w:rsid w:val="006450DA"/>
    <w:rsid w:val="00645402"/>
    <w:rsid w:val="006455A6"/>
    <w:rsid w:val="006457F7"/>
    <w:rsid w:val="006460AD"/>
    <w:rsid w:val="00646403"/>
    <w:rsid w:val="006466B8"/>
    <w:rsid w:val="00646906"/>
    <w:rsid w:val="00647147"/>
    <w:rsid w:val="006471C7"/>
    <w:rsid w:val="00647667"/>
    <w:rsid w:val="0064778C"/>
    <w:rsid w:val="006479BC"/>
    <w:rsid w:val="00650115"/>
    <w:rsid w:val="00650678"/>
    <w:rsid w:val="006507D5"/>
    <w:rsid w:val="006508C1"/>
    <w:rsid w:val="00650E47"/>
    <w:rsid w:val="00651BD8"/>
    <w:rsid w:val="00651D6C"/>
    <w:rsid w:val="006520E3"/>
    <w:rsid w:val="006521EA"/>
    <w:rsid w:val="00652748"/>
    <w:rsid w:val="0065289F"/>
    <w:rsid w:val="00652EA9"/>
    <w:rsid w:val="006533FD"/>
    <w:rsid w:val="00653822"/>
    <w:rsid w:val="006543E2"/>
    <w:rsid w:val="0065488B"/>
    <w:rsid w:val="006550D3"/>
    <w:rsid w:val="006551B6"/>
    <w:rsid w:val="0065540F"/>
    <w:rsid w:val="0065575A"/>
    <w:rsid w:val="00655784"/>
    <w:rsid w:val="00655E57"/>
    <w:rsid w:val="00656A2E"/>
    <w:rsid w:val="00656C1F"/>
    <w:rsid w:val="00656C59"/>
    <w:rsid w:val="00657415"/>
    <w:rsid w:val="006608F6"/>
    <w:rsid w:val="00661715"/>
    <w:rsid w:val="00661E4F"/>
    <w:rsid w:val="00662129"/>
    <w:rsid w:val="00662B62"/>
    <w:rsid w:val="006634FF"/>
    <w:rsid w:val="00663624"/>
    <w:rsid w:val="0066383E"/>
    <w:rsid w:val="006638C8"/>
    <w:rsid w:val="00663C43"/>
    <w:rsid w:val="00664026"/>
    <w:rsid w:val="006640DD"/>
    <w:rsid w:val="006641B9"/>
    <w:rsid w:val="00664B41"/>
    <w:rsid w:val="00664F1B"/>
    <w:rsid w:val="006653B4"/>
    <w:rsid w:val="0066556C"/>
    <w:rsid w:val="00666986"/>
    <w:rsid w:val="00666A3F"/>
    <w:rsid w:val="00667958"/>
    <w:rsid w:val="00667EFA"/>
    <w:rsid w:val="006700DA"/>
    <w:rsid w:val="00670401"/>
    <w:rsid w:val="0067061D"/>
    <w:rsid w:val="00670F41"/>
    <w:rsid w:val="00671113"/>
    <w:rsid w:val="00671202"/>
    <w:rsid w:val="006714A5"/>
    <w:rsid w:val="006716CF"/>
    <w:rsid w:val="006717AC"/>
    <w:rsid w:val="00672391"/>
    <w:rsid w:val="0067291B"/>
    <w:rsid w:val="006736E6"/>
    <w:rsid w:val="00673B32"/>
    <w:rsid w:val="00673CCE"/>
    <w:rsid w:val="00674139"/>
    <w:rsid w:val="006744DB"/>
    <w:rsid w:val="0067459A"/>
    <w:rsid w:val="00675288"/>
    <w:rsid w:val="006756DE"/>
    <w:rsid w:val="006757EB"/>
    <w:rsid w:val="00676694"/>
    <w:rsid w:val="00677731"/>
    <w:rsid w:val="00677931"/>
    <w:rsid w:val="00680B4C"/>
    <w:rsid w:val="00680DB8"/>
    <w:rsid w:val="00680F26"/>
    <w:rsid w:val="00681498"/>
    <w:rsid w:val="006814EA"/>
    <w:rsid w:val="00681861"/>
    <w:rsid w:val="00681B87"/>
    <w:rsid w:val="00681FA1"/>
    <w:rsid w:val="00683A47"/>
    <w:rsid w:val="00684054"/>
    <w:rsid w:val="0068414B"/>
    <w:rsid w:val="00684BEF"/>
    <w:rsid w:val="00684DC9"/>
    <w:rsid w:val="00684FD3"/>
    <w:rsid w:val="006859D1"/>
    <w:rsid w:val="00685E93"/>
    <w:rsid w:val="00686B9C"/>
    <w:rsid w:val="006872DC"/>
    <w:rsid w:val="0068769A"/>
    <w:rsid w:val="00690425"/>
    <w:rsid w:val="00690B46"/>
    <w:rsid w:val="006913DB"/>
    <w:rsid w:val="006922E0"/>
    <w:rsid w:val="00692692"/>
    <w:rsid w:val="0069287B"/>
    <w:rsid w:val="006928A0"/>
    <w:rsid w:val="00692A86"/>
    <w:rsid w:val="0069361F"/>
    <w:rsid w:val="006937CC"/>
    <w:rsid w:val="0069411B"/>
    <w:rsid w:val="006941B9"/>
    <w:rsid w:val="006941C5"/>
    <w:rsid w:val="006943D4"/>
    <w:rsid w:val="0069453F"/>
    <w:rsid w:val="006947A7"/>
    <w:rsid w:val="006948DA"/>
    <w:rsid w:val="00694A74"/>
    <w:rsid w:val="00694D80"/>
    <w:rsid w:val="00694EA7"/>
    <w:rsid w:val="0069506C"/>
    <w:rsid w:val="006956E0"/>
    <w:rsid w:val="0069596E"/>
    <w:rsid w:val="00696086"/>
    <w:rsid w:val="00696459"/>
    <w:rsid w:val="00696684"/>
    <w:rsid w:val="00696881"/>
    <w:rsid w:val="00696F84"/>
    <w:rsid w:val="006970E9"/>
    <w:rsid w:val="00697AB8"/>
    <w:rsid w:val="00697BB5"/>
    <w:rsid w:val="00697FC3"/>
    <w:rsid w:val="006A0174"/>
    <w:rsid w:val="006A02FA"/>
    <w:rsid w:val="006A0AC4"/>
    <w:rsid w:val="006A12C7"/>
    <w:rsid w:val="006A1BEE"/>
    <w:rsid w:val="006A200C"/>
    <w:rsid w:val="006A20F3"/>
    <w:rsid w:val="006A2122"/>
    <w:rsid w:val="006A26A5"/>
    <w:rsid w:val="006A323A"/>
    <w:rsid w:val="006A42EB"/>
    <w:rsid w:val="006A4A3C"/>
    <w:rsid w:val="006A4AB8"/>
    <w:rsid w:val="006A4E76"/>
    <w:rsid w:val="006A51CA"/>
    <w:rsid w:val="006A556F"/>
    <w:rsid w:val="006A66F8"/>
    <w:rsid w:val="006A6B6A"/>
    <w:rsid w:val="006A6DB4"/>
    <w:rsid w:val="006A74C8"/>
    <w:rsid w:val="006A7984"/>
    <w:rsid w:val="006B01F5"/>
    <w:rsid w:val="006B0D20"/>
    <w:rsid w:val="006B0E5F"/>
    <w:rsid w:val="006B121B"/>
    <w:rsid w:val="006B1512"/>
    <w:rsid w:val="006B15F7"/>
    <w:rsid w:val="006B1D24"/>
    <w:rsid w:val="006B2240"/>
    <w:rsid w:val="006B22D8"/>
    <w:rsid w:val="006B2504"/>
    <w:rsid w:val="006B2630"/>
    <w:rsid w:val="006B2921"/>
    <w:rsid w:val="006B337D"/>
    <w:rsid w:val="006B3EFA"/>
    <w:rsid w:val="006B4CC0"/>
    <w:rsid w:val="006B5CA8"/>
    <w:rsid w:val="006B60D8"/>
    <w:rsid w:val="006B6253"/>
    <w:rsid w:val="006B68EB"/>
    <w:rsid w:val="006B6DB3"/>
    <w:rsid w:val="006B714B"/>
    <w:rsid w:val="006C0046"/>
    <w:rsid w:val="006C0524"/>
    <w:rsid w:val="006C0697"/>
    <w:rsid w:val="006C0856"/>
    <w:rsid w:val="006C0C63"/>
    <w:rsid w:val="006C0D54"/>
    <w:rsid w:val="006C116D"/>
    <w:rsid w:val="006C14C9"/>
    <w:rsid w:val="006C17BD"/>
    <w:rsid w:val="006C1D25"/>
    <w:rsid w:val="006C2203"/>
    <w:rsid w:val="006C2219"/>
    <w:rsid w:val="006C231D"/>
    <w:rsid w:val="006C2334"/>
    <w:rsid w:val="006C2CED"/>
    <w:rsid w:val="006C2DEA"/>
    <w:rsid w:val="006C2F9F"/>
    <w:rsid w:val="006C3186"/>
    <w:rsid w:val="006C3919"/>
    <w:rsid w:val="006C3A07"/>
    <w:rsid w:val="006C3BBC"/>
    <w:rsid w:val="006C3D0E"/>
    <w:rsid w:val="006C4024"/>
    <w:rsid w:val="006C45BE"/>
    <w:rsid w:val="006C4751"/>
    <w:rsid w:val="006C4B23"/>
    <w:rsid w:val="006C4C73"/>
    <w:rsid w:val="006C4DE5"/>
    <w:rsid w:val="006C4F21"/>
    <w:rsid w:val="006C5FA7"/>
    <w:rsid w:val="006C608F"/>
    <w:rsid w:val="006C670B"/>
    <w:rsid w:val="006C69B0"/>
    <w:rsid w:val="006C69B1"/>
    <w:rsid w:val="006C6C54"/>
    <w:rsid w:val="006C6F26"/>
    <w:rsid w:val="006C74A0"/>
    <w:rsid w:val="006C7559"/>
    <w:rsid w:val="006C79D7"/>
    <w:rsid w:val="006C7A68"/>
    <w:rsid w:val="006D0C2C"/>
    <w:rsid w:val="006D0DE6"/>
    <w:rsid w:val="006D0E98"/>
    <w:rsid w:val="006D1564"/>
    <w:rsid w:val="006D1EA9"/>
    <w:rsid w:val="006D25DF"/>
    <w:rsid w:val="006D293F"/>
    <w:rsid w:val="006D2FAE"/>
    <w:rsid w:val="006D3361"/>
    <w:rsid w:val="006D4220"/>
    <w:rsid w:val="006D4B9C"/>
    <w:rsid w:val="006D4E7F"/>
    <w:rsid w:val="006D52E0"/>
    <w:rsid w:val="006D5D47"/>
    <w:rsid w:val="006D6738"/>
    <w:rsid w:val="006D68D4"/>
    <w:rsid w:val="006D704D"/>
    <w:rsid w:val="006D7301"/>
    <w:rsid w:val="006D7966"/>
    <w:rsid w:val="006D7DAC"/>
    <w:rsid w:val="006E0249"/>
    <w:rsid w:val="006E0329"/>
    <w:rsid w:val="006E056C"/>
    <w:rsid w:val="006E057C"/>
    <w:rsid w:val="006E06F9"/>
    <w:rsid w:val="006E09DE"/>
    <w:rsid w:val="006E0FA4"/>
    <w:rsid w:val="006E114D"/>
    <w:rsid w:val="006E245E"/>
    <w:rsid w:val="006E2B45"/>
    <w:rsid w:val="006E2D3F"/>
    <w:rsid w:val="006E3B82"/>
    <w:rsid w:val="006E423F"/>
    <w:rsid w:val="006E4662"/>
    <w:rsid w:val="006E4682"/>
    <w:rsid w:val="006E48C7"/>
    <w:rsid w:val="006E49B6"/>
    <w:rsid w:val="006E4FAC"/>
    <w:rsid w:val="006E6425"/>
    <w:rsid w:val="006E6700"/>
    <w:rsid w:val="006E6D9B"/>
    <w:rsid w:val="006E6DEF"/>
    <w:rsid w:val="006E752D"/>
    <w:rsid w:val="006F04AF"/>
    <w:rsid w:val="006F086E"/>
    <w:rsid w:val="006F0AC9"/>
    <w:rsid w:val="006F0BFF"/>
    <w:rsid w:val="006F0E38"/>
    <w:rsid w:val="006F1593"/>
    <w:rsid w:val="006F183C"/>
    <w:rsid w:val="006F243B"/>
    <w:rsid w:val="006F2851"/>
    <w:rsid w:val="006F2B12"/>
    <w:rsid w:val="006F363A"/>
    <w:rsid w:val="006F3FD1"/>
    <w:rsid w:val="006F407A"/>
    <w:rsid w:val="006F4CF7"/>
    <w:rsid w:val="006F4F52"/>
    <w:rsid w:val="006F50E9"/>
    <w:rsid w:val="006F531D"/>
    <w:rsid w:val="006F543D"/>
    <w:rsid w:val="006F5602"/>
    <w:rsid w:val="006F56A5"/>
    <w:rsid w:val="006F5BFA"/>
    <w:rsid w:val="006F5EE4"/>
    <w:rsid w:val="006F65A2"/>
    <w:rsid w:val="006F6661"/>
    <w:rsid w:val="006F671E"/>
    <w:rsid w:val="006F6897"/>
    <w:rsid w:val="006F69C4"/>
    <w:rsid w:val="006F6DB6"/>
    <w:rsid w:val="006F705B"/>
    <w:rsid w:val="006F711F"/>
    <w:rsid w:val="006F7478"/>
    <w:rsid w:val="006F756A"/>
    <w:rsid w:val="006F77E9"/>
    <w:rsid w:val="006F7E82"/>
    <w:rsid w:val="007007E0"/>
    <w:rsid w:val="00700F0A"/>
    <w:rsid w:val="00700FB0"/>
    <w:rsid w:val="007021D4"/>
    <w:rsid w:val="007022BD"/>
    <w:rsid w:val="0070262D"/>
    <w:rsid w:val="007027D1"/>
    <w:rsid w:val="0070283D"/>
    <w:rsid w:val="007029B6"/>
    <w:rsid w:val="00702B48"/>
    <w:rsid w:val="0070335C"/>
    <w:rsid w:val="00703F40"/>
    <w:rsid w:val="00703F5D"/>
    <w:rsid w:val="00704096"/>
    <w:rsid w:val="007041F1"/>
    <w:rsid w:val="00704682"/>
    <w:rsid w:val="007048BE"/>
    <w:rsid w:val="00706200"/>
    <w:rsid w:val="00706635"/>
    <w:rsid w:val="00706C5F"/>
    <w:rsid w:val="00707293"/>
    <w:rsid w:val="00707BCC"/>
    <w:rsid w:val="00710D2E"/>
    <w:rsid w:val="00710F27"/>
    <w:rsid w:val="00710F4E"/>
    <w:rsid w:val="00710F66"/>
    <w:rsid w:val="00711503"/>
    <w:rsid w:val="00711B0F"/>
    <w:rsid w:val="00711FE8"/>
    <w:rsid w:val="0071217D"/>
    <w:rsid w:val="00712363"/>
    <w:rsid w:val="0071265C"/>
    <w:rsid w:val="00713395"/>
    <w:rsid w:val="007133C0"/>
    <w:rsid w:val="0071348B"/>
    <w:rsid w:val="007135A5"/>
    <w:rsid w:val="00713F07"/>
    <w:rsid w:val="00713FFA"/>
    <w:rsid w:val="00714241"/>
    <w:rsid w:val="0071463E"/>
    <w:rsid w:val="0071482B"/>
    <w:rsid w:val="00714A39"/>
    <w:rsid w:val="00714B1A"/>
    <w:rsid w:val="00714D72"/>
    <w:rsid w:val="00715150"/>
    <w:rsid w:val="0071541E"/>
    <w:rsid w:val="0071560F"/>
    <w:rsid w:val="00715AB0"/>
    <w:rsid w:val="00715FEF"/>
    <w:rsid w:val="00716A6B"/>
    <w:rsid w:val="0071753E"/>
    <w:rsid w:val="00717569"/>
    <w:rsid w:val="007176A9"/>
    <w:rsid w:val="00717B89"/>
    <w:rsid w:val="00717E78"/>
    <w:rsid w:val="00720B09"/>
    <w:rsid w:val="00721AB1"/>
    <w:rsid w:val="00721FA0"/>
    <w:rsid w:val="0072248F"/>
    <w:rsid w:val="0072268B"/>
    <w:rsid w:val="0072358D"/>
    <w:rsid w:val="0072382B"/>
    <w:rsid w:val="00723FE8"/>
    <w:rsid w:val="007247BC"/>
    <w:rsid w:val="0072487B"/>
    <w:rsid w:val="0072489F"/>
    <w:rsid w:val="00724B1C"/>
    <w:rsid w:val="0072542C"/>
    <w:rsid w:val="0072560F"/>
    <w:rsid w:val="007256BF"/>
    <w:rsid w:val="0072572A"/>
    <w:rsid w:val="00725A99"/>
    <w:rsid w:val="00726980"/>
    <w:rsid w:val="00727177"/>
    <w:rsid w:val="00727402"/>
    <w:rsid w:val="007279D3"/>
    <w:rsid w:val="00727B5C"/>
    <w:rsid w:val="007300D8"/>
    <w:rsid w:val="007301D8"/>
    <w:rsid w:val="00730206"/>
    <w:rsid w:val="007302B3"/>
    <w:rsid w:val="0073150A"/>
    <w:rsid w:val="00731D30"/>
    <w:rsid w:val="00731FE2"/>
    <w:rsid w:val="007326FF"/>
    <w:rsid w:val="0073371C"/>
    <w:rsid w:val="007347AE"/>
    <w:rsid w:val="00734ADA"/>
    <w:rsid w:val="007350CF"/>
    <w:rsid w:val="00735589"/>
    <w:rsid w:val="00735958"/>
    <w:rsid w:val="00735A29"/>
    <w:rsid w:val="00735B24"/>
    <w:rsid w:val="00735C06"/>
    <w:rsid w:val="007367EC"/>
    <w:rsid w:val="00737483"/>
    <w:rsid w:val="0073762E"/>
    <w:rsid w:val="00737796"/>
    <w:rsid w:val="00740067"/>
    <w:rsid w:val="00740427"/>
    <w:rsid w:val="007406A8"/>
    <w:rsid w:val="0074078B"/>
    <w:rsid w:val="00740E35"/>
    <w:rsid w:val="007415B5"/>
    <w:rsid w:val="00741AC2"/>
    <w:rsid w:val="00741D91"/>
    <w:rsid w:val="007429EA"/>
    <w:rsid w:val="0074303A"/>
    <w:rsid w:val="007433C2"/>
    <w:rsid w:val="00743486"/>
    <w:rsid w:val="00744004"/>
    <w:rsid w:val="007445E5"/>
    <w:rsid w:val="007452A0"/>
    <w:rsid w:val="007456C5"/>
    <w:rsid w:val="00745724"/>
    <w:rsid w:val="0074581D"/>
    <w:rsid w:val="00745D67"/>
    <w:rsid w:val="00745F98"/>
    <w:rsid w:val="00746199"/>
    <w:rsid w:val="007465A5"/>
    <w:rsid w:val="00746775"/>
    <w:rsid w:val="00746918"/>
    <w:rsid w:val="00746A66"/>
    <w:rsid w:val="00746E38"/>
    <w:rsid w:val="00746E97"/>
    <w:rsid w:val="007470E0"/>
    <w:rsid w:val="00747197"/>
    <w:rsid w:val="00747A41"/>
    <w:rsid w:val="00750025"/>
    <w:rsid w:val="00750148"/>
    <w:rsid w:val="00750673"/>
    <w:rsid w:val="00750817"/>
    <w:rsid w:val="007519DA"/>
    <w:rsid w:val="00751C6D"/>
    <w:rsid w:val="00752474"/>
    <w:rsid w:val="007524B5"/>
    <w:rsid w:val="00752CEC"/>
    <w:rsid w:val="00752DCC"/>
    <w:rsid w:val="0075311D"/>
    <w:rsid w:val="007535B0"/>
    <w:rsid w:val="007536BC"/>
    <w:rsid w:val="007538B1"/>
    <w:rsid w:val="00753D01"/>
    <w:rsid w:val="00753D02"/>
    <w:rsid w:val="00753E60"/>
    <w:rsid w:val="00753E6C"/>
    <w:rsid w:val="00753E81"/>
    <w:rsid w:val="00753EB9"/>
    <w:rsid w:val="00754229"/>
    <w:rsid w:val="00754C32"/>
    <w:rsid w:val="00755036"/>
    <w:rsid w:val="00755E0F"/>
    <w:rsid w:val="00755F41"/>
    <w:rsid w:val="0075608E"/>
    <w:rsid w:val="007563FD"/>
    <w:rsid w:val="007567FC"/>
    <w:rsid w:val="00756BFE"/>
    <w:rsid w:val="00756C96"/>
    <w:rsid w:val="00756DF0"/>
    <w:rsid w:val="00757236"/>
    <w:rsid w:val="007576F7"/>
    <w:rsid w:val="00757D2C"/>
    <w:rsid w:val="00760267"/>
    <w:rsid w:val="0076053A"/>
    <w:rsid w:val="00760883"/>
    <w:rsid w:val="0076094E"/>
    <w:rsid w:val="00760BC6"/>
    <w:rsid w:val="00760F66"/>
    <w:rsid w:val="00761855"/>
    <w:rsid w:val="00762AAA"/>
    <w:rsid w:val="00762CCC"/>
    <w:rsid w:val="007633DA"/>
    <w:rsid w:val="007634D3"/>
    <w:rsid w:val="00763E4D"/>
    <w:rsid w:val="00763E4E"/>
    <w:rsid w:val="00763F07"/>
    <w:rsid w:val="00763FFF"/>
    <w:rsid w:val="00764306"/>
    <w:rsid w:val="007644B5"/>
    <w:rsid w:val="00765048"/>
    <w:rsid w:val="0076538C"/>
    <w:rsid w:val="0076545E"/>
    <w:rsid w:val="00765D11"/>
    <w:rsid w:val="00765F5B"/>
    <w:rsid w:val="00765F6E"/>
    <w:rsid w:val="00766257"/>
    <w:rsid w:val="00766783"/>
    <w:rsid w:val="00766D22"/>
    <w:rsid w:val="00766F70"/>
    <w:rsid w:val="00766F78"/>
    <w:rsid w:val="00767305"/>
    <w:rsid w:val="007674C7"/>
    <w:rsid w:val="00767F7A"/>
    <w:rsid w:val="00770217"/>
    <w:rsid w:val="00770DA4"/>
    <w:rsid w:val="00770E49"/>
    <w:rsid w:val="007711A0"/>
    <w:rsid w:val="00771407"/>
    <w:rsid w:val="00771BE3"/>
    <w:rsid w:val="007720EF"/>
    <w:rsid w:val="007721B1"/>
    <w:rsid w:val="0077236F"/>
    <w:rsid w:val="00772C1D"/>
    <w:rsid w:val="00773482"/>
    <w:rsid w:val="0077376C"/>
    <w:rsid w:val="00773CA1"/>
    <w:rsid w:val="00773F97"/>
    <w:rsid w:val="007742AC"/>
    <w:rsid w:val="0077448D"/>
    <w:rsid w:val="007747E7"/>
    <w:rsid w:val="00774B0F"/>
    <w:rsid w:val="007752FB"/>
    <w:rsid w:val="0077532C"/>
    <w:rsid w:val="0077538F"/>
    <w:rsid w:val="0077541F"/>
    <w:rsid w:val="00775C00"/>
    <w:rsid w:val="00775F00"/>
    <w:rsid w:val="00775FB4"/>
    <w:rsid w:val="00776100"/>
    <w:rsid w:val="007768F4"/>
    <w:rsid w:val="00776D85"/>
    <w:rsid w:val="007771B9"/>
    <w:rsid w:val="00777A71"/>
    <w:rsid w:val="00777D73"/>
    <w:rsid w:val="00780EC7"/>
    <w:rsid w:val="00780F38"/>
    <w:rsid w:val="00780F55"/>
    <w:rsid w:val="00781D38"/>
    <w:rsid w:val="00781EDA"/>
    <w:rsid w:val="00782CF6"/>
    <w:rsid w:val="00783B19"/>
    <w:rsid w:val="00784A80"/>
    <w:rsid w:val="0078558E"/>
    <w:rsid w:val="007858DC"/>
    <w:rsid w:val="007859C7"/>
    <w:rsid w:val="00785ED2"/>
    <w:rsid w:val="007860B5"/>
    <w:rsid w:val="0078618C"/>
    <w:rsid w:val="00786529"/>
    <w:rsid w:val="007868DF"/>
    <w:rsid w:val="00787154"/>
    <w:rsid w:val="007873E7"/>
    <w:rsid w:val="00787F0C"/>
    <w:rsid w:val="007903B6"/>
    <w:rsid w:val="00790A3A"/>
    <w:rsid w:val="00790F67"/>
    <w:rsid w:val="00791275"/>
    <w:rsid w:val="0079188E"/>
    <w:rsid w:val="00791A2D"/>
    <w:rsid w:val="00791D0A"/>
    <w:rsid w:val="00792036"/>
    <w:rsid w:val="0079265B"/>
    <w:rsid w:val="0079278F"/>
    <w:rsid w:val="00792C04"/>
    <w:rsid w:val="00792D8B"/>
    <w:rsid w:val="00792E2E"/>
    <w:rsid w:val="00794051"/>
    <w:rsid w:val="00794F49"/>
    <w:rsid w:val="00796D6A"/>
    <w:rsid w:val="00796E7E"/>
    <w:rsid w:val="007977C7"/>
    <w:rsid w:val="00797C8E"/>
    <w:rsid w:val="00797D6E"/>
    <w:rsid w:val="007A0569"/>
    <w:rsid w:val="007A08A1"/>
    <w:rsid w:val="007A0964"/>
    <w:rsid w:val="007A09BE"/>
    <w:rsid w:val="007A0E55"/>
    <w:rsid w:val="007A1165"/>
    <w:rsid w:val="007A2043"/>
    <w:rsid w:val="007A2067"/>
    <w:rsid w:val="007A291F"/>
    <w:rsid w:val="007A2E74"/>
    <w:rsid w:val="007A2FC9"/>
    <w:rsid w:val="007A35BC"/>
    <w:rsid w:val="007A3848"/>
    <w:rsid w:val="007A3870"/>
    <w:rsid w:val="007A3D91"/>
    <w:rsid w:val="007A3EDA"/>
    <w:rsid w:val="007A41FE"/>
    <w:rsid w:val="007A4849"/>
    <w:rsid w:val="007A4947"/>
    <w:rsid w:val="007A4DE3"/>
    <w:rsid w:val="007A4F3B"/>
    <w:rsid w:val="007A519C"/>
    <w:rsid w:val="007A55EC"/>
    <w:rsid w:val="007A580B"/>
    <w:rsid w:val="007A5981"/>
    <w:rsid w:val="007A5B45"/>
    <w:rsid w:val="007A5BA8"/>
    <w:rsid w:val="007A5D36"/>
    <w:rsid w:val="007A5DEC"/>
    <w:rsid w:val="007A5E66"/>
    <w:rsid w:val="007A6626"/>
    <w:rsid w:val="007A6885"/>
    <w:rsid w:val="007A698E"/>
    <w:rsid w:val="007A6AF3"/>
    <w:rsid w:val="007A6B14"/>
    <w:rsid w:val="007A6F9F"/>
    <w:rsid w:val="007A737C"/>
    <w:rsid w:val="007A7C9A"/>
    <w:rsid w:val="007B193D"/>
    <w:rsid w:val="007B1B13"/>
    <w:rsid w:val="007B2928"/>
    <w:rsid w:val="007B3185"/>
    <w:rsid w:val="007B3A35"/>
    <w:rsid w:val="007B4335"/>
    <w:rsid w:val="007B4F04"/>
    <w:rsid w:val="007B5913"/>
    <w:rsid w:val="007B5EAE"/>
    <w:rsid w:val="007B6438"/>
    <w:rsid w:val="007B6DC0"/>
    <w:rsid w:val="007B7428"/>
    <w:rsid w:val="007B7534"/>
    <w:rsid w:val="007B7C22"/>
    <w:rsid w:val="007B7EC5"/>
    <w:rsid w:val="007B7F23"/>
    <w:rsid w:val="007C015A"/>
    <w:rsid w:val="007C0395"/>
    <w:rsid w:val="007C0B53"/>
    <w:rsid w:val="007C1059"/>
    <w:rsid w:val="007C1816"/>
    <w:rsid w:val="007C1ADD"/>
    <w:rsid w:val="007C1B0F"/>
    <w:rsid w:val="007C1B86"/>
    <w:rsid w:val="007C1C97"/>
    <w:rsid w:val="007C1EA5"/>
    <w:rsid w:val="007C221E"/>
    <w:rsid w:val="007C2354"/>
    <w:rsid w:val="007C2467"/>
    <w:rsid w:val="007C2B2F"/>
    <w:rsid w:val="007C2EC9"/>
    <w:rsid w:val="007C38E6"/>
    <w:rsid w:val="007C3F0F"/>
    <w:rsid w:val="007C41F7"/>
    <w:rsid w:val="007C4355"/>
    <w:rsid w:val="007C4409"/>
    <w:rsid w:val="007C5D50"/>
    <w:rsid w:val="007C61BB"/>
    <w:rsid w:val="007C6ACE"/>
    <w:rsid w:val="007C73F9"/>
    <w:rsid w:val="007C7C52"/>
    <w:rsid w:val="007C7FB4"/>
    <w:rsid w:val="007D00A6"/>
    <w:rsid w:val="007D00D4"/>
    <w:rsid w:val="007D0408"/>
    <w:rsid w:val="007D041E"/>
    <w:rsid w:val="007D1256"/>
    <w:rsid w:val="007D154D"/>
    <w:rsid w:val="007D1559"/>
    <w:rsid w:val="007D15B4"/>
    <w:rsid w:val="007D2A87"/>
    <w:rsid w:val="007D2DC8"/>
    <w:rsid w:val="007D31B4"/>
    <w:rsid w:val="007D346B"/>
    <w:rsid w:val="007D3517"/>
    <w:rsid w:val="007D3706"/>
    <w:rsid w:val="007D411A"/>
    <w:rsid w:val="007D467F"/>
    <w:rsid w:val="007D4905"/>
    <w:rsid w:val="007D4B38"/>
    <w:rsid w:val="007D4CD0"/>
    <w:rsid w:val="007D4CE3"/>
    <w:rsid w:val="007D51E5"/>
    <w:rsid w:val="007D583D"/>
    <w:rsid w:val="007D61E9"/>
    <w:rsid w:val="007D62DA"/>
    <w:rsid w:val="007D65D5"/>
    <w:rsid w:val="007D7046"/>
    <w:rsid w:val="007D79E2"/>
    <w:rsid w:val="007D7D69"/>
    <w:rsid w:val="007D7E28"/>
    <w:rsid w:val="007D7F49"/>
    <w:rsid w:val="007E00F0"/>
    <w:rsid w:val="007E01BA"/>
    <w:rsid w:val="007E01F5"/>
    <w:rsid w:val="007E07E8"/>
    <w:rsid w:val="007E0997"/>
    <w:rsid w:val="007E0A41"/>
    <w:rsid w:val="007E107B"/>
    <w:rsid w:val="007E10CF"/>
    <w:rsid w:val="007E13F2"/>
    <w:rsid w:val="007E1B64"/>
    <w:rsid w:val="007E22D1"/>
    <w:rsid w:val="007E22FB"/>
    <w:rsid w:val="007E2516"/>
    <w:rsid w:val="007E2874"/>
    <w:rsid w:val="007E3869"/>
    <w:rsid w:val="007E39F9"/>
    <w:rsid w:val="007E3F2E"/>
    <w:rsid w:val="007E4457"/>
    <w:rsid w:val="007E493A"/>
    <w:rsid w:val="007E4A17"/>
    <w:rsid w:val="007E4A87"/>
    <w:rsid w:val="007E4AEF"/>
    <w:rsid w:val="007E4BC1"/>
    <w:rsid w:val="007E4CB6"/>
    <w:rsid w:val="007E539C"/>
    <w:rsid w:val="007E5456"/>
    <w:rsid w:val="007E59BA"/>
    <w:rsid w:val="007E5B82"/>
    <w:rsid w:val="007E608C"/>
    <w:rsid w:val="007E6353"/>
    <w:rsid w:val="007E643A"/>
    <w:rsid w:val="007E68D1"/>
    <w:rsid w:val="007E6BDB"/>
    <w:rsid w:val="007E6D69"/>
    <w:rsid w:val="007E7290"/>
    <w:rsid w:val="007E73CC"/>
    <w:rsid w:val="007E7D63"/>
    <w:rsid w:val="007F0025"/>
    <w:rsid w:val="007F0D3F"/>
    <w:rsid w:val="007F1359"/>
    <w:rsid w:val="007F18DA"/>
    <w:rsid w:val="007F2470"/>
    <w:rsid w:val="007F299D"/>
    <w:rsid w:val="007F2DF3"/>
    <w:rsid w:val="007F2E2D"/>
    <w:rsid w:val="007F32DC"/>
    <w:rsid w:val="007F3DA8"/>
    <w:rsid w:val="007F404A"/>
    <w:rsid w:val="007F40FF"/>
    <w:rsid w:val="007F4FB4"/>
    <w:rsid w:val="007F5370"/>
    <w:rsid w:val="007F5A9A"/>
    <w:rsid w:val="007F606B"/>
    <w:rsid w:val="007F725B"/>
    <w:rsid w:val="007F725F"/>
    <w:rsid w:val="007F7823"/>
    <w:rsid w:val="008003BF"/>
    <w:rsid w:val="0080062E"/>
    <w:rsid w:val="00800F38"/>
    <w:rsid w:val="00800F4B"/>
    <w:rsid w:val="00801472"/>
    <w:rsid w:val="008015EC"/>
    <w:rsid w:val="00801889"/>
    <w:rsid w:val="008019AB"/>
    <w:rsid w:val="00801ECD"/>
    <w:rsid w:val="008025D5"/>
    <w:rsid w:val="0080370A"/>
    <w:rsid w:val="00803D39"/>
    <w:rsid w:val="008049F4"/>
    <w:rsid w:val="00804AAF"/>
    <w:rsid w:val="00805063"/>
    <w:rsid w:val="00805179"/>
    <w:rsid w:val="0080586E"/>
    <w:rsid w:val="00805CCD"/>
    <w:rsid w:val="00806A43"/>
    <w:rsid w:val="00806CBA"/>
    <w:rsid w:val="00806F47"/>
    <w:rsid w:val="00807101"/>
    <w:rsid w:val="0080719D"/>
    <w:rsid w:val="00807757"/>
    <w:rsid w:val="008077A8"/>
    <w:rsid w:val="00807874"/>
    <w:rsid w:val="008078A8"/>
    <w:rsid w:val="00807B05"/>
    <w:rsid w:val="00807D92"/>
    <w:rsid w:val="00807DF4"/>
    <w:rsid w:val="0081005F"/>
    <w:rsid w:val="008100AB"/>
    <w:rsid w:val="008106FE"/>
    <w:rsid w:val="008107BF"/>
    <w:rsid w:val="00810830"/>
    <w:rsid w:val="00810F42"/>
    <w:rsid w:val="008110CA"/>
    <w:rsid w:val="00811154"/>
    <w:rsid w:val="0081123F"/>
    <w:rsid w:val="0081133F"/>
    <w:rsid w:val="008116E7"/>
    <w:rsid w:val="00811A60"/>
    <w:rsid w:val="00811E76"/>
    <w:rsid w:val="0081260F"/>
    <w:rsid w:val="00813E75"/>
    <w:rsid w:val="00814104"/>
    <w:rsid w:val="00814716"/>
    <w:rsid w:val="0081492C"/>
    <w:rsid w:val="00814A81"/>
    <w:rsid w:val="00814C29"/>
    <w:rsid w:val="00814EB5"/>
    <w:rsid w:val="00815744"/>
    <w:rsid w:val="00815AA2"/>
    <w:rsid w:val="00815EA7"/>
    <w:rsid w:val="0081671B"/>
    <w:rsid w:val="0081690A"/>
    <w:rsid w:val="00816CE9"/>
    <w:rsid w:val="00817183"/>
    <w:rsid w:val="008174A8"/>
    <w:rsid w:val="0081766B"/>
    <w:rsid w:val="00820A4F"/>
    <w:rsid w:val="00820D48"/>
    <w:rsid w:val="008214DE"/>
    <w:rsid w:val="00821EFA"/>
    <w:rsid w:val="00822C07"/>
    <w:rsid w:val="00822C5D"/>
    <w:rsid w:val="00822C8E"/>
    <w:rsid w:val="0082303B"/>
    <w:rsid w:val="0082313D"/>
    <w:rsid w:val="008237E5"/>
    <w:rsid w:val="00823C3E"/>
    <w:rsid w:val="00824261"/>
    <w:rsid w:val="00824692"/>
    <w:rsid w:val="008249C0"/>
    <w:rsid w:val="00824B3D"/>
    <w:rsid w:val="00824F00"/>
    <w:rsid w:val="008255F0"/>
    <w:rsid w:val="008256BB"/>
    <w:rsid w:val="0082688E"/>
    <w:rsid w:val="00826E06"/>
    <w:rsid w:val="00827ED2"/>
    <w:rsid w:val="00830831"/>
    <w:rsid w:val="00831003"/>
    <w:rsid w:val="0083147C"/>
    <w:rsid w:val="00832068"/>
    <w:rsid w:val="008324E4"/>
    <w:rsid w:val="00833236"/>
    <w:rsid w:val="0083334F"/>
    <w:rsid w:val="0083368A"/>
    <w:rsid w:val="00833BC7"/>
    <w:rsid w:val="00834146"/>
    <w:rsid w:val="0083446A"/>
    <w:rsid w:val="00834D1B"/>
    <w:rsid w:val="008363EB"/>
    <w:rsid w:val="00836604"/>
    <w:rsid w:val="00836A0B"/>
    <w:rsid w:val="00836CBC"/>
    <w:rsid w:val="00836E5C"/>
    <w:rsid w:val="00836EE6"/>
    <w:rsid w:val="00836FFF"/>
    <w:rsid w:val="00837360"/>
    <w:rsid w:val="00837D4C"/>
    <w:rsid w:val="00837E4C"/>
    <w:rsid w:val="00840815"/>
    <w:rsid w:val="00840E63"/>
    <w:rsid w:val="008412BC"/>
    <w:rsid w:val="008412E6"/>
    <w:rsid w:val="00841599"/>
    <w:rsid w:val="008424B2"/>
    <w:rsid w:val="008425CC"/>
    <w:rsid w:val="00842878"/>
    <w:rsid w:val="00842B94"/>
    <w:rsid w:val="00842FD7"/>
    <w:rsid w:val="008430B6"/>
    <w:rsid w:val="00843119"/>
    <w:rsid w:val="0084317C"/>
    <w:rsid w:val="0084328E"/>
    <w:rsid w:val="00843D7D"/>
    <w:rsid w:val="008441BD"/>
    <w:rsid w:val="008445C0"/>
    <w:rsid w:val="0084498E"/>
    <w:rsid w:val="0084534B"/>
    <w:rsid w:val="00845646"/>
    <w:rsid w:val="00845730"/>
    <w:rsid w:val="00845F6E"/>
    <w:rsid w:val="00846040"/>
    <w:rsid w:val="008462A7"/>
    <w:rsid w:val="008464E3"/>
    <w:rsid w:val="008465EE"/>
    <w:rsid w:val="00846E10"/>
    <w:rsid w:val="00846F92"/>
    <w:rsid w:val="0084742E"/>
    <w:rsid w:val="00847FB2"/>
    <w:rsid w:val="008502A0"/>
    <w:rsid w:val="00850D90"/>
    <w:rsid w:val="0085131D"/>
    <w:rsid w:val="008514F4"/>
    <w:rsid w:val="00851630"/>
    <w:rsid w:val="0085187A"/>
    <w:rsid w:val="00851965"/>
    <w:rsid w:val="00851B10"/>
    <w:rsid w:val="00851D07"/>
    <w:rsid w:val="00851DC6"/>
    <w:rsid w:val="008522E5"/>
    <w:rsid w:val="008525B4"/>
    <w:rsid w:val="00853118"/>
    <w:rsid w:val="008532D5"/>
    <w:rsid w:val="00853879"/>
    <w:rsid w:val="00853C04"/>
    <w:rsid w:val="00853F2A"/>
    <w:rsid w:val="00854C69"/>
    <w:rsid w:val="008552AC"/>
    <w:rsid w:val="00855500"/>
    <w:rsid w:val="00855ACE"/>
    <w:rsid w:val="0085618A"/>
    <w:rsid w:val="008568E9"/>
    <w:rsid w:val="00856E68"/>
    <w:rsid w:val="00857188"/>
    <w:rsid w:val="008572ED"/>
    <w:rsid w:val="008578ED"/>
    <w:rsid w:val="0086024D"/>
    <w:rsid w:val="00860775"/>
    <w:rsid w:val="008608A8"/>
    <w:rsid w:val="00860BC5"/>
    <w:rsid w:val="00860C58"/>
    <w:rsid w:val="00860D68"/>
    <w:rsid w:val="00860FF7"/>
    <w:rsid w:val="008612EF"/>
    <w:rsid w:val="008615FF"/>
    <w:rsid w:val="00861620"/>
    <w:rsid w:val="00861900"/>
    <w:rsid w:val="00862D4F"/>
    <w:rsid w:val="00862DDA"/>
    <w:rsid w:val="00863318"/>
    <w:rsid w:val="0086358F"/>
    <w:rsid w:val="00863597"/>
    <w:rsid w:val="00863D23"/>
    <w:rsid w:val="00863EA1"/>
    <w:rsid w:val="0086403F"/>
    <w:rsid w:val="00864481"/>
    <w:rsid w:val="00864B29"/>
    <w:rsid w:val="00864EB0"/>
    <w:rsid w:val="00864F1A"/>
    <w:rsid w:val="00864F9F"/>
    <w:rsid w:val="00865266"/>
    <w:rsid w:val="00865550"/>
    <w:rsid w:val="00865B13"/>
    <w:rsid w:val="00865CA5"/>
    <w:rsid w:val="0086618E"/>
    <w:rsid w:val="00867358"/>
    <w:rsid w:val="00867442"/>
    <w:rsid w:val="0086763A"/>
    <w:rsid w:val="00867867"/>
    <w:rsid w:val="00867D04"/>
    <w:rsid w:val="00867DC1"/>
    <w:rsid w:val="00870285"/>
    <w:rsid w:val="00870545"/>
    <w:rsid w:val="00870651"/>
    <w:rsid w:val="008706B7"/>
    <w:rsid w:val="00870D3C"/>
    <w:rsid w:val="008710D2"/>
    <w:rsid w:val="00871A53"/>
    <w:rsid w:val="0087222F"/>
    <w:rsid w:val="0087290C"/>
    <w:rsid w:val="00872C53"/>
    <w:rsid w:val="008733B5"/>
    <w:rsid w:val="00873503"/>
    <w:rsid w:val="00873791"/>
    <w:rsid w:val="008739BF"/>
    <w:rsid w:val="008740E3"/>
    <w:rsid w:val="00874E90"/>
    <w:rsid w:val="00874FB6"/>
    <w:rsid w:val="008751E9"/>
    <w:rsid w:val="00876372"/>
    <w:rsid w:val="0087638E"/>
    <w:rsid w:val="008766B9"/>
    <w:rsid w:val="00876722"/>
    <w:rsid w:val="008767A2"/>
    <w:rsid w:val="00876930"/>
    <w:rsid w:val="00876B5D"/>
    <w:rsid w:val="00876BF6"/>
    <w:rsid w:val="00876C60"/>
    <w:rsid w:val="0087788F"/>
    <w:rsid w:val="00877A9A"/>
    <w:rsid w:val="00877C06"/>
    <w:rsid w:val="008803B2"/>
    <w:rsid w:val="0088076D"/>
    <w:rsid w:val="00880AB3"/>
    <w:rsid w:val="00880CAF"/>
    <w:rsid w:val="00880EC7"/>
    <w:rsid w:val="00882074"/>
    <w:rsid w:val="00882986"/>
    <w:rsid w:val="00882BEC"/>
    <w:rsid w:val="008832BC"/>
    <w:rsid w:val="00883A63"/>
    <w:rsid w:val="00884A1F"/>
    <w:rsid w:val="00885902"/>
    <w:rsid w:val="00885CCF"/>
    <w:rsid w:val="008879E4"/>
    <w:rsid w:val="00890066"/>
    <w:rsid w:val="008903A0"/>
    <w:rsid w:val="00890989"/>
    <w:rsid w:val="00890B36"/>
    <w:rsid w:val="00890C7E"/>
    <w:rsid w:val="00890C8C"/>
    <w:rsid w:val="00891030"/>
    <w:rsid w:val="00891341"/>
    <w:rsid w:val="00891BEB"/>
    <w:rsid w:val="00891F1D"/>
    <w:rsid w:val="00892C83"/>
    <w:rsid w:val="008940E8"/>
    <w:rsid w:val="008941B1"/>
    <w:rsid w:val="00894569"/>
    <w:rsid w:val="00894619"/>
    <w:rsid w:val="00894AC5"/>
    <w:rsid w:val="00894BF7"/>
    <w:rsid w:val="00894D21"/>
    <w:rsid w:val="00894F1D"/>
    <w:rsid w:val="00894F75"/>
    <w:rsid w:val="00894FB0"/>
    <w:rsid w:val="0089539F"/>
    <w:rsid w:val="00896154"/>
    <w:rsid w:val="00896472"/>
    <w:rsid w:val="0089657F"/>
    <w:rsid w:val="00896F81"/>
    <w:rsid w:val="008971D5"/>
    <w:rsid w:val="008976FF"/>
    <w:rsid w:val="008A0236"/>
    <w:rsid w:val="008A0449"/>
    <w:rsid w:val="008A0591"/>
    <w:rsid w:val="008A064A"/>
    <w:rsid w:val="008A0920"/>
    <w:rsid w:val="008A11E9"/>
    <w:rsid w:val="008A1551"/>
    <w:rsid w:val="008A2331"/>
    <w:rsid w:val="008A2451"/>
    <w:rsid w:val="008A2600"/>
    <w:rsid w:val="008A294F"/>
    <w:rsid w:val="008A29EC"/>
    <w:rsid w:val="008A2F57"/>
    <w:rsid w:val="008A3460"/>
    <w:rsid w:val="008A3691"/>
    <w:rsid w:val="008A3BEC"/>
    <w:rsid w:val="008A3F21"/>
    <w:rsid w:val="008A4082"/>
    <w:rsid w:val="008A4351"/>
    <w:rsid w:val="008A44BC"/>
    <w:rsid w:val="008A44CF"/>
    <w:rsid w:val="008A45BB"/>
    <w:rsid w:val="008A480C"/>
    <w:rsid w:val="008A4B54"/>
    <w:rsid w:val="008A4CE9"/>
    <w:rsid w:val="008A53C5"/>
    <w:rsid w:val="008A551D"/>
    <w:rsid w:val="008A6170"/>
    <w:rsid w:val="008A6412"/>
    <w:rsid w:val="008A70F3"/>
    <w:rsid w:val="008A715F"/>
    <w:rsid w:val="008A773C"/>
    <w:rsid w:val="008B007C"/>
    <w:rsid w:val="008B024A"/>
    <w:rsid w:val="008B0619"/>
    <w:rsid w:val="008B121F"/>
    <w:rsid w:val="008B12A2"/>
    <w:rsid w:val="008B1394"/>
    <w:rsid w:val="008B14D7"/>
    <w:rsid w:val="008B1C98"/>
    <w:rsid w:val="008B218E"/>
    <w:rsid w:val="008B21E0"/>
    <w:rsid w:val="008B23AD"/>
    <w:rsid w:val="008B2427"/>
    <w:rsid w:val="008B278E"/>
    <w:rsid w:val="008B2D25"/>
    <w:rsid w:val="008B2D8A"/>
    <w:rsid w:val="008B301C"/>
    <w:rsid w:val="008B3167"/>
    <w:rsid w:val="008B3526"/>
    <w:rsid w:val="008B391B"/>
    <w:rsid w:val="008B3982"/>
    <w:rsid w:val="008B3D25"/>
    <w:rsid w:val="008B43F0"/>
    <w:rsid w:val="008B4610"/>
    <w:rsid w:val="008B4DD9"/>
    <w:rsid w:val="008B4E5B"/>
    <w:rsid w:val="008B52F8"/>
    <w:rsid w:val="008B549C"/>
    <w:rsid w:val="008B5704"/>
    <w:rsid w:val="008B5D21"/>
    <w:rsid w:val="008B6227"/>
    <w:rsid w:val="008B6266"/>
    <w:rsid w:val="008B632F"/>
    <w:rsid w:val="008B67CC"/>
    <w:rsid w:val="008B6D83"/>
    <w:rsid w:val="008B6FB9"/>
    <w:rsid w:val="008B746D"/>
    <w:rsid w:val="008B75F0"/>
    <w:rsid w:val="008B7C1D"/>
    <w:rsid w:val="008B7CE5"/>
    <w:rsid w:val="008C0174"/>
    <w:rsid w:val="008C08D5"/>
    <w:rsid w:val="008C09C7"/>
    <w:rsid w:val="008C0F7F"/>
    <w:rsid w:val="008C180A"/>
    <w:rsid w:val="008C1EE5"/>
    <w:rsid w:val="008C220E"/>
    <w:rsid w:val="008C2476"/>
    <w:rsid w:val="008C2552"/>
    <w:rsid w:val="008C259D"/>
    <w:rsid w:val="008C2696"/>
    <w:rsid w:val="008C32AF"/>
    <w:rsid w:val="008C3A45"/>
    <w:rsid w:val="008C46E6"/>
    <w:rsid w:val="008C5314"/>
    <w:rsid w:val="008C5530"/>
    <w:rsid w:val="008C566D"/>
    <w:rsid w:val="008C5D58"/>
    <w:rsid w:val="008C5D5E"/>
    <w:rsid w:val="008C5DD3"/>
    <w:rsid w:val="008C60A6"/>
    <w:rsid w:val="008C6278"/>
    <w:rsid w:val="008C7158"/>
    <w:rsid w:val="008C732A"/>
    <w:rsid w:val="008C7939"/>
    <w:rsid w:val="008D0265"/>
    <w:rsid w:val="008D044B"/>
    <w:rsid w:val="008D0452"/>
    <w:rsid w:val="008D076C"/>
    <w:rsid w:val="008D08B2"/>
    <w:rsid w:val="008D0CF5"/>
    <w:rsid w:val="008D1151"/>
    <w:rsid w:val="008D17F2"/>
    <w:rsid w:val="008D1DF5"/>
    <w:rsid w:val="008D1E27"/>
    <w:rsid w:val="008D286C"/>
    <w:rsid w:val="008D2AF4"/>
    <w:rsid w:val="008D2C41"/>
    <w:rsid w:val="008D2C56"/>
    <w:rsid w:val="008D2D35"/>
    <w:rsid w:val="008D2E48"/>
    <w:rsid w:val="008D2F27"/>
    <w:rsid w:val="008D34C9"/>
    <w:rsid w:val="008D34DD"/>
    <w:rsid w:val="008D35D0"/>
    <w:rsid w:val="008D3B3E"/>
    <w:rsid w:val="008D4030"/>
    <w:rsid w:val="008D40EB"/>
    <w:rsid w:val="008D42F5"/>
    <w:rsid w:val="008D57FB"/>
    <w:rsid w:val="008D5C4D"/>
    <w:rsid w:val="008D5EB1"/>
    <w:rsid w:val="008D6AB6"/>
    <w:rsid w:val="008D6FCF"/>
    <w:rsid w:val="008D724C"/>
    <w:rsid w:val="008D733A"/>
    <w:rsid w:val="008D775E"/>
    <w:rsid w:val="008D7CEB"/>
    <w:rsid w:val="008D7E10"/>
    <w:rsid w:val="008E0412"/>
    <w:rsid w:val="008E0796"/>
    <w:rsid w:val="008E0A4C"/>
    <w:rsid w:val="008E21B7"/>
    <w:rsid w:val="008E2243"/>
    <w:rsid w:val="008E225D"/>
    <w:rsid w:val="008E22DA"/>
    <w:rsid w:val="008E2685"/>
    <w:rsid w:val="008E2859"/>
    <w:rsid w:val="008E3438"/>
    <w:rsid w:val="008E3ABD"/>
    <w:rsid w:val="008E3D3B"/>
    <w:rsid w:val="008E3D66"/>
    <w:rsid w:val="008E6460"/>
    <w:rsid w:val="008E664E"/>
    <w:rsid w:val="008E7307"/>
    <w:rsid w:val="008E7F65"/>
    <w:rsid w:val="008F0E80"/>
    <w:rsid w:val="008F0EE2"/>
    <w:rsid w:val="008F1640"/>
    <w:rsid w:val="008F184D"/>
    <w:rsid w:val="008F1E10"/>
    <w:rsid w:val="008F1E1B"/>
    <w:rsid w:val="008F1EAD"/>
    <w:rsid w:val="008F1EE1"/>
    <w:rsid w:val="008F213E"/>
    <w:rsid w:val="008F21AF"/>
    <w:rsid w:val="008F2EF6"/>
    <w:rsid w:val="008F30A1"/>
    <w:rsid w:val="008F3748"/>
    <w:rsid w:val="008F3AC2"/>
    <w:rsid w:val="008F3B30"/>
    <w:rsid w:val="008F4D61"/>
    <w:rsid w:val="008F5701"/>
    <w:rsid w:val="008F6250"/>
    <w:rsid w:val="008F6D70"/>
    <w:rsid w:val="008F72A8"/>
    <w:rsid w:val="008F738C"/>
    <w:rsid w:val="008F7499"/>
    <w:rsid w:val="008F7525"/>
    <w:rsid w:val="008F7583"/>
    <w:rsid w:val="008F77A5"/>
    <w:rsid w:val="008F79B7"/>
    <w:rsid w:val="009001D1"/>
    <w:rsid w:val="009006D6"/>
    <w:rsid w:val="009009C9"/>
    <w:rsid w:val="00900E82"/>
    <w:rsid w:val="0090107B"/>
    <w:rsid w:val="009011AD"/>
    <w:rsid w:val="0090187F"/>
    <w:rsid w:val="009019B2"/>
    <w:rsid w:val="00901EBC"/>
    <w:rsid w:val="00902647"/>
    <w:rsid w:val="0090309A"/>
    <w:rsid w:val="009030EC"/>
    <w:rsid w:val="00903112"/>
    <w:rsid w:val="00903262"/>
    <w:rsid w:val="009032D6"/>
    <w:rsid w:val="00903432"/>
    <w:rsid w:val="009035F3"/>
    <w:rsid w:val="009037E7"/>
    <w:rsid w:val="009038CD"/>
    <w:rsid w:val="009038D7"/>
    <w:rsid w:val="00903D76"/>
    <w:rsid w:val="00904862"/>
    <w:rsid w:val="009049A0"/>
    <w:rsid w:val="00904DA7"/>
    <w:rsid w:val="00904EBE"/>
    <w:rsid w:val="0090500B"/>
    <w:rsid w:val="009055A5"/>
    <w:rsid w:val="009058AB"/>
    <w:rsid w:val="00906DD2"/>
    <w:rsid w:val="00906FF4"/>
    <w:rsid w:val="00907174"/>
    <w:rsid w:val="00907725"/>
    <w:rsid w:val="009078CB"/>
    <w:rsid w:val="00907F55"/>
    <w:rsid w:val="00910B55"/>
    <w:rsid w:val="00910BE2"/>
    <w:rsid w:val="0091145F"/>
    <w:rsid w:val="00911B22"/>
    <w:rsid w:val="00911B52"/>
    <w:rsid w:val="00911DDC"/>
    <w:rsid w:val="0091235C"/>
    <w:rsid w:val="009131B7"/>
    <w:rsid w:val="009138E1"/>
    <w:rsid w:val="00913B5B"/>
    <w:rsid w:val="00913BC9"/>
    <w:rsid w:val="00913BD3"/>
    <w:rsid w:val="00913FD1"/>
    <w:rsid w:val="00914502"/>
    <w:rsid w:val="009148F5"/>
    <w:rsid w:val="009153C7"/>
    <w:rsid w:val="00915E7E"/>
    <w:rsid w:val="009171BF"/>
    <w:rsid w:val="00917859"/>
    <w:rsid w:val="009179B6"/>
    <w:rsid w:val="00917E59"/>
    <w:rsid w:val="0092004A"/>
    <w:rsid w:val="0092021B"/>
    <w:rsid w:val="00920E7E"/>
    <w:rsid w:val="0092148F"/>
    <w:rsid w:val="0092172D"/>
    <w:rsid w:val="0092176B"/>
    <w:rsid w:val="00921B98"/>
    <w:rsid w:val="00921F03"/>
    <w:rsid w:val="0092220F"/>
    <w:rsid w:val="0092241A"/>
    <w:rsid w:val="00922BAB"/>
    <w:rsid w:val="00922C48"/>
    <w:rsid w:val="00922F37"/>
    <w:rsid w:val="0092338E"/>
    <w:rsid w:val="009233DA"/>
    <w:rsid w:val="00923E7F"/>
    <w:rsid w:val="0092415C"/>
    <w:rsid w:val="0092487E"/>
    <w:rsid w:val="00924DFB"/>
    <w:rsid w:val="0092556F"/>
    <w:rsid w:val="00925A0D"/>
    <w:rsid w:val="00925B3D"/>
    <w:rsid w:val="009267C2"/>
    <w:rsid w:val="00926975"/>
    <w:rsid w:val="00926B52"/>
    <w:rsid w:val="00930088"/>
    <w:rsid w:val="0093056B"/>
    <w:rsid w:val="00930A29"/>
    <w:rsid w:val="00930C00"/>
    <w:rsid w:val="00930EF7"/>
    <w:rsid w:val="00931435"/>
    <w:rsid w:val="009319AE"/>
    <w:rsid w:val="00931ABB"/>
    <w:rsid w:val="00932395"/>
    <w:rsid w:val="0093264E"/>
    <w:rsid w:val="00932787"/>
    <w:rsid w:val="009330EC"/>
    <w:rsid w:val="0093357E"/>
    <w:rsid w:val="00933AC3"/>
    <w:rsid w:val="00933F28"/>
    <w:rsid w:val="009341A7"/>
    <w:rsid w:val="00934396"/>
    <w:rsid w:val="0093456B"/>
    <w:rsid w:val="009345E7"/>
    <w:rsid w:val="00934B83"/>
    <w:rsid w:val="00934E03"/>
    <w:rsid w:val="009351FA"/>
    <w:rsid w:val="009352CD"/>
    <w:rsid w:val="009354CF"/>
    <w:rsid w:val="00935534"/>
    <w:rsid w:val="0093560E"/>
    <w:rsid w:val="009359FE"/>
    <w:rsid w:val="00935E6A"/>
    <w:rsid w:val="00940114"/>
    <w:rsid w:val="0094014C"/>
    <w:rsid w:val="00940165"/>
    <w:rsid w:val="0094039C"/>
    <w:rsid w:val="009408BE"/>
    <w:rsid w:val="009410AA"/>
    <w:rsid w:val="00941850"/>
    <w:rsid w:val="00941D62"/>
    <w:rsid w:val="00941F8B"/>
    <w:rsid w:val="00942B1C"/>
    <w:rsid w:val="0094344E"/>
    <w:rsid w:val="009434FE"/>
    <w:rsid w:val="00943777"/>
    <w:rsid w:val="00945173"/>
    <w:rsid w:val="00945670"/>
    <w:rsid w:val="00945A50"/>
    <w:rsid w:val="00946E64"/>
    <w:rsid w:val="009476A0"/>
    <w:rsid w:val="00947D11"/>
    <w:rsid w:val="00947E5A"/>
    <w:rsid w:val="0095043F"/>
    <w:rsid w:val="009506DE"/>
    <w:rsid w:val="00950FA2"/>
    <w:rsid w:val="0095160C"/>
    <w:rsid w:val="0095166F"/>
    <w:rsid w:val="00951A77"/>
    <w:rsid w:val="0095215A"/>
    <w:rsid w:val="00952453"/>
    <w:rsid w:val="009525A3"/>
    <w:rsid w:val="00952991"/>
    <w:rsid w:val="00952DB0"/>
    <w:rsid w:val="009530A0"/>
    <w:rsid w:val="009538FF"/>
    <w:rsid w:val="00953B83"/>
    <w:rsid w:val="00953F18"/>
    <w:rsid w:val="00954816"/>
    <w:rsid w:val="00954881"/>
    <w:rsid w:val="009548E2"/>
    <w:rsid w:val="00954A53"/>
    <w:rsid w:val="00954EE4"/>
    <w:rsid w:val="00954FD1"/>
    <w:rsid w:val="0095510B"/>
    <w:rsid w:val="009552E8"/>
    <w:rsid w:val="009557DC"/>
    <w:rsid w:val="00955906"/>
    <w:rsid w:val="00955A11"/>
    <w:rsid w:val="00955EF4"/>
    <w:rsid w:val="009561C0"/>
    <w:rsid w:val="00956AA7"/>
    <w:rsid w:val="0095724F"/>
    <w:rsid w:val="009578A0"/>
    <w:rsid w:val="00957B08"/>
    <w:rsid w:val="00957C8D"/>
    <w:rsid w:val="00957D18"/>
    <w:rsid w:val="009603BE"/>
    <w:rsid w:val="009604D3"/>
    <w:rsid w:val="009604E8"/>
    <w:rsid w:val="009605CE"/>
    <w:rsid w:val="00960C55"/>
    <w:rsid w:val="009613FF"/>
    <w:rsid w:val="00961548"/>
    <w:rsid w:val="00961895"/>
    <w:rsid w:val="00961993"/>
    <w:rsid w:val="00961E9C"/>
    <w:rsid w:val="00962192"/>
    <w:rsid w:val="009627A0"/>
    <w:rsid w:val="00963005"/>
    <w:rsid w:val="00963408"/>
    <w:rsid w:val="0096363D"/>
    <w:rsid w:val="00963B08"/>
    <w:rsid w:val="00964068"/>
    <w:rsid w:val="00964410"/>
    <w:rsid w:val="00964D08"/>
    <w:rsid w:val="00965F2B"/>
    <w:rsid w:val="0096751E"/>
    <w:rsid w:val="009704B2"/>
    <w:rsid w:val="0097125D"/>
    <w:rsid w:val="0097132D"/>
    <w:rsid w:val="009714E6"/>
    <w:rsid w:val="00971891"/>
    <w:rsid w:val="00971AD7"/>
    <w:rsid w:val="00971DA8"/>
    <w:rsid w:val="009721D9"/>
    <w:rsid w:val="009728EC"/>
    <w:rsid w:val="00972990"/>
    <w:rsid w:val="00972CB2"/>
    <w:rsid w:val="00972E61"/>
    <w:rsid w:val="00973798"/>
    <w:rsid w:val="009742B1"/>
    <w:rsid w:val="00974452"/>
    <w:rsid w:val="00975436"/>
    <w:rsid w:val="0097590F"/>
    <w:rsid w:val="00975FD3"/>
    <w:rsid w:val="0097648D"/>
    <w:rsid w:val="0097652F"/>
    <w:rsid w:val="009768BF"/>
    <w:rsid w:val="00976935"/>
    <w:rsid w:val="00976BE7"/>
    <w:rsid w:val="009772E8"/>
    <w:rsid w:val="009775EC"/>
    <w:rsid w:val="00977745"/>
    <w:rsid w:val="009779E1"/>
    <w:rsid w:val="00977D37"/>
    <w:rsid w:val="00980356"/>
    <w:rsid w:val="009809B0"/>
    <w:rsid w:val="00981562"/>
    <w:rsid w:val="00981668"/>
    <w:rsid w:val="00981BC7"/>
    <w:rsid w:val="0098271A"/>
    <w:rsid w:val="00982969"/>
    <w:rsid w:val="00982A85"/>
    <w:rsid w:val="00982C19"/>
    <w:rsid w:val="00983044"/>
    <w:rsid w:val="009832EE"/>
    <w:rsid w:val="00983E42"/>
    <w:rsid w:val="009842F8"/>
    <w:rsid w:val="009845DC"/>
    <w:rsid w:val="009847CD"/>
    <w:rsid w:val="0098494E"/>
    <w:rsid w:val="00984BED"/>
    <w:rsid w:val="0098554C"/>
    <w:rsid w:val="009855A1"/>
    <w:rsid w:val="009856CE"/>
    <w:rsid w:val="00985AAE"/>
    <w:rsid w:val="00985D5D"/>
    <w:rsid w:val="0098706F"/>
    <w:rsid w:val="00987353"/>
    <w:rsid w:val="00987AA3"/>
    <w:rsid w:val="0099031F"/>
    <w:rsid w:val="00990E49"/>
    <w:rsid w:val="00992078"/>
    <w:rsid w:val="00992169"/>
    <w:rsid w:val="00992897"/>
    <w:rsid w:val="0099306B"/>
    <w:rsid w:val="009935F0"/>
    <w:rsid w:val="0099377D"/>
    <w:rsid w:val="009947B9"/>
    <w:rsid w:val="00994E4E"/>
    <w:rsid w:val="00995651"/>
    <w:rsid w:val="00995688"/>
    <w:rsid w:val="0099589B"/>
    <w:rsid w:val="00996208"/>
    <w:rsid w:val="00996443"/>
    <w:rsid w:val="00996822"/>
    <w:rsid w:val="00996B26"/>
    <w:rsid w:val="009974BC"/>
    <w:rsid w:val="009975B6"/>
    <w:rsid w:val="00997681"/>
    <w:rsid w:val="00997CEF"/>
    <w:rsid w:val="00997D33"/>
    <w:rsid w:val="00997EA1"/>
    <w:rsid w:val="009A020F"/>
    <w:rsid w:val="009A032A"/>
    <w:rsid w:val="009A0F03"/>
    <w:rsid w:val="009A0F7E"/>
    <w:rsid w:val="009A16FE"/>
    <w:rsid w:val="009A19BB"/>
    <w:rsid w:val="009A2722"/>
    <w:rsid w:val="009A2E31"/>
    <w:rsid w:val="009A3474"/>
    <w:rsid w:val="009A3A17"/>
    <w:rsid w:val="009A403A"/>
    <w:rsid w:val="009A4186"/>
    <w:rsid w:val="009A451E"/>
    <w:rsid w:val="009A4A24"/>
    <w:rsid w:val="009A4CD9"/>
    <w:rsid w:val="009A5261"/>
    <w:rsid w:val="009A5BD3"/>
    <w:rsid w:val="009A5CEE"/>
    <w:rsid w:val="009A6958"/>
    <w:rsid w:val="009A740B"/>
    <w:rsid w:val="009A749E"/>
    <w:rsid w:val="009A7953"/>
    <w:rsid w:val="009A7C5D"/>
    <w:rsid w:val="009B05C6"/>
    <w:rsid w:val="009B0F7B"/>
    <w:rsid w:val="009B181B"/>
    <w:rsid w:val="009B18B9"/>
    <w:rsid w:val="009B1CD4"/>
    <w:rsid w:val="009B1FD5"/>
    <w:rsid w:val="009B25A2"/>
    <w:rsid w:val="009B26F2"/>
    <w:rsid w:val="009B28A5"/>
    <w:rsid w:val="009B29CA"/>
    <w:rsid w:val="009B2E4F"/>
    <w:rsid w:val="009B349B"/>
    <w:rsid w:val="009B35D5"/>
    <w:rsid w:val="009B37B0"/>
    <w:rsid w:val="009B3893"/>
    <w:rsid w:val="009B3E2C"/>
    <w:rsid w:val="009B4A1E"/>
    <w:rsid w:val="009B4DF0"/>
    <w:rsid w:val="009B4EDA"/>
    <w:rsid w:val="009B5035"/>
    <w:rsid w:val="009B50BE"/>
    <w:rsid w:val="009B529E"/>
    <w:rsid w:val="009B5AC8"/>
    <w:rsid w:val="009B5B13"/>
    <w:rsid w:val="009B5D49"/>
    <w:rsid w:val="009B5FD9"/>
    <w:rsid w:val="009B68A7"/>
    <w:rsid w:val="009B69AB"/>
    <w:rsid w:val="009B7A9D"/>
    <w:rsid w:val="009B7BD3"/>
    <w:rsid w:val="009C00E2"/>
    <w:rsid w:val="009C0958"/>
    <w:rsid w:val="009C0A9C"/>
    <w:rsid w:val="009C14ED"/>
    <w:rsid w:val="009C24EC"/>
    <w:rsid w:val="009C36D2"/>
    <w:rsid w:val="009C376C"/>
    <w:rsid w:val="009C3C79"/>
    <w:rsid w:val="009C414E"/>
    <w:rsid w:val="009C4BAF"/>
    <w:rsid w:val="009C5176"/>
    <w:rsid w:val="009C573C"/>
    <w:rsid w:val="009C5A8B"/>
    <w:rsid w:val="009C66FF"/>
    <w:rsid w:val="009C6A54"/>
    <w:rsid w:val="009C73BC"/>
    <w:rsid w:val="009D0218"/>
    <w:rsid w:val="009D0440"/>
    <w:rsid w:val="009D0AE9"/>
    <w:rsid w:val="009D0C8B"/>
    <w:rsid w:val="009D11BD"/>
    <w:rsid w:val="009D1289"/>
    <w:rsid w:val="009D1570"/>
    <w:rsid w:val="009D1CB5"/>
    <w:rsid w:val="009D1FAE"/>
    <w:rsid w:val="009D2756"/>
    <w:rsid w:val="009D288D"/>
    <w:rsid w:val="009D2E91"/>
    <w:rsid w:val="009D364A"/>
    <w:rsid w:val="009D389A"/>
    <w:rsid w:val="009D4BC6"/>
    <w:rsid w:val="009D4C29"/>
    <w:rsid w:val="009D5269"/>
    <w:rsid w:val="009D5CF8"/>
    <w:rsid w:val="009D5CFF"/>
    <w:rsid w:val="009D5DA7"/>
    <w:rsid w:val="009D640A"/>
    <w:rsid w:val="009D654B"/>
    <w:rsid w:val="009D6882"/>
    <w:rsid w:val="009D72B3"/>
    <w:rsid w:val="009D7581"/>
    <w:rsid w:val="009D7861"/>
    <w:rsid w:val="009E01C0"/>
    <w:rsid w:val="009E01D8"/>
    <w:rsid w:val="009E10A4"/>
    <w:rsid w:val="009E1F8E"/>
    <w:rsid w:val="009E217D"/>
    <w:rsid w:val="009E274B"/>
    <w:rsid w:val="009E2E5B"/>
    <w:rsid w:val="009E30D8"/>
    <w:rsid w:val="009E3ACC"/>
    <w:rsid w:val="009E3C10"/>
    <w:rsid w:val="009E3C6C"/>
    <w:rsid w:val="009E3D5D"/>
    <w:rsid w:val="009E4147"/>
    <w:rsid w:val="009E4234"/>
    <w:rsid w:val="009E4824"/>
    <w:rsid w:val="009E4881"/>
    <w:rsid w:val="009E4A21"/>
    <w:rsid w:val="009E4FC6"/>
    <w:rsid w:val="009E5759"/>
    <w:rsid w:val="009E5A68"/>
    <w:rsid w:val="009E6083"/>
    <w:rsid w:val="009E6195"/>
    <w:rsid w:val="009E6469"/>
    <w:rsid w:val="009E6AF1"/>
    <w:rsid w:val="009E7574"/>
    <w:rsid w:val="009E75E0"/>
    <w:rsid w:val="009E7B10"/>
    <w:rsid w:val="009E7E87"/>
    <w:rsid w:val="009F02DC"/>
    <w:rsid w:val="009F0424"/>
    <w:rsid w:val="009F09E8"/>
    <w:rsid w:val="009F1065"/>
    <w:rsid w:val="009F119E"/>
    <w:rsid w:val="009F13A8"/>
    <w:rsid w:val="009F141D"/>
    <w:rsid w:val="009F1925"/>
    <w:rsid w:val="009F1D35"/>
    <w:rsid w:val="009F1EC0"/>
    <w:rsid w:val="009F28FC"/>
    <w:rsid w:val="009F2BE3"/>
    <w:rsid w:val="009F2CCE"/>
    <w:rsid w:val="009F2E02"/>
    <w:rsid w:val="009F32DD"/>
    <w:rsid w:val="009F36AC"/>
    <w:rsid w:val="009F3711"/>
    <w:rsid w:val="009F3BA1"/>
    <w:rsid w:val="009F44AA"/>
    <w:rsid w:val="009F45D2"/>
    <w:rsid w:val="009F4857"/>
    <w:rsid w:val="009F4CF3"/>
    <w:rsid w:val="009F755D"/>
    <w:rsid w:val="009F75B8"/>
    <w:rsid w:val="009F75D8"/>
    <w:rsid w:val="009F75E4"/>
    <w:rsid w:val="009F767D"/>
    <w:rsid w:val="009F77D2"/>
    <w:rsid w:val="009F78D9"/>
    <w:rsid w:val="00A005DC"/>
    <w:rsid w:val="00A01E08"/>
    <w:rsid w:val="00A023E6"/>
    <w:rsid w:val="00A02633"/>
    <w:rsid w:val="00A02BAD"/>
    <w:rsid w:val="00A031F2"/>
    <w:rsid w:val="00A034AE"/>
    <w:rsid w:val="00A03548"/>
    <w:rsid w:val="00A03DAB"/>
    <w:rsid w:val="00A0465A"/>
    <w:rsid w:val="00A04C3B"/>
    <w:rsid w:val="00A04D0F"/>
    <w:rsid w:val="00A05539"/>
    <w:rsid w:val="00A057E9"/>
    <w:rsid w:val="00A05A0A"/>
    <w:rsid w:val="00A05A55"/>
    <w:rsid w:val="00A06500"/>
    <w:rsid w:val="00A066D7"/>
    <w:rsid w:val="00A06924"/>
    <w:rsid w:val="00A06BB5"/>
    <w:rsid w:val="00A06E8B"/>
    <w:rsid w:val="00A07437"/>
    <w:rsid w:val="00A07623"/>
    <w:rsid w:val="00A078FC"/>
    <w:rsid w:val="00A07A47"/>
    <w:rsid w:val="00A07F57"/>
    <w:rsid w:val="00A1100A"/>
    <w:rsid w:val="00A112CF"/>
    <w:rsid w:val="00A1135E"/>
    <w:rsid w:val="00A118F5"/>
    <w:rsid w:val="00A119EC"/>
    <w:rsid w:val="00A11E7D"/>
    <w:rsid w:val="00A12025"/>
    <w:rsid w:val="00A12798"/>
    <w:rsid w:val="00A127D5"/>
    <w:rsid w:val="00A127FA"/>
    <w:rsid w:val="00A12C7E"/>
    <w:rsid w:val="00A1319D"/>
    <w:rsid w:val="00A141DB"/>
    <w:rsid w:val="00A145A9"/>
    <w:rsid w:val="00A148BB"/>
    <w:rsid w:val="00A14FFD"/>
    <w:rsid w:val="00A1527B"/>
    <w:rsid w:val="00A15313"/>
    <w:rsid w:val="00A15966"/>
    <w:rsid w:val="00A15B39"/>
    <w:rsid w:val="00A1638D"/>
    <w:rsid w:val="00A16945"/>
    <w:rsid w:val="00A1694E"/>
    <w:rsid w:val="00A16DEE"/>
    <w:rsid w:val="00A176FC"/>
    <w:rsid w:val="00A178F0"/>
    <w:rsid w:val="00A17E59"/>
    <w:rsid w:val="00A20229"/>
    <w:rsid w:val="00A20873"/>
    <w:rsid w:val="00A20BF2"/>
    <w:rsid w:val="00A20F84"/>
    <w:rsid w:val="00A21198"/>
    <w:rsid w:val="00A216D0"/>
    <w:rsid w:val="00A21A4A"/>
    <w:rsid w:val="00A21D46"/>
    <w:rsid w:val="00A2235E"/>
    <w:rsid w:val="00A22507"/>
    <w:rsid w:val="00A22BDB"/>
    <w:rsid w:val="00A22F0E"/>
    <w:rsid w:val="00A22F62"/>
    <w:rsid w:val="00A234D1"/>
    <w:rsid w:val="00A23755"/>
    <w:rsid w:val="00A237C9"/>
    <w:rsid w:val="00A23AEF"/>
    <w:rsid w:val="00A241A0"/>
    <w:rsid w:val="00A242F2"/>
    <w:rsid w:val="00A249DC"/>
    <w:rsid w:val="00A25032"/>
    <w:rsid w:val="00A25B33"/>
    <w:rsid w:val="00A26072"/>
    <w:rsid w:val="00A2615B"/>
    <w:rsid w:val="00A267DA"/>
    <w:rsid w:val="00A275BD"/>
    <w:rsid w:val="00A27719"/>
    <w:rsid w:val="00A30169"/>
    <w:rsid w:val="00A30408"/>
    <w:rsid w:val="00A307AC"/>
    <w:rsid w:val="00A30F1E"/>
    <w:rsid w:val="00A317EE"/>
    <w:rsid w:val="00A31BCC"/>
    <w:rsid w:val="00A31C23"/>
    <w:rsid w:val="00A31FE5"/>
    <w:rsid w:val="00A32367"/>
    <w:rsid w:val="00A32660"/>
    <w:rsid w:val="00A326CD"/>
    <w:rsid w:val="00A327D0"/>
    <w:rsid w:val="00A33868"/>
    <w:rsid w:val="00A33B07"/>
    <w:rsid w:val="00A33CBA"/>
    <w:rsid w:val="00A34201"/>
    <w:rsid w:val="00A34255"/>
    <w:rsid w:val="00A34353"/>
    <w:rsid w:val="00A345C2"/>
    <w:rsid w:val="00A348BD"/>
    <w:rsid w:val="00A34E6C"/>
    <w:rsid w:val="00A35036"/>
    <w:rsid w:val="00A351E9"/>
    <w:rsid w:val="00A35490"/>
    <w:rsid w:val="00A354ED"/>
    <w:rsid w:val="00A358F4"/>
    <w:rsid w:val="00A35BF0"/>
    <w:rsid w:val="00A35C55"/>
    <w:rsid w:val="00A36A9C"/>
    <w:rsid w:val="00A36BA9"/>
    <w:rsid w:val="00A3764D"/>
    <w:rsid w:val="00A40D43"/>
    <w:rsid w:val="00A41220"/>
    <w:rsid w:val="00A413A9"/>
    <w:rsid w:val="00A414A5"/>
    <w:rsid w:val="00A417B3"/>
    <w:rsid w:val="00A41D08"/>
    <w:rsid w:val="00A41EFB"/>
    <w:rsid w:val="00A4260F"/>
    <w:rsid w:val="00A429E3"/>
    <w:rsid w:val="00A4322F"/>
    <w:rsid w:val="00A43615"/>
    <w:rsid w:val="00A439A0"/>
    <w:rsid w:val="00A43E02"/>
    <w:rsid w:val="00A443C2"/>
    <w:rsid w:val="00A444C9"/>
    <w:rsid w:val="00A4467F"/>
    <w:rsid w:val="00A458A9"/>
    <w:rsid w:val="00A45BD6"/>
    <w:rsid w:val="00A46144"/>
    <w:rsid w:val="00A46B05"/>
    <w:rsid w:val="00A46D35"/>
    <w:rsid w:val="00A471A5"/>
    <w:rsid w:val="00A47436"/>
    <w:rsid w:val="00A47CE3"/>
    <w:rsid w:val="00A500A1"/>
    <w:rsid w:val="00A50180"/>
    <w:rsid w:val="00A502DC"/>
    <w:rsid w:val="00A506D6"/>
    <w:rsid w:val="00A50FA4"/>
    <w:rsid w:val="00A51238"/>
    <w:rsid w:val="00A518F9"/>
    <w:rsid w:val="00A51970"/>
    <w:rsid w:val="00A51C25"/>
    <w:rsid w:val="00A51EF8"/>
    <w:rsid w:val="00A52000"/>
    <w:rsid w:val="00A52040"/>
    <w:rsid w:val="00A52142"/>
    <w:rsid w:val="00A52183"/>
    <w:rsid w:val="00A52503"/>
    <w:rsid w:val="00A52A89"/>
    <w:rsid w:val="00A52E95"/>
    <w:rsid w:val="00A53C2F"/>
    <w:rsid w:val="00A53CD0"/>
    <w:rsid w:val="00A53F7E"/>
    <w:rsid w:val="00A5420F"/>
    <w:rsid w:val="00A543D4"/>
    <w:rsid w:val="00A548DE"/>
    <w:rsid w:val="00A550BB"/>
    <w:rsid w:val="00A55238"/>
    <w:rsid w:val="00A558C9"/>
    <w:rsid w:val="00A55AE4"/>
    <w:rsid w:val="00A55F62"/>
    <w:rsid w:val="00A55F9B"/>
    <w:rsid w:val="00A5671F"/>
    <w:rsid w:val="00A567C5"/>
    <w:rsid w:val="00A57EA9"/>
    <w:rsid w:val="00A6029F"/>
    <w:rsid w:val="00A6067A"/>
    <w:rsid w:val="00A607BD"/>
    <w:rsid w:val="00A61300"/>
    <w:rsid w:val="00A61D52"/>
    <w:rsid w:val="00A62356"/>
    <w:rsid w:val="00A6286F"/>
    <w:rsid w:val="00A629A9"/>
    <w:rsid w:val="00A62A06"/>
    <w:rsid w:val="00A62DAA"/>
    <w:rsid w:val="00A63AD0"/>
    <w:rsid w:val="00A6482B"/>
    <w:rsid w:val="00A64FDB"/>
    <w:rsid w:val="00A6507F"/>
    <w:rsid w:val="00A656C0"/>
    <w:rsid w:val="00A65F6B"/>
    <w:rsid w:val="00A660D5"/>
    <w:rsid w:val="00A66582"/>
    <w:rsid w:val="00A66761"/>
    <w:rsid w:val="00A669E2"/>
    <w:rsid w:val="00A66D18"/>
    <w:rsid w:val="00A66D4E"/>
    <w:rsid w:val="00A66E0C"/>
    <w:rsid w:val="00A6722B"/>
    <w:rsid w:val="00A6736A"/>
    <w:rsid w:val="00A675EC"/>
    <w:rsid w:val="00A701F7"/>
    <w:rsid w:val="00A70205"/>
    <w:rsid w:val="00A70609"/>
    <w:rsid w:val="00A708D4"/>
    <w:rsid w:val="00A7092C"/>
    <w:rsid w:val="00A70ADE"/>
    <w:rsid w:val="00A7176B"/>
    <w:rsid w:val="00A718F1"/>
    <w:rsid w:val="00A71E10"/>
    <w:rsid w:val="00A720BC"/>
    <w:rsid w:val="00A722F9"/>
    <w:rsid w:val="00A72588"/>
    <w:rsid w:val="00A72696"/>
    <w:rsid w:val="00A728E5"/>
    <w:rsid w:val="00A72CDE"/>
    <w:rsid w:val="00A72DB4"/>
    <w:rsid w:val="00A7363A"/>
    <w:rsid w:val="00A73800"/>
    <w:rsid w:val="00A73914"/>
    <w:rsid w:val="00A74326"/>
    <w:rsid w:val="00A74654"/>
    <w:rsid w:val="00A748FF"/>
    <w:rsid w:val="00A74911"/>
    <w:rsid w:val="00A74C10"/>
    <w:rsid w:val="00A74E3D"/>
    <w:rsid w:val="00A7552E"/>
    <w:rsid w:val="00A75675"/>
    <w:rsid w:val="00A757B7"/>
    <w:rsid w:val="00A7592D"/>
    <w:rsid w:val="00A76112"/>
    <w:rsid w:val="00A764D7"/>
    <w:rsid w:val="00A765EB"/>
    <w:rsid w:val="00A76670"/>
    <w:rsid w:val="00A76967"/>
    <w:rsid w:val="00A76B21"/>
    <w:rsid w:val="00A771CF"/>
    <w:rsid w:val="00A77470"/>
    <w:rsid w:val="00A77971"/>
    <w:rsid w:val="00A77FC3"/>
    <w:rsid w:val="00A80513"/>
    <w:rsid w:val="00A80A1B"/>
    <w:rsid w:val="00A80CD2"/>
    <w:rsid w:val="00A81529"/>
    <w:rsid w:val="00A81686"/>
    <w:rsid w:val="00A8197E"/>
    <w:rsid w:val="00A81C5C"/>
    <w:rsid w:val="00A8215F"/>
    <w:rsid w:val="00A827DE"/>
    <w:rsid w:val="00A82DBA"/>
    <w:rsid w:val="00A831D7"/>
    <w:rsid w:val="00A8346C"/>
    <w:rsid w:val="00A83653"/>
    <w:rsid w:val="00A83BA3"/>
    <w:rsid w:val="00A84B01"/>
    <w:rsid w:val="00A84C80"/>
    <w:rsid w:val="00A84CC5"/>
    <w:rsid w:val="00A8520A"/>
    <w:rsid w:val="00A85D0C"/>
    <w:rsid w:val="00A86314"/>
    <w:rsid w:val="00A864BF"/>
    <w:rsid w:val="00A87A07"/>
    <w:rsid w:val="00A87B1D"/>
    <w:rsid w:val="00A9019F"/>
    <w:rsid w:val="00A9045F"/>
    <w:rsid w:val="00A904B7"/>
    <w:rsid w:val="00A90DE8"/>
    <w:rsid w:val="00A911CF"/>
    <w:rsid w:val="00A913AE"/>
    <w:rsid w:val="00A9185D"/>
    <w:rsid w:val="00A91EAE"/>
    <w:rsid w:val="00A91FD9"/>
    <w:rsid w:val="00A92C9B"/>
    <w:rsid w:val="00A92F04"/>
    <w:rsid w:val="00A93390"/>
    <w:rsid w:val="00A933EE"/>
    <w:rsid w:val="00A93412"/>
    <w:rsid w:val="00A935D3"/>
    <w:rsid w:val="00A93A9C"/>
    <w:rsid w:val="00A94C71"/>
    <w:rsid w:val="00A950C1"/>
    <w:rsid w:val="00A95554"/>
    <w:rsid w:val="00A95555"/>
    <w:rsid w:val="00A95FFF"/>
    <w:rsid w:val="00A9623F"/>
    <w:rsid w:val="00A962A4"/>
    <w:rsid w:val="00A962EF"/>
    <w:rsid w:val="00A96674"/>
    <w:rsid w:val="00A96701"/>
    <w:rsid w:val="00A96947"/>
    <w:rsid w:val="00A96B3B"/>
    <w:rsid w:val="00A97273"/>
    <w:rsid w:val="00A974B8"/>
    <w:rsid w:val="00A97723"/>
    <w:rsid w:val="00A979AC"/>
    <w:rsid w:val="00A97F68"/>
    <w:rsid w:val="00AA014A"/>
    <w:rsid w:val="00AA05F9"/>
    <w:rsid w:val="00AA0BD9"/>
    <w:rsid w:val="00AA0C90"/>
    <w:rsid w:val="00AA10F3"/>
    <w:rsid w:val="00AA14A7"/>
    <w:rsid w:val="00AA1A93"/>
    <w:rsid w:val="00AA2917"/>
    <w:rsid w:val="00AA2B11"/>
    <w:rsid w:val="00AA3431"/>
    <w:rsid w:val="00AA34CB"/>
    <w:rsid w:val="00AA34F9"/>
    <w:rsid w:val="00AA44FE"/>
    <w:rsid w:val="00AA46B3"/>
    <w:rsid w:val="00AA478E"/>
    <w:rsid w:val="00AA4A87"/>
    <w:rsid w:val="00AA63E3"/>
    <w:rsid w:val="00AA6ABE"/>
    <w:rsid w:val="00AA6D34"/>
    <w:rsid w:val="00AA6E70"/>
    <w:rsid w:val="00AA799B"/>
    <w:rsid w:val="00AB0024"/>
    <w:rsid w:val="00AB014D"/>
    <w:rsid w:val="00AB038E"/>
    <w:rsid w:val="00AB0480"/>
    <w:rsid w:val="00AB059D"/>
    <w:rsid w:val="00AB0DDB"/>
    <w:rsid w:val="00AB1539"/>
    <w:rsid w:val="00AB1777"/>
    <w:rsid w:val="00AB18AE"/>
    <w:rsid w:val="00AB1A35"/>
    <w:rsid w:val="00AB1DAA"/>
    <w:rsid w:val="00AB2063"/>
    <w:rsid w:val="00AB2137"/>
    <w:rsid w:val="00AB2308"/>
    <w:rsid w:val="00AB252D"/>
    <w:rsid w:val="00AB2B8D"/>
    <w:rsid w:val="00AB2E11"/>
    <w:rsid w:val="00AB2ED1"/>
    <w:rsid w:val="00AB3C39"/>
    <w:rsid w:val="00AB41C7"/>
    <w:rsid w:val="00AB4230"/>
    <w:rsid w:val="00AB4404"/>
    <w:rsid w:val="00AB44F9"/>
    <w:rsid w:val="00AB492A"/>
    <w:rsid w:val="00AB4A67"/>
    <w:rsid w:val="00AB4BC2"/>
    <w:rsid w:val="00AB4F42"/>
    <w:rsid w:val="00AB5059"/>
    <w:rsid w:val="00AB51CD"/>
    <w:rsid w:val="00AB563A"/>
    <w:rsid w:val="00AB5EA2"/>
    <w:rsid w:val="00AB6280"/>
    <w:rsid w:val="00AB656A"/>
    <w:rsid w:val="00AB6A43"/>
    <w:rsid w:val="00AB6C4E"/>
    <w:rsid w:val="00AB6E70"/>
    <w:rsid w:val="00AB7343"/>
    <w:rsid w:val="00AB74D9"/>
    <w:rsid w:val="00AB76E1"/>
    <w:rsid w:val="00AC002A"/>
    <w:rsid w:val="00AC0D7B"/>
    <w:rsid w:val="00AC0F0A"/>
    <w:rsid w:val="00AC1928"/>
    <w:rsid w:val="00AC24C1"/>
    <w:rsid w:val="00AC2535"/>
    <w:rsid w:val="00AC256A"/>
    <w:rsid w:val="00AC2A23"/>
    <w:rsid w:val="00AC3B22"/>
    <w:rsid w:val="00AC4135"/>
    <w:rsid w:val="00AC5246"/>
    <w:rsid w:val="00AC5A57"/>
    <w:rsid w:val="00AC6ED3"/>
    <w:rsid w:val="00AC7276"/>
    <w:rsid w:val="00AC75FF"/>
    <w:rsid w:val="00AC762B"/>
    <w:rsid w:val="00AC771D"/>
    <w:rsid w:val="00AD04A2"/>
    <w:rsid w:val="00AD06AD"/>
    <w:rsid w:val="00AD14EA"/>
    <w:rsid w:val="00AD160D"/>
    <w:rsid w:val="00AD1CA4"/>
    <w:rsid w:val="00AD26E4"/>
    <w:rsid w:val="00AD2C60"/>
    <w:rsid w:val="00AD3A0E"/>
    <w:rsid w:val="00AD4335"/>
    <w:rsid w:val="00AD494E"/>
    <w:rsid w:val="00AD533F"/>
    <w:rsid w:val="00AD5490"/>
    <w:rsid w:val="00AD54BD"/>
    <w:rsid w:val="00AD60B9"/>
    <w:rsid w:val="00AD7DBD"/>
    <w:rsid w:val="00AE0982"/>
    <w:rsid w:val="00AE123D"/>
    <w:rsid w:val="00AE186F"/>
    <w:rsid w:val="00AE18BD"/>
    <w:rsid w:val="00AE19A5"/>
    <w:rsid w:val="00AE1D48"/>
    <w:rsid w:val="00AE216F"/>
    <w:rsid w:val="00AE23DB"/>
    <w:rsid w:val="00AE28B1"/>
    <w:rsid w:val="00AE2C00"/>
    <w:rsid w:val="00AE35B3"/>
    <w:rsid w:val="00AE38D2"/>
    <w:rsid w:val="00AE3E55"/>
    <w:rsid w:val="00AE4B3A"/>
    <w:rsid w:val="00AE51C6"/>
    <w:rsid w:val="00AE5EBD"/>
    <w:rsid w:val="00AE6162"/>
    <w:rsid w:val="00AE78AA"/>
    <w:rsid w:val="00AE7ADF"/>
    <w:rsid w:val="00AE7D28"/>
    <w:rsid w:val="00AF00E2"/>
    <w:rsid w:val="00AF0334"/>
    <w:rsid w:val="00AF0CF9"/>
    <w:rsid w:val="00AF1094"/>
    <w:rsid w:val="00AF10FF"/>
    <w:rsid w:val="00AF111E"/>
    <w:rsid w:val="00AF17DE"/>
    <w:rsid w:val="00AF2387"/>
    <w:rsid w:val="00AF2B53"/>
    <w:rsid w:val="00AF2CDD"/>
    <w:rsid w:val="00AF35FF"/>
    <w:rsid w:val="00AF379D"/>
    <w:rsid w:val="00AF40F8"/>
    <w:rsid w:val="00AF52A1"/>
    <w:rsid w:val="00AF5974"/>
    <w:rsid w:val="00AF5ACA"/>
    <w:rsid w:val="00AF65D5"/>
    <w:rsid w:val="00AF68D0"/>
    <w:rsid w:val="00AF6C93"/>
    <w:rsid w:val="00AF758F"/>
    <w:rsid w:val="00AF7789"/>
    <w:rsid w:val="00AF7AA8"/>
    <w:rsid w:val="00AF7AE7"/>
    <w:rsid w:val="00AF7CE3"/>
    <w:rsid w:val="00B005E7"/>
    <w:rsid w:val="00B00952"/>
    <w:rsid w:val="00B01B02"/>
    <w:rsid w:val="00B01B3B"/>
    <w:rsid w:val="00B01C48"/>
    <w:rsid w:val="00B01E2C"/>
    <w:rsid w:val="00B02699"/>
    <w:rsid w:val="00B0269C"/>
    <w:rsid w:val="00B029BC"/>
    <w:rsid w:val="00B02AAC"/>
    <w:rsid w:val="00B02E27"/>
    <w:rsid w:val="00B03696"/>
    <w:rsid w:val="00B03B21"/>
    <w:rsid w:val="00B03FA8"/>
    <w:rsid w:val="00B03FCB"/>
    <w:rsid w:val="00B0469D"/>
    <w:rsid w:val="00B0475F"/>
    <w:rsid w:val="00B0481F"/>
    <w:rsid w:val="00B04B38"/>
    <w:rsid w:val="00B055CE"/>
    <w:rsid w:val="00B06450"/>
    <w:rsid w:val="00B06CF2"/>
    <w:rsid w:val="00B072F0"/>
    <w:rsid w:val="00B07BBF"/>
    <w:rsid w:val="00B07D05"/>
    <w:rsid w:val="00B07DBE"/>
    <w:rsid w:val="00B07E3A"/>
    <w:rsid w:val="00B1062F"/>
    <w:rsid w:val="00B10662"/>
    <w:rsid w:val="00B10FA9"/>
    <w:rsid w:val="00B112B8"/>
    <w:rsid w:val="00B119F3"/>
    <w:rsid w:val="00B11D4A"/>
    <w:rsid w:val="00B11FA7"/>
    <w:rsid w:val="00B12164"/>
    <w:rsid w:val="00B125A3"/>
    <w:rsid w:val="00B12645"/>
    <w:rsid w:val="00B12E70"/>
    <w:rsid w:val="00B1343C"/>
    <w:rsid w:val="00B1361C"/>
    <w:rsid w:val="00B137D7"/>
    <w:rsid w:val="00B138D5"/>
    <w:rsid w:val="00B13957"/>
    <w:rsid w:val="00B13CB0"/>
    <w:rsid w:val="00B14807"/>
    <w:rsid w:val="00B14A61"/>
    <w:rsid w:val="00B14BC1"/>
    <w:rsid w:val="00B14E42"/>
    <w:rsid w:val="00B159EC"/>
    <w:rsid w:val="00B15B81"/>
    <w:rsid w:val="00B17717"/>
    <w:rsid w:val="00B20D14"/>
    <w:rsid w:val="00B21379"/>
    <w:rsid w:val="00B21E10"/>
    <w:rsid w:val="00B2253A"/>
    <w:rsid w:val="00B226B8"/>
    <w:rsid w:val="00B22A13"/>
    <w:rsid w:val="00B22A57"/>
    <w:rsid w:val="00B23215"/>
    <w:rsid w:val="00B2387D"/>
    <w:rsid w:val="00B238F6"/>
    <w:rsid w:val="00B23A29"/>
    <w:rsid w:val="00B24334"/>
    <w:rsid w:val="00B25286"/>
    <w:rsid w:val="00B25528"/>
    <w:rsid w:val="00B25F3D"/>
    <w:rsid w:val="00B264F9"/>
    <w:rsid w:val="00B26FCF"/>
    <w:rsid w:val="00B27439"/>
    <w:rsid w:val="00B275D0"/>
    <w:rsid w:val="00B3020C"/>
    <w:rsid w:val="00B304FD"/>
    <w:rsid w:val="00B31AFC"/>
    <w:rsid w:val="00B323F1"/>
    <w:rsid w:val="00B32742"/>
    <w:rsid w:val="00B3320E"/>
    <w:rsid w:val="00B3359D"/>
    <w:rsid w:val="00B33E3D"/>
    <w:rsid w:val="00B343A4"/>
    <w:rsid w:val="00B35348"/>
    <w:rsid w:val="00B35981"/>
    <w:rsid w:val="00B35CFF"/>
    <w:rsid w:val="00B35F2F"/>
    <w:rsid w:val="00B3604A"/>
    <w:rsid w:val="00B361DE"/>
    <w:rsid w:val="00B36276"/>
    <w:rsid w:val="00B36499"/>
    <w:rsid w:val="00B36D72"/>
    <w:rsid w:val="00B36DB5"/>
    <w:rsid w:val="00B37F6D"/>
    <w:rsid w:val="00B40A64"/>
    <w:rsid w:val="00B40FBD"/>
    <w:rsid w:val="00B411F9"/>
    <w:rsid w:val="00B41EF0"/>
    <w:rsid w:val="00B4326F"/>
    <w:rsid w:val="00B43538"/>
    <w:rsid w:val="00B43640"/>
    <w:rsid w:val="00B4383C"/>
    <w:rsid w:val="00B43A8F"/>
    <w:rsid w:val="00B44863"/>
    <w:rsid w:val="00B44916"/>
    <w:rsid w:val="00B44AB0"/>
    <w:rsid w:val="00B45848"/>
    <w:rsid w:val="00B459BE"/>
    <w:rsid w:val="00B46329"/>
    <w:rsid w:val="00B465C2"/>
    <w:rsid w:val="00B476EA"/>
    <w:rsid w:val="00B478B6"/>
    <w:rsid w:val="00B47A78"/>
    <w:rsid w:val="00B47C25"/>
    <w:rsid w:val="00B47D11"/>
    <w:rsid w:val="00B50A19"/>
    <w:rsid w:val="00B50C69"/>
    <w:rsid w:val="00B50FDC"/>
    <w:rsid w:val="00B51069"/>
    <w:rsid w:val="00B5187B"/>
    <w:rsid w:val="00B519FA"/>
    <w:rsid w:val="00B51A65"/>
    <w:rsid w:val="00B51BCE"/>
    <w:rsid w:val="00B51C41"/>
    <w:rsid w:val="00B51CB1"/>
    <w:rsid w:val="00B528BD"/>
    <w:rsid w:val="00B528F3"/>
    <w:rsid w:val="00B529F8"/>
    <w:rsid w:val="00B52D35"/>
    <w:rsid w:val="00B52E56"/>
    <w:rsid w:val="00B535B5"/>
    <w:rsid w:val="00B540BD"/>
    <w:rsid w:val="00B54322"/>
    <w:rsid w:val="00B543DF"/>
    <w:rsid w:val="00B54451"/>
    <w:rsid w:val="00B54491"/>
    <w:rsid w:val="00B54B11"/>
    <w:rsid w:val="00B54CB7"/>
    <w:rsid w:val="00B54E65"/>
    <w:rsid w:val="00B55165"/>
    <w:rsid w:val="00B555EE"/>
    <w:rsid w:val="00B5583E"/>
    <w:rsid w:val="00B559C7"/>
    <w:rsid w:val="00B55D54"/>
    <w:rsid w:val="00B5620B"/>
    <w:rsid w:val="00B563B1"/>
    <w:rsid w:val="00B56647"/>
    <w:rsid w:val="00B56813"/>
    <w:rsid w:val="00B56EFA"/>
    <w:rsid w:val="00B5758B"/>
    <w:rsid w:val="00B57E2C"/>
    <w:rsid w:val="00B60450"/>
    <w:rsid w:val="00B6075F"/>
    <w:rsid w:val="00B60EEF"/>
    <w:rsid w:val="00B60F7A"/>
    <w:rsid w:val="00B60FAB"/>
    <w:rsid w:val="00B61112"/>
    <w:rsid w:val="00B61C8D"/>
    <w:rsid w:val="00B6254A"/>
    <w:rsid w:val="00B62C5C"/>
    <w:rsid w:val="00B63888"/>
    <w:rsid w:val="00B63C9E"/>
    <w:rsid w:val="00B63CF4"/>
    <w:rsid w:val="00B63FBF"/>
    <w:rsid w:val="00B643A7"/>
    <w:rsid w:val="00B647D2"/>
    <w:rsid w:val="00B64AD8"/>
    <w:rsid w:val="00B6511B"/>
    <w:rsid w:val="00B652C5"/>
    <w:rsid w:val="00B66247"/>
    <w:rsid w:val="00B671D8"/>
    <w:rsid w:val="00B6737D"/>
    <w:rsid w:val="00B67427"/>
    <w:rsid w:val="00B67ED5"/>
    <w:rsid w:val="00B70102"/>
    <w:rsid w:val="00B703C8"/>
    <w:rsid w:val="00B709DF"/>
    <w:rsid w:val="00B70A66"/>
    <w:rsid w:val="00B70C4E"/>
    <w:rsid w:val="00B70E97"/>
    <w:rsid w:val="00B71060"/>
    <w:rsid w:val="00B7125E"/>
    <w:rsid w:val="00B71E0F"/>
    <w:rsid w:val="00B72772"/>
    <w:rsid w:val="00B72E01"/>
    <w:rsid w:val="00B7343D"/>
    <w:rsid w:val="00B73586"/>
    <w:rsid w:val="00B73643"/>
    <w:rsid w:val="00B73D2D"/>
    <w:rsid w:val="00B7413E"/>
    <w:rsid w:val="00B7432A"/>
    <w:rsid w:val="00B74B70"/>
    <w:rsid w:val="00B7527F"/>
    <w:rsid w:val="00B75719"/>
    <w:rsid w:val="00B75A42"/>
    <w:rsid w:val="00B75A89"/>
    <w:rsid w:val="00B75A90"/>
    <w:rsid w:val="00B75E4B"/>
    <w:rsid w:val="00B765B5"/>
    <w:rsid w:val="00B768EB"/>
    <w:rsid w:val="00B769EB"/>
    <w:rsid w:val="00B76EEE"/>
    <w:rsid w:val="00B7736F"/>
    <w:rsid w:val="00B80D54"/>
    <w:rsid w:val="00B81258"/>
    <w:rsid w:val="00B822E3"/>
    <w:rsid w:val="00B82715"/>
    <w:rsid w:val="00B827CC"/>
    <w:rsid w:val="00B82AA4"/>
    <w:rsid w:val="00B82CDE"/>
    <w:rsid w:val="00B831EB"/>
    <w:rsid w:val="00B83549"/>
    <w:rsid w:val="00B83A77"/>
    <w:rsid w:val="00B84728"/>
    <w:rsid w:val="00B84B1D"/>
    <w:rsid w:val="00B84CDB"/>
    <w:rsid w:val="00B850B2"/>
    <w:rsid w:val="00B8515B"/>
    <w:rsid w:val="00B855AF"/>
    <w:rsid w:val="00B85F0D"/>
    <w:rsid w:val="00B869B7"/>
    <w:rsid w:val="00B86E5B"/>
    <w:rsid w:val="00B87751"/>
    <w:rsid w:val="00B87863"/>
    <w:rsid w:val="00B910D2"/>
    <w:rsid w:val="00B914DD"/>
    <w:rsid w:val="00B91686"/>
    <w:rsid w:val="00B91702"/>
    <w:rsid w:val="00B91718"/>
    <w:rsid w:val="00B91AFF"/>
    <w:rsid w:val="00B91E02"/>
    <w:rsid w:val="00B9269A"/>
    <w:rsid w:val="00B92AAB"/>
    <w:rsid w:val="00B92D49"/>
    <w:rsid w:val="00B932F4"/>
    <w:rsid w:val="00B93573"/>
    <w:rsid w:val="00B939A8"/>
    <w:rsid w:val="00B93FCC"/>
    <w:rsid w:val="00B93FE2"/>
    <w:rsid w:val="00B9445C"/>
    <w:rsid w:val="00B9465D"/>
    <w:rsid w:val="00B94DE3"/>
    <w:rsid w:val="00B94F08"/>
    <w:rsid w:val="00B9517D"/>
    <w:rsid w:val="00B95273"/>
    <w:rsid w:val="00B962E6"/>
    <w:rsid w:val="00B96306"/>
    <w:rsid w:val="00B96504"/>
    <w:rsid w:val="00B96A78"/>
    <w:rsid w:val="00B96C1F"/>
    <w:rsid w:val="00B9762C"/>
    <w:rsid w:val="00B97B76"/>
    <w:rsid w:val="00B97E42"/>
    <w:rsid w:val="00B97F0F"/>
    <w:rsid w:val="00BA0BCA"/>
    <w:rsid w:val="00BA1362"/>
    <w:rsid w:val="00BA1553"/>
    <w:rsid w:val="00BA1C34"/>
    <w:rsid w:val="00BA1E42"/>
    <w:rsid w:val="00BA1E96"/>
    <w:rsid w:val="00BA208F"/>
    <w:rsid w:val="00BA2CFB"/>
    <w:rsid w:val="00BA2EFE"/>
    <w:rsid w:val="00BA30E6"/>
    <w:rsid w:val="00BA316B"/>
    <w:rsid w:val="00BA32A8"/>
    <w:rsid w:val="00BA33B0"/>
    <w:rsid w:val="00BA3643"/>
    <w:rsid w:val="00BA39B0"/>
    <w:rsid w:val="00BA3FDC"/>
    <w:rsid w:val="00BA48E6"/>
    <w:rsid w:val="00BA5300"/>
    <w:rsid w:val="00BA55ED"/>
    <w:rsid w:val="00BA5641"/>
    <w:rsid w:val="00BA5A26"/>
    <w:rsid w:val="00BA5C19"/>
    <w:rsid w:val="00BA5C60"/>
    <w:rsid w:val="00BA5E7C"/>
    <w:rsid w:val="00BA67F7"/>
    <w:rsid w:val="00BA7087"/>
    <w:rsid w:val="00BA72E8"/>
    <w:rsid w:val="00BB018E"/>
    <w:rsid w:val="00BB081D"/>
    <w:rsid w:val="00BB0DC3"/>
    <w:rsid w:val="00BB1196"/>
    <w:rsid w:val="00BB121F"/>
    <w:rsid w:val="00BB129A"/>
    <w:rsid w:val="00BB20D9"/>
    <w:rsid w:val="00BB21D6"/>
    <w:rsid w:val="00BB224D"/>
    <w:rsid w:val="00BB227C"/>
    <w:rsid w:val="00BB286F"/>
    <w:rsid w:val="00BB2CCF"/>
    <w:rsid w:val="00BB353A"/>
    <w:rsid w:val="00BB35A9"/>
    <w:rsid w:val="00BB38C8"/>
    <w:rsid w:val="00BB3BC2"/>
    <w:rsid w:val="00BB3CEA"/>
    <w:rsid w:val="00BB4349"/>
    <w:rsid w:val="00BB48D3"/>
    <w:rsid w:val="00BB4AF1"/>
    <w:rsid w:val="00BB54B1"/>
    <w:rsid w:val="00BB54C4"/>
    <w:rsid w:val="00BB563A"/>
    <w:rsid w:val="00BB5B8A"/>
    <w:rsid w:val="00BB5BA1"/>
    <w:rsid w:val="00BB613A"/>
    <w:rsid w:val="00BB67AC"/>
    <w:rsid w:val="00BB6EAD"/>
    <w:rsid w:val="00BB7152"/>
    <w:rsid w:val="00BB77DE"/>
    <w:rsid w:val="00BC0FD0"/>
    <w:rsid w:val="00BC1021"/>
    <w:rsid w:val="00BC10CD"/>
    <w:rsid w:val="00BC1295"/>
    <w:rsid w:val="00BC20D2"/>
    <w:rsid w:val="00BC2FFA"/>
    <w:rsid w:val="00BC323F"/>
    <w:rsid w:val="00BC33DC"/>
    <w:rsid w:val="00BC3E79"/>
    <w:rsid w:val="00BC4A04"/>
    <w:rsid w:val="00BC4A94"/>
    <w:rsid w:val="00BC5058"/>
    <w:rsid w:val="00BC5408"/>
    <w:rsid w:val="00BC60E8"/>
    <w:rsid w:val="00BC70EF"/>
    <w:rsid w:val="00BC7CDD"/>
    <w:rsid w:val="00BC7DAA"/>
    <w:rsid w:val="00BC7DC0"/>
    <w:rsid w:val="00BD0860"/>
    <w:rsid w:val="00BD0BE9"/>
    <w:rsid w:val="00BD0E2E"/>
    <w:rsid w:val="00BD0F2C"/>
    <w:rsid w:val="00BD1116"/>
    <w:rsid w:val="00BD1388"/>
    <w:rsid w:val="00BD2169"/>
    <w:rsid w:val="00BD2A20"/>
    <w:rsid w:val="00BD2EAB"/>
    <w:rsid w:val="00BD2EB4"/>
    <w:rsid w:val="00BD3044"/>
    <w:rsid w:val="00BD39E3"/>
    <w:rsid w:val="00BD3C45"/>
    <w:rsid w:val="00BD42F8"/>
    <w:rsid w:val="00BD473D"/>
    <w:rsid w:val="00BD4787"/>
    <w:rsid w:val="00BD47F7"/>
    <w:rsid w:val="00BD48B2"/>
    <w:rsid w:val="00BD4C83"/>
    <w:rsid w:val="00BD5797"/>
    <w:rsid w:val="00BD5A18"/>
    <w:rsid w:val="00BD6206"/>
    <w:rsid w:val="00BD622B"/>
    <w:rsid w:val="00BD6ADD"/>
    <w:rsid w:val="00BD7A47"/>
    <w:rsid w:val="00BD7E64"/>
    <w:rsid w:val="00BE00DF"/>
    <w:rsid w:val="00BE03FE"/>
    <w:rsid w:val="00BE0C9B"/>
    <w:rsid w:val="00BE0D84"/>
    <w:rsid w:val="00BE0FFB"/>
    <w:rsid w:val="00BE13C1"/>
    <w:rsid w:val="00BE1FE3"/>
    <w:rsid w:val="00BE280A"/>
    <w:rsid w:val="00BE2911"/>
    <w:rsid w:val="00BE3058"/>
    <w:rsid w:val="00BE3124"/>
    <w:rsid w:val="00BE347B"/>
    <w:rsid w:val="00BE3633"/>
    <w:rsid w:val="00BE36BB"/>
    <w:rsid w:val="00BE3C37"/>
    <w:rsid w:val="00BE3E06"/>
    <w:rsid w:val="00BE4353"/>
    <w:rsid w:val="00BE44F9"/>
    <w:rsid w:val="00BE47EF"/>
    <w:rsid w:val="00BE4969"/>
    <w:rsid w:val="00BE4EE6"/>
    <w:rsid w:val="00BE515D"/>
    <w:rsid w:val="00BE5A02"/>
    <w:rsid w:val="00BE5EB5"/>
    <w:rsid w:val="00BE68EF"/>
    <w:rsid w:val="00BE6BA3"/>
    <w:rsid w:val="00BE7017"/>
    <w:rsid w:val="00BE72AC"/>
    <w:rsid w:val="00BF0317"/>
    <w:rsid w:val="00BF1215"/>
    <w:rsid w:val="00BF1D0B"/>
    <w:rsid w:val="00BF22AA"/>
    <w:rsid w:val="00BF26F3"/>
    <w:rsid w:val="00BF293A"/>
    <w:rsid w:val="00BF2F41"/>
    <w:rsid w:val="00BF3109"/>
    <w:rsid w:val="00BF355F"/>
    <w:rsid w:val="00BF3998"/>
    <w:rsid w:val="00BF41EB"/>
    <w:rsid w:val="00BF4481"/>
    <w:rsid w:val="00BF457B"/>
    <w:rsid w:val="00BF473E"/>
    <w:rsid w:val="00BF4A84"/>
    <w:rsid w:val="00BF5159"/>
    <w:rsid w:val="00BF5597"/>
    <w:rsid w:val="00BF5719"/>
    <w:rsid w:val="00BF612B"/>
    <w:rsid w:val="00BF6F80"/>
    <w:rsid w:val="00BF6F9E"/>
    <w:rsid w:val="00BF704A"/>
    <w:rsid w:val="00BF72DA"/>
    <w:rsid w:val="00BF7331"/>
    <w:rsid w:val="00C004A0"/>
    <w:rsid w:val="00C014E0"/>
    <w:rsid w:val="00C015B7"/>
    <w:rsid w:val="00C02798"/>
    <w:rsid w:val="00C02859"/>
    <w:rsid w:val="00C03091"/>
    <w:rsid w:val="00C03599"/>
    <w:rsid w:val="00C0361A"/>
    <w:rsid w:val="00C03CE6"/>
    <w:rsid w:val="00C03E04"/>
    <w:rsid w:val="00C0454F"/>
    <w:rsid w:val="00C048A6"/>
    <w:rsid w:val="00C050C8"/>
    <w:rsid w:val="00C058C2"/>
    <w:rsid w:val="00C059B8"/>
    <w:rsid w:val="00C05C88"/>
    <w:rsid w:val="00C062D0"/>
    <w:rsid w:val="00C062EF"/>
    <w:rsid w:val="00C07094"/>
    <w:rsid w:val="00C071F9"/>
    <w:rsid w:val="00C07405"/>
    <w:rsid w:val="00C07473"/>
    <w:rsid w:val="00C07A5F"/>
    <w:rsid w:val="00C07CAD"/>
    <w:rsid w:val="00C10269"/>
    <w:rsid w:val="00C108BF"/>
    <w:rsid w:val="00C10CE1"/>
    <w:rsid w:val="00C10D49"/>
    <w:rsid w:val="00C10EA8"/>
    <w:rsid w:val="00C1158B"/>
    <w:rsid w:val="00C119DA"/>
    <w:rsid w:val="00C11A15"/>
    <w:rsid w:val="00C11A3C"/>
    <w:rsid w:val="00C11B90"/>
    <w:rsid w:val="00C11EF7"/>
    <w:rsid w:val="00C1202D"/>
    <w:rsid w:val="00C1213B"/>
    <w:rsid w:val="00C123B7"/>
    <w:rsid w:val="00C12418"/>
    <w:rsid w:val="00C12AF0"/>
    <w:rsid w:val="00C12DC0"/>
    <w:rsid w:val="00C13D7F"/>
    <w:rsid w:val="00C14579"/>
    <w:rsid w:val="00C148EE"/>
    <w:rsid w:val="00C1558C"/>
    <w:rsid w:val="00C1569F"/>
    <w:rsid w:val="00C1572C"/>
    <w:rsid w:val="00C161EF"/>
    <w:rsid w:val="00C1654C"/>
    <w:rsid w:val="00C17680"/>
    <w:rsid w:val="00C17CFE"/>
    <w:rsid w:val="00C203C7"/>
    <w:rsid w:val="00C208CD"/>
    <w:rsid w:val="00C208EC"/>
    <w:rsid w:val="00C20D7E"/>
    <w:rsid w:val="00C21B84"/>
    <w:rsid w:val="00C22266"/>
    <w:rsid w:val="00C22372"/>
    <w:rsid w:val="00C229DC"/>
    <w:rsid w:val="00C23531"/>
    <w:rsid w:val="00C23883"/>
    <w:rsid w:val="00C23BC8"/>
    <w:rsid w:val="00C23C45"/>
    <w:rsid w:val="00C23E60"/>
    <w:rsid w:val="00C242D6"/>
    <w:rsid w:val="00C24331"/>
    <w:rsid w:val="00C2496B"/>
    <w:rsid w:val="00C2551A"/>
    <w:rsid w:val="00C2555C"/>
    <w:rsid w:val="00C256C2"/>
    <w:rsid w:val="00C258A4"/>
    <w:rsid w:val="00C25927"/>
    <w:rsid w:val="00C25A07"/>
    <w:rsid w:val="00C25FDC"/>
    <w:rsid w:val="00C278C0"/>
    <w:rsid w:val="00C3033A"/>
    <w:rsid w:val="00C304E3"/>
    <w:rsid w:val="00C30965"/>
    <w:rsid w:val="00C30D73"/>
    <w:rsid w:val="00C31A61"/>
    <w:rsid w:val="00C31B5F"/>
    <w:rsid w:val="00C31E7B"/>
    <w:rsid w:val="00C31FB6"/>
    <w:rsid w:val="00C3223D"/>
    <w:rsid w:val="00C322EC"/>
    <w:rsid w:val="00C32868"/>
    <w:rsid w:val="00C328C1"/>
    <w:rsid w:val="00C32C1E"/>
    <w:rsid w:val="00C32D4B"/>
    <w:rsid w:val="00C33F48"/>
    <w:rsid w:val="00C33F75"/>
    <w:rsid w:val="00C33FB5"/>
    <w:rsid w:val="00C34928"/>
    <w:rsid w:val="00C3619B"/>
    <w:rsid w:val="00C36476"/>
    <w:rsid w:val="00C3690E"/>
    <w:rsid w:val="00C36AC7"/>
    <w:rsid w:val="00C36D2B"/>
    <w:rsid w:val="00C3708E"/>
    <w:rsid w:val="00C3798E"/>
    <w:rsid w:val="00C37C7D"/>
    <w:rsid w:val="00C37FBE"/>
    <w:rsid w:val="00C4098F"/>
    <w:rsid w:val="00C41589"/>
    <w:rsid w:val="00C41C93"/>
    <w:rsid w:val="00C428CB"/>
    <w:rsid w:val="00C428F6"/>
    <w:rsid w:val="00C42E22"/>
    <w:rsid w:val="00C42E2A"/>
    <w:rsid w:val="00C4428E"/>
    <w:rsid w:val="00C44665"/>
    <w:rsid w:val="00C4486B"/>
    <w:rsid w:val="00C449A9"/>
    <w:rsid w:val="00C45AA6"/>
    <w:rsid w:val="00C45B29"/>
    <w:rsid w:val="00C45CEB"/>
    <w:rsid w:val="00C45D5D"/>
    <w:rsid w:val="00C465BD"/>
    <w:rsid w:val="00C46BE4"/>
    <w:rsid w:val="00C47366"/>
    <w:rsid w:val="00C4746F"/>
    <w:rsid w:val="00C475C6"/>
    <w:rsid w:val="00C501F0"/>
    <w:rsid w:val="00C5020C"/>
    <w:rsid w:val="00C50C64"/>
    <w:rsid w:val="00C50DD8"/>
    <w:rsid w:val="00C51777"/>
    <w:rsid w:val="00C51EB9"/>
    <w:rsid w:val="00C52113"/>
    <w:rsid w:val="00C52F12"/>
    <w:rsid w:val="00C531CE"/>
    <w:rsid w:val="00C53362"/>
    <w:rsid w:val="00C53776"/>
    <w:rsid w:val="00C54E5D"/>
    <w:rsid w:val="00C54E79"/>
    <w:rsid w:val="00C54EE0"/>
    <w:rsid w:val="00C54F59"/>
    <w:rsid w:val="00C55342"/>
    <w:rsid w:val="00C5558F"/>
    <w:rsid w:val="00C55649"/>
    <w:rsid w:val="00C57342"/>
    <w:rsid w:val="00C576D5"/>
    <w:rsid w:val="00C5795A"/>
    <w:rsid w:val="00C57F2E"/>
    <w:rsid w:val="00C60154"/>
    <w:rsid w:val="00C6035D"/>
    <w:rsid w:val="00C6050A"/>
    <w:rsid w:val="00C611F1"/>
    <w:rsid w:val="00C61250"/>
    <w:rsid w:val="00C614ED"/>
    <w:rsid w:val="00C62C69"/>
    <w:rsid w:val="00C62D7C"/>
    <w:rsid w:val="00C63075"/>
    <w:rsid w:val="00C630A8"/>
    <w:rsid w:val="00C635E0"/>
    <w:rsid w:val="00C63853"/>
    <w:rsid w:val="00C63E7B"/>
    <w:rsid w:val="00C6419A"/>
    <w:rsid w:val="00C643E4"/>
    <w:rsid w:val="00C6444D"/>
    <w:rsid w:val="00C64A52"/>
    <w:rsid w:val="00C64B09"/>
    <w:rsid w:val="00C650A0"/>
    <w:rsid w:val="00C65C5D"/>
    <w:rsid w:val="00C66320"/>
    <w:rsid w:val="00C66F07"/>
    <w:rsid w:val="00C67356"/>
    <w:rsid w:val="00C67510"/>
    <w:rsid w:val="00C677F8"/>
    <w:rsid w:val="00C67D3A"/>
    <w:rsid w:val="00C71370"/>
    <w:rsid w:val="00C71884"/>
    <w:rsid w:val="00C71B13"/>
    <w:rsid w:val="00C7203C"/>
    <w:rsid w:val="00C7252A"/>
    <w:rsid w:val="00C72578"/>
    <w:rsid w:val="00C72816"/>
    <w:rsid w:val="00C72A2D"/>
    <w:rsid w:val="00C72AFA"/>
    <w:rsid w:val="00C72DC6"/>
    <w:rsid w:val="00C72EB8"/>
    <w:rsid w:val="00C72F4E"/>
    <w:rsid w:val="00C738ED"/>
    <w:rsid w:val="00C740FF"/>
    <w:rsid w:val="00C742B9"/>
    <w:rsid w:val="00C745E0"/>
    <w:rsid w:val="00C74881"/>
    <w:rsid w:val="00C748E4"/>
    <w:rsid w:val="00C74A1D"/>
    <w:rsid w:val="00C755C2"/>
    <w:rsid w:val="00C75969"/>
    <w:rsid w:val="00C76410"/>
    <w:rsid w:val="00C764F7"/>
    <w:rsid w:val="00C769D5"/>
    <w:rsid w:val="00C7710B"/>
    <w:rsid w:val="00C776FF"/>
    <w:rsid w:val="00C778EA"/>
    <w:rsid w:val="00C77F67"/>
    <w:rsid w:val="00C77FC6"/>
    <w:rsid w:val="00C80005"/>
    <w:rsid w:val="00C800D6"/>
    <w:rsid w:val="00C80728"/>
    <w:rsid w:val="00C807F6"/>
    <w:rsid w:val="00C8091F"/>
    <w:rsid w:val="00C81012"/>
    <w:rsid w:val="00C8166A"/>
    <w:rsid w:val="00C82442"/>
    <w:rsid w:val="00C8254B"/>
    <w:rsid w:val="00C826EF"/>
    <w:rsid w:val="00C82A94"/>
    <w:rsid w:val="00C82F39"/>
    <w:rsid w:val="00C82FE5"/>
    <w:rsid w:val="00C83030"/>
    <w:rsid w:val="00C83241"/>
    <w:rsid w:val="00C839BF"/>
    <w:rsid w:val="00C83A7C"/>
    <w:rsid w:val="00C83C2F"/>
    <w:rsid w:val="00C85584"/>
    <w:rsid w:val="00C856B7"/>
    <w:rsid w:val="00C85775"/>
    <w:rsid w:val="00C8609E"/>
    <w:rsid w:val="00C8671F"/>
    <w:rsid w:val="00C86906"/>
    <w:rsid w:val="00C86FB2"/>
    <w:rsid w:val="00C86FB9"/>
    <w:rsid w:val="00C8719A"/>
    <w:rsid w:val="00C87C42"/>
    <w:rsid w:val="00C90492"/>
    <w:rsid w:val="00C90A34"/>
    <w:rsid w:val="00C90BA4"/>
    <w:rsid w:val="00C90EF3"/>
    <w:rsid w:val="00C91E55"/>
    <w:rsid w:val="00C92DDE"/>
    <w:rsid w:val="00C931F1"/>
    <w:rsid w:val="00C93F38"/>
    <w:rsid w:val="00C94AC6"/>
    <w:rsid w:val="00C9593D"/>
    <w:rsid w:val="00C95EBA"/>
    <w:rsid w:val="00C965A0"/>
    <w:rsid w:val="00C966F5"/>
    <w:rsid w:val="00C968E4"/>
    <w:rsid w:val="00C96EEF"/>
    <w:rsid w:val="00C975E0"/>
    <w:rsid w:val="00C97C61"/>
    <w:rsid w:val="00C97E72"/>
    <w:rsid w:val="00C97F29"/>
    <w:rsid w:val="00C97F3B"/>
    <w:rsid w:val="00C97F5D"/>
    <w:rsid w:val="00C97FFB"/>
    <w:rsid w:val="00CA0553"/>
    <w:rsid w:val="00CA0B89"/>
    <w:rsid w:val="00CA0D9C"/>
    <w:rsid w:val="00CA0FDA"/>
    <w:rsid w:val="00CA15E5"/>
    <w:rsid w:val="00CA16D0"/>
    <w:rsid w:val="00CA16EA"/>
    <w:rsid w:val="00CA18FF"/>
    <w:rsid w:val="00CA2C5D"/>
    <w:rsid w:val="00CA2D41"/>
    <w:rsid w:val="00CA35F3"/>
    <w:rsid w:val="00CA46D7"/>
    <w:rsid w:val="00CA4AA9"/>
    <w:rsid w:val="00CA4DC8"/>
    <w:rsid w:val="00CA5628"/>
    <w:rsid w:val="00CA5AF1"/>
    <w:rsid w:val="00CA5DF0"/>
    <w:rsid w:val="00CA62AD"/>
    <w:rsid w:val="00CA63A4"/>
    <w:rsid w:val="00CA6489"/>
    <w:rsid w:val="00CA6932"/>
    <w:rsid w:val="00CA6CBF"/>
    <w:rsid w:val="00CA7072"/>
    <w:rsid w:val="00CA765E"/>
    <w:rsid w:val="00CA7E24"/>
    <w:rsid w:val="00CB02CF"/>
    <w:rsid w:val="00CB03C3"/>
    <w:rsid w:val="00CB0AA2"/>
    <w:rsid w:val="00CB1BF8"/>
    <w:rsid w:val="00CB2083"/>
    <w:rsid w:val="00CB25B7"/>
    <w:rsid w:val="00CB26E6"/>
    <w:rsid w:val="00CB2A98"/>
    <w:rsid w:val="00CB2F1D"/>
    <w:rsid w:val="00CB36EC"/>
    <w:rsid w:val="00CB3924"/>
    <w:rsid w:val="00CB3D1E"/>
    <w:rsid w:val="00CB3FC0"/>
    <w:rsid w:val="00CB406C"/>
    <w:rsid w:val="00CB41FE"/>
    <w:rsid w:val="00CB4274"/>
    <w:rsid w:val="00CB453E"/>
    <w:rsid w:val="00CB4817"/>
    <w:rsid w:val="00CB4FB3"/>
    <w:rsid w:val="00CB513E"/>
    <w:rsid w:val="00CB55D0"/>
    <w:rsid w:val="00CB57EE"/>
    <w:rsid w:val="00CB5AD9"/>
    <w:rsid w:val="00CB60DA"/>
    <w:rsid w:val="00CB61E3"/>
    <w:rsid w:val="00CB6C19"/>
    <w:rsid w:val="00CB71F8"/>
    <w:rsid w:val="00CB76AB"/>
    <w:rsid w:val="00CB7DCF"/>
    <w:rsid w:val="00CC163A"/>
    <w:rsid w:val="00CC16EE"/>
    <w:rsid w:val="00CC18C6"/>
    <w:rsid w:val="00CC22E4"/>
    <w:rsid w:val="00CC2E5C"/>
    <w:rsid w:val="00CC3443"/>
    <w:rsid w:val="00CC36DF"/>
    <w:rsid w:val="00CC44B6"/>
    <w:rsid w:val="00CC5133"/>
    <w:rsid w:val="00CC607B"/>
    <w:rsid w:val="00CC7170"/>
    <w:rsid w:val="00CC7450"/>
    <w:rsid w:val="00CC74B8"/>
    <w:rsid w:val="00CC7549"/>
    <w:rsid w:val="00CC76AF"/>
    <w:rsid w:val="00CC7EA5"/>
    <w:rsid w:val="00CD0017"/>
    <w:rsid w:val="00CD057B"/>
    <w:rsid w:val="00CD0DB8"/>
    <w:rsid w:val="00CD1551"/>
    <w:rsid w:val="00CD155C"/>
    <w:rsid w:val="00CD1625"/>
    <w:rsid w:val="00CD164B"/>
    <w:rsid w:val="00CD1A66"/>
    <w:rsid w:val="00CD1B9F"/>
    <w:rsid w:val="00CD1C39"/>
    <w:rsid w:val="00CD2477"/>
    <w:rsid w:val="00CD2568"/>
    <w:rsid w:val="00CD2575"/>
    <w:rsid w:val="00CD2B28"/>
    <w:rsid w:val="00CD2F5D"/>
    <w:rsid w:val="00CD2F79"/>
    <w:rsid w:val="00CD3DF9"/>
    <w:rsid w:val="00CD52A7"/>
    <w:rsid w:val="00CD58FA"/>
    <w:rsid w:val="00CD6478"/>
    <w:rsid w:val="00CD6507"/>
    <w:rsid w:val="00CD6883"/>
    <w:rsid w:val="00CD7011"/>
    <w:rsid w:val="00CD72DC"/>
    <w:rsid w:val="00CD7803"/>
    <w:rsid w:val="00CD7AC2"/>
    <w:rsid w:val="00CE028C"/>
    <w:rsid w:val="00CE0370"/>
    <w:rsid w:val="00CE09F5"/>
    <w:rsid w:val="00CE0E5A"/>
    <w:rsid w:val="00CE1C27"/>
    <w:rsid w:val="00CE1E59"/>
    <w:rsid w:val="00CE1F92"/>
    <w:rsid w:val="00CE1FB6"/>
    <w:rsid w:val="00CE26B2"/>
    <w:rsid w:val="00CE2893"/>
    <w:rsid w:val="00CE28FF"/>
    <w:rsid w:val="00CE2988"/>
    <w:rsid w:val="00CE33EB"/>
    <w:rsid w:val="00CE36A4"/>
    <w:rsid w:val="00CE42D1"/>
    <w:rsid w:val="00CE44CA"/>
    <w:rsid w:val="00CE4D09"/>
    <w:rsid w:val="00CE50E6"/>
    <w:rsid w:val="00CE5210"/>
    <w:rsid w:val="00CE5AAE"/>
    <w:rsid w:val="00CE5D88"/>
    <w:rsid w:val="00CE643E"/>
    <w:rsid w:val="00CE679E"/>
    <w:rsid w:val="00CE6A2E"/>
    <w:rsid w:val="00CE70DE"/>
    <w:rsid w:val="00CF02B1"/>
    <w:rsid w:val="00CF039E"/>
    <w:rsid w:val="00CF04B9"/>
    <w:rsid w:val="00CF0AF1"/>
    <w:rsid w:val="00CF0B69"/>
    <w:rsid w:val="00CF0BAD"/>
    <w:rsid w:val="00CF0BC4"/>
    <w:rsid w:val="00CF0CB3"/>
    <w:rsid w:val="00CF1B46"/>
    <w:rsid w:val="00CF2410"/>
    <w:rsid w:val="00CF2748"/>
    <w:rsid w:val="00CF2A57"/>
    <w:rsid w:val="00CF2D49"/>
    <w:rsid w:val="00CF30A0"/>
    <w:rsid w:val="00CF3338"/>
    <w:rsid w:val="00CF3463"/>
    <w:rsid w:val="00CF3A1E"/>
    <w:rsid w:val="00CF3D40"/>
    <w:rsid w:val="00CF3DCA"/>
    <w:rsid w:val="00CF456F"/>
    <w:rsid w:val="00CF494C"/>
    <w:rsid w:val="00CF5046"/>
    <w:rsid w:val="00CF578E"/>
    <w:rsid w:val="00CF5D8D"/>
    <w:rsid w:val="00CF63B5"/>
    <w:rsid w:val="00CF6588"/>
    <w:rsid w:val="00CF6CBA"/>
    <w:rsid w:val="00CF6CC6"/>
    <w:rsid w:val="00CF6EC3"/>
    <w:rsid w:val="00CF735A"/>
    <w:rsid w:val="00CF7B39"/>
    <w:rsid w:val="00D001A6"/>
    <w:rsid w:val="00D00401"/>
    <w:rsid w:val="00D009D2"/>
    <w:rsid w:val="00D01672"/>
    <w:rsid w:val="00D0193A"/>
    <w:rsid w:val="00D019D7"/>
    <w:rsid w:val="00D01C07"/>
    <w:rsid w:val="00D02355"/>
    <w:rsid w:val="00D025C9"/>
    <w:rsid w:val="00D02EE0"/>
    <w:rsid w:val="00D032E1"/>
    <w:rsid w:val="00D050F4"/>
    <w:rsid w:val="00D05A26"/>
    <w:rsid w:val="00D05B73"/>
    <w:rsid w:val="00D05C77"/>
    <w:rsid w:val="00D05CA2"/>
    <w:rsid w:val="00D05D63"/>
    <w:rsid w:val="00D0696C"/>
    <w:rsid w:val="00D071F5"/>
    <w:rsid w:val="00D076E2"/>
    <w:rsid w:val="00D07A45"/>
    <w:rsid w:val="00D10310"/>
    <w:rsid w:val="00D10369"/>
    <w:rsid w:val="00D10C10"/>
    <w:rsid w:val="00D117FC"/>
    <w:rsid w:val="00D11C28"/>
    <w:rsid w:val="00D12765"/>
    <w:rsid w:val="00D13012"/>
    <w:rsid w:val="00D132BF"/>
    <w:rsid w:val="00D13F93"/>
    <w:rsid w:val="00D147CB"/>
    <w:rsid w:val="00D14F34"/>
    <w:rsid w:val="00D15FE8"/>
    <w:rsid w:val="00D16486"/>
    <w:rsid w:val="00D174D9"/>
    <w:rsid w:val="00D174E7"/>
    <w:rsid w:val="00D1755D"/>
    <w:rsid w:val="00D1775D"/>
    <w:rsid w:val="00D178C2"/>
    <w:rsid w:val="00D17DC7"/>
    <w:rsid w:val="00D17E43"/>
    <w:rsid w:val="00D2028F"/>
    <w:rsid w:val="00D206F4"/>
    <w:rsid w:val="00D20F69"/>
    <w:rsid w:val="00D2106E"/>
    <w:rsid w:val="00D21156"/>
    <w:rsid w:val="00D2154D"/>
    <w:rsid w:val="00D21719"/>
    <w:rsid w:val="00D21CFE"/>
    <w:rsid w:val="00D22FBF"/>
    <w:rsid w:val="00D2321D"/>
    <w:rsid w:val="00D233E5"/>
    <w:rsid w:val="00D23583"/>
    <w:rsid w:val="00D23DFB"/>
    <w:rsid w:val="00D249F3"/>
    <w:rsid w:val="00D26277"/>
    <w:rsid w:val="00D264EF"/>
    <w:rsid w:val="00D26D0D"/>
    <w:rsid w:val="00D26EB1"/>
    <w:rsid w:val="00D27106"/>
    <w:rsid w:val="00D2714D"/>
    <w:rsid w:val="00D271A0"/>
    <w:rsid w:val="00D27451"/>
    <w:rsid w:val="00D27734"/>
    <w:rsid w:val="00D30258"/>
    <w:rsid w:val="00D304AE"/>
    <w:rsid w:val="00D30B2A"/>
    <w:rsid w:val="00D30DCA"/>
    <w:rsid w:val="00D31181"/>
    <w:rsid w:val="00D31595"/>
    <w:rsid w:val="00D31C2E"/>
    <w:rsid w:val="00D31C66"/>
    <w:rsid w:val="00D3278C"/>
    <w:rsid w:val="00D32BB0"/>
    <w:rsid w:val="00D33FD0"/>
    <w:rsid w:val="00D3469C"/>
    <w:rsid w:val="00D34716"/>
    <w:rsid w:val="00D34E2C"/>
    <w:rsid w:val="00D35E24"/>
    <w:rsid w:val="00D35E64"/>
    <w:rsid w:val="00D368FB"/>
    <w:rsid w:val="00D36EAE"/>
    <w:rsid w:val="00D37AD8"/>
    <w:rsid w:val="00D37C2E"/>
    <w:rsid w:val="00D37C54"/>
    <w:rsid w:val="00D404CC"/>
    <w:rsid w:val="00D407ED"/>
    <w:rsid w:val="00D40A05"/>
    <w:rsid w:val="00D413BB"/>
    <w:rsid w:val="00D414B7"/>
    <w:rsid w:val="00D421F4"/>
    <w:rsid w:val="00D436A6"/>
    <w:rsid w:val="00D4392C"/>
    <w:rsid w:val="00D43AC7"/>
    <w:rsid w:val="00D43BB6"/>
    <w:rsid w:val="00D43C62"/>
    <w:rsid w:val="00D4402A"/>
    <w:rsid w:val="00D44D81"/>
    <w:rsid w:val="00D45639"/>
    <w:rsid w:val="00D46165"/>
    <w:rsid w:val="00D464A4"/>
    <w:rsid w:val="00D472C2"/>
    <w:rsid w:val="00D479E9"/>
    <w:rsid w:val="00D47C2A"/>
    <w:rsid w:val="00D47C3B"/>
    <w:rsid w:val="00D47DF1"/>
    <w:rsid w:val="00D5022B"/>
    <w:rsid w:val="00D50690"/>
    <w:rsid w:val="00D5094A"/>
    <w:rsid w:val="00D50ED9"/>
    <w:rsid w:val="00D5155B"/>
    <w:rsid w:val="00D51E5D"/>
    <w:rsid w:val="00D521EF"/>
    <w:rsid w:val="00D526DF"/>
    <w:rsid w:val="00D52C54"/>
    <w:rsid w:val="00D52DD3"/>
    <w:rsid w:val="00D52F8C"/>
    <w:rsid w:val="00D534A4"/>
    <w:rsid w:val="00D537D1"/>
    <w:rsid w:val="00D53853"/>
    <w:rsid w:val="00D53D97"/>
    <w:rsid w:val="00D54193"/>
    <w:rsid w:val="00D5422F"/>
    <w:rsid w:val="00D545DB"/>
    <w:rsid w:val="00D546A3"/>
    <w:rsid w:val="00D54D8D"/>
    <w:rsid w:val="00D551CF"/>
    <w:rsid w:val="00D55467"/>
    <w:rsid w:val="00D557E4"/>
    <w:rsid w:val="00D55C50"/>
    <w:rsid w:val="00D563B0"/>
    <w:rsid w:val="00D56C76"/>
    <w:rsid w:val="00D56DB5"/>
    <w:rsid w:val="00D56FBE"/>
    <w:rsid w:val="00D5700B"/>
    <w:rsid w:val="00D5706F"/>
    <w:rsid w:val="00D570FC"/>
    <w:rsid w:val="00D57EA6"/>
    <w:rsid w:val="00D57F99"/>
    <w:rsid w:val="00D60098"/>
    <w:rsid w:val="00D61649"/>
    <w:rsid w:val="00D617AF"/>
    <w:rsid w:val="00D61A73"/>
    <w:rsid w:val="00D61C07"/>
    <w:rsid w:val="00D6200B"/>
    <w:rsid w:val="00D62154"/>
    <w:rsid w:val="00D623A7"/>
    <w:rsid w:val="00D623E6"/>
    <w:rsid w:val="00D626A8"/>
    <w:rsid w:val="00D62BC1"/>
    <w:rsid w:val="00D62DA3"/>
    <w:rsid w:val="00D62EF8"/>
    <w:rsid w:val="00D63270"/>
    <w:rsid w:val="00D6388E"/>
    <w:rsid w:val="00D63C5E"/>
    <w:rsid w:val="00D63FC1"/>
    <w:rsid w:val="00D644A5"/>
    <w:rsid w:val="00D64E59"/>
    <w:rsid w:val="00D653D0"/>
    <w:rsid w:val="00D66132"/>
    <w:rsid w:val="00D668B9"/>
    <w:rsid w:val="00D66923"/>
    <w:rsid w:val="00D672A6"/>
    <w:rsid w:val="00D6787D"/>
    <w:rsid w:val="00D67E41"/>
    <w:rsid w:val="00D67EB3"/>
    <w:rsid w:val="00D70403"/>
    <w:rsid w:val="00D719D3"/>
    <w:rsid w:val="00D71B49"/>
    <w:rsid w:val="00D71C1D"/>
    <w:rsid w:val="00D71D85"/>
    <w:rsid w:val="00D7287D"/>
    <w:rsid w:val="00D72AAA"/>
    <w:rsid w:val="00D72B5F"/>
    <w:rsid w:val="00D72DFA"/>
    <w:rsid w:val="00D732CE"/>
    <w:rsid w:val="00D73492"/>
    <w:rsid w:val="00D74068"/>
    <w:rsid w:val="00D749CE"/>
    <w:rsid w:val="00D74A6E"/>
    <w:rsid w:val="00D74BD0"/>
    <w:rsid w:val="00D75071"/>
    <w:rsid w:val="00D75230"/>
    <w:rsid w:val="00D757A0"/>
    <w:rsid w:val="00D761DB"/>
    <w:rsid w:val="00D76212"/>
    <w:rsid w:val="00D7710E"/>
    <w:rsid w:val="00D77428"/>
    <w:rsid w:val="00D77503"/>
    <w:rsid w:val="00D77830"/>
    <w:rsid w:val="00D7789A"/>
    <w:rsid w:val="00D77906"/>
    <w:rsid w:val="00D80511"/>
    <w:rsid w:val="00D8108F"/>
    <w:rsid w:val="00D810F5"/>
    <w:rsid w:val="00D813B9"/>
    <w:rsid w:val="00D81849"/>
    <w:rsid w:val="00D81DCC"/>
    <w:rsid w:val="00D81F0A"/>
    <w:rsid w:val="00D8270F"/>
    <w:rsid w:val="00D82F50"/>
    <w:rsid w:val="00D830EE"/>
    <w:rsid w:val="00D835D1"/>
    <w:rsid w:val="00D8416F"/>
    <w:rsid w:val="00D844B7"/>
    <w:rsid w:val="00D84A86"/>
    <w:rsid w:val="00D84C33"/>
    <w:rsid w:val="00D84F8F"/>
    <w:rsid w:val="00D850F2"/>
    <w:rsid w:val="00D85D9D"/>
    <w:rsid w:val="00D85F79"/>
    <w:rsid w:val="00D863FF"/>
    <w:rsid w:val="00D866AA"/>
    <w:rsid w:val="00D86702"/>
    <w:rsid w:val="00D86BB5"/>
    <w:rsid w:val="00D86EBE"/>
    <w:rsid w:val="00D878B9"/>
    <w:rsid w:val="00D904C2"/>
    <w:rsid w:val="00D907B2"/>
    <w:rsid w:val="00D907D4"/>
    <w:rsid w:val="00D91000"/>
    <w:rsid w:val="00D917A4"/>
    <w:rsid w:val="00D91B32"/>
    <w:rsid w:val="00D91B3B"/>
    <w:rsid w:val="00D922D2"/>
    <w:rsid w:val="00D9293B"/>
    <w:rsid w:val="00D929C4"/>
    <w:rsid w:val="00D931EC"/>
    <w:rsid w:val="00D94424"/>
    <w:rsid w:val="00D94E2E"/>
    <w:rsid w:val="00D95127"/>
    <w:rsid w:val="00D95EFA"/>
    <w:rsid w:val="00D964F8"/>
    <w:rsid w:val="00D96922"/>
    <w:rsid w:val="00D96C7C"/>
    <w:rsid w:val="00D96DD5"/>
    <w:rsid w:val="00D972DC"/>
    <w:rsid w:val="00D9745D"/>
    <w:rsid w:val="00D97AC6"/>
    <w:rsid w:val="00D97D9D"/>
    <w:rsid w:val="00DA01F3"/>
    <w:rsid w:val="00DA075F"/>
    <w:rsid w:val="00DA0980"/>
    <w:rsid w:val="00DA0BDB"/>
    <w:rsid w:val="00DA13A1"/>
    <w:rsid w:val="00DA1908"/>
    <w:rsid w:val="00DA20F2"/>
    <w:rsid w:val="00DA32C3"/>
    <w:rsid w:val="00DA3378"/>
    <w:rsid w:val="00DA33D0"/>
    <w:rsid w:val="00DA34DC"/>
    <w:rsid w:val="00DA366B"/>
    <w:rsid w:val="00DA4261"/>
    <w:rsid w:val="00DA46B8"/>
    <w:rsid w:val="00DA483A"/>
    <w:rsid w:val="00DA4916"/>
    <w:rsid w:val="00DA4DF0"/>
    <w:rsid w:val="00DA578D"/>
    <w:rsid w:val="00DA5916"/>
    <w:rsid w:val="00DA5B77"/>
    <w:rsid w:val="00DA5E6F"/>
    <w:rsid w:val="00DA5F1F"/>
    <w:rsid w:val="00DA5FC1"/>
    <w:rsid w:val="00DA617E"/>
    <w:rsid w:val="00DA645F"/>
    <w:rsid w:val="00DA664E"/>
    <w:rsid w:val="00DA6E16"/>
    <w:rsid w:val="00DA6F78"/>
    <w:rsid w:val="00DA7232"/>
    <w:rsid w:val="00DA7A14"/>
    <w:rsid w:val="00DA7A38"/>
    <w:rsid w:val="00DA7E84"/>
    <w:rsid w:val="00DB104A"/>
    <w:rsid w:val="00DB133A"/>
    <w:rsid w:val="00DB16AA"/>
    <w:rsid w:val="00DB18A2"/>
    <w:rsid w:val="00DB21BD"/>
    <w:rsid w:val="00DB23A5"/>
    <w:rsid w:val="00DB27CE"/>
    <w:rsid w:val="00DB2EB8"/>
    <w:rsid w:val="00DB36A5"/>
    <w:rsid w:val="00DB3831"/>
    <w:rsid w:val="00DB3995"/>
    <w:rsid w:val="00DB3CDB"/>
    <w:rsid w:val="00DB3EB5"/>
    <w:rsid w:val="00DB4B33"/>
    <w:rsid w:val="00DB4B67"/>
    <w:rsid w:val="00DB4D96"/>
    <w:rsid w:val="00DB645C"/>
    <w:rsid w:val="00DB6935"/>
    <w:rsid w:val="00DB6B9A"/>
    <w:rsid w:val="00DB710A"/>
    <w:rsid w:val="00DB72B5"/>
    <w:rsid w:val="00DB7876"/>
    <w:rsid w:val="00DC039E"/>
    <w:rsid w:val="00DC047F"/>
    <w:rsid w:val="00DC07F3"/>
    <w:rsid w:val="00DC094E"/>
    <w:rsid w:val="00DC09D3"/>
    <w:rsid w:val="00DC0CAC"/>
    <w:rsid w:val="00DC1A26"/>
    <w:rsid w:val="00DC2165"/>
    <w:rsid w:val="00DC24D6"/>
    <w:rsid w:val="00DC25B3"/>
    <w:rsid w:val="00DC2A14"/>
    <w:rsid w:val="00DC2BCB"/>
    <w:rsid w:val="00DC34B5"/>
    <w:rsid w:val="00DC3B34"/>
    <w:rsid w:val="00DC3CE7"/>
    <w:rsid w:val="00DC4999"/>
    <w:rsid w:val="00DC4C00"/>
    <w:rsid w:val="00DC527D"/>
    <w:rsid w:val="00DC56E5"/>
    <w:rsid w:val="00DC5C8E"/>
    <w:rsid w:val="00DC6495"/>
    <w:rsid w:val="00DC6CE4"/>
    <w:rsid w:val="00DC6FC2"/>
    <w:rsid w:val="00DC72F5"/>
    <w:rsid w:val="00DD008D"/>
    <w:rsid w:val="00DD0511"/>
    <w:rsid w:val="00DD088C"/>
    <w:rsid w:val="00DD0D61"/>
    <w:rsid w:val="00DD0F96"/>
    <w:rsid w:val="00DD17FD"/>
    <w:rsid w:val="00DD1DF9"/>
    <w:rsid w:val="00DD2079"/>
    <w:rsid w:val="00DD2411"/>
    <w:rsid w:val="00DD269B"/>
    <w:rsid w:val="00DD28B7"/>
    <w:rsid w:val="00DD29A8"/>
    <w:rsid w:val="00DD2F39"/>
    <w:rsid w:val="00DD3343"/>
    <w:rsid w:val="00DD3C08"/>
    <w:rsid w:val="00DD3D0D"/>
    <w:rsid w:val="00DD3F8E"/>
    <w:rsid w:val="00DD4C32"/>
    <w:rsid w:val="00DD5C8B"/>
    <w:rsid w:val="00DD6760"/>
    <w:rsid w:val="00DD69AD"/>
    <w:rsid w:val="00DD7327"/>
    <w:rsid w:val="00DD786C"/>
    <w:rsid w:val="00DD7F19"/>
    <w:rsid w:val="00DE037F"/>
    <w:rsid w:val="00DE04E9"/>
    <w:rsid w:val="00DE0D9C"/>
    <w:rsid w:val="00DE1035"/>
    <w:rsid w:val="00DE18D6"/>
    <w:rsid w:val="00DE1BF1"/>
    <w:rsid w:val="00DE2811"/>
    <w:rsid w:val="00DE2831"/>
    <w:rsid w:val="00DE288C"/>
    <w:rsid w:val="00DE2B0B"/>
    <w:rsid w:val="00DE2B5B"/>
    <w:rsid w:val="00DE2C50"/>
    <w:rsid w:val="00DE3293"/>
    <w:rsid w:val="00DE33DD"/>
    <w:rsid w:val="00DE3578"/>
    <w:rsid w:val="00DE3B8F"/>
    <w:rsid w:val="00DE46FD"/>
    <w:rsid w:val="00DE4A98"/>
    <w:rsid w:val="00DE4B7F"/>
    <w:rsid w:val="00DE5152"/>
    <w:rsid w:val="00DE56BF"/>
    <w:rsid w:val="00DE5937"/>
    <w:rsid w:val="00DE5D44"/>
    <w:rsid w:val="00DE675F"/>
    <w:rsid w:val="00DE69E4"/>
    <w:rsid w:val="00DE6C92"/>
    <w:rsid w:val="00DE71F5"/>
    <w:rsid w:val="00DE773C"/>
    <w:rsid w:val="00DE78E0"/>
    <w:rsid w:val="00DF0EFF"/>
    <w:rsid w:val="00DF1443"/>
    <w:rsid w:val="00DF15BA"/>
    <w:rsid w:val="00DF1678"/>
    <w:rsid w:val="00DF1797"/>
    <w:rsid w:val="00DF19C5"/>
    <w:rsid w:val="00DF2C54"/>
    <w:rsid w:val="00DF2FA4"/>
    <w:rsid w:val="00DF311F"/>
    <w:rsid w:val="00DF31F7"/>
    <w:rsid w:val="00DF3AD6"/>
    <w:rsid w:val="00DF3E9C"/>
    <w:rsid w:val="00DF4289"/>
    <w:rsid w:val="00DF4A29"/>
    <w:rsid w:val="00DF50A6"/>
    <w:rsid w:val="00DF58B5"/>
    <w:rsid w:val="00DF65BF"/>
    <w:rsid w:val="00DF7EDF"/>
    <w:rsid w:val="00DF7F2D"/>
    <w:rsid w:val="00DF7F87"/>
    <w:rsid w:val="00E003A4"/>
    <w:rsid w:val="00E00A48"/>
    <w:rsid w:val="00E00B97"/>
    <w:rsid w:val="00E00C7B"/>
    <w:rsid w:val="00E00D5F"/>
    <w:rsid w:val="00E013EB"/>
    <w:rsid w:val="00E027DE"/>
    <w:rsid w:val="00E0301C"/>
    <w:rsid w:val="00E03215"/>
    <w:rsid w:val="00E039E8"/>
    <w:rsid w:val="00E03FE1"/>
    <w:rsid w:val="00E0438E"/>
    <w:rsid w:val="00E04444"/>
    <w:rsid w:val="00E046A8"/>
    <w:rsid w:val="00E048A5"/>
    <w:rsid w:val="00E04CA9"/>
    <w:rsid w:val="00E05053"/>
    <w:rsid w:val="00E05A8A"/>
    <w:rsid w:val="00E060B7"/>
    <w:rsid w:val="00E0630B"/>
    <w:rsid w:val="00E06DF0"/>
    <w:rsid w:val="00E0731A"/>
    <w:rsid w:val="00E0738E"/>
    <w:rsid w:val="00E07638"/>
    <w:rsid w:val="00E07B2F"/>
    <w:rsid w:val="00E07F07"/>
    <w:rsid w:val="00E1068A"/>
    <w:rsid w:val="00E1098B"/>
    <w:rsid w:val="00E10D4F"/>
    <w:rsid w:val="00E12B0E"/>
    <w:rsid w:val="00E12BE9"/>
    <w:rsid w:val="00E14BD3"/>
    <w:rsid w:val="00E14FE8"/>
    <w:rsid w:val="00E152B8"/>
    <w:rsid w:val="00E152C0"/>
    <w:rsid w:val="00E15371"/>
    <w:rsid w:val="00E16D0D"/>
    <w:rsid w:val="00E16F92"/>
    <w:rsid w:val="00E16FFA"/>
    <w:rsid w:val="00E1752F"/>
    <w:rsid w:val="00E179E1"/>
    <w:rsid w:val="00E17A78"/>
    <w:rsid w:val="00E17B8C"/>
    <w:rsid w:val="00E20C32"/>
    <w:rsid w:val="00E20D18"/>
    <w:rsid w:val="00E2141E"/>
    <w:rsid w:val="00E2188F"/>
    <w:rsid w:val="00E21C80"/>
    <w:rsid w:val="00E21CAA"/>
    <w:rsid w:val="00E223EE"/>
    <w:rsid w:val="00E229A3"/>
    <w:rsid w:val="00E229A7"/>
    <w:rsid w:val="00E22D24"/>
    <w:rsid w:val="00E233E9"/>
    <w:rsid w:val="00E234A8"/>
    <w:rsid w:val="00E23A16"/>
    <w:rsid w:val="00E23EBE"/>
    <w:rsid w:val="00E24168"/>
    <w:rsid w:val="00E2499C"/>
    <w:rsid w:val="00E24C8E"/>
    <w:rsid w:val="00E24D8A"/>
    <w:rsid w:val="00E25089"/>
    <w:rsid w:val="00E2543A"/>
    <w:rsid w:val="00E259CA"/>
    <w:rsid w:val="00E25FFA"/>
    <w:rsid w:val="00E26D76"/>
    <w:rsid w:val="00E276D1"/>
    <w:rsid w:val="00E27858"/>
    <w:rsid w:val="00E27B7C"/>
    <w:rsid w:val="00E27E7A"/>
    <w:rsid w:val="00E302B2"/>
    <w:rsid w:val="00E30D94"/>
    <w:rsid w:val="00E311A9"/>
    <w:rsid w:val="00E31631"/>
    <w:rsid w:val="00E316ED"/>
    <w:rsid w:val="00E3175F"/>
    <w:rsid w:val="00E31ECE"/>
    <w:rsid w:val="00E31F14"/>
    <w:rsid w:val="00E31FE8"/>
    <w:rsid w:val="00E32359"/>
    <w:rsid w:val="00E32D70"/>
    <w:rsid w:val="00E33382"/>
    <w:rsid w:val="00E333D0"/>
    <w:rsid w:val="00E33BE1"/>
    <w:rsid w:val="00E3434A"/>
    <w:rsid w:val="00E34522"/>
    <w:rsid w:val="00E3490B"/>
    <w:rsid w:val="00E3566E"/>
    <w:rsid w:val="00E357DF"/>
    <w:rsid w:val="00E35D75"/>
    <w:rsid w:val="00E35DE2"/>
    <w:rsid w:val="00E35E55"/>
    <w:rsid w:val="00E371CA"/>
    <w:rsid w:val="00E37331"/>
    <w:rsid w:val="00E376AD"/>
    <w:rsid w:val="00E37994"/>
    <w:rsid w:val="00E406BA"/>
    <w:rsid w:val="00E406C7"/>
    <w:rsid w:val="00E416CC"/>
    <w:rsid w:val="00E41DC2"/>
    <w:rsid w:val="00E42273"/>
    <w:rsid w:val="00E42C52"/>
    <w:rsid w:val="00E42E34"/>
    <w:rsid w:val="00E43767"/>
    <w:rsid w:val="00E437B0"/>
    <w:rsid w:val="00E446D4"/>
    <w:rsid w:val="00E447CA"/>
    <w:rsid w:val="00E449BC"/>
    <w:rsid w:val="00E45AAC"/>
    <w:rsid w:val="00E45BBB"/>
    <w:rsid w:val="00E46410"/>
    <w:rsid w:val="00E46654"/>
    <w:rsid w:val="00E474FD"/>
    <w:rsid w:val="00E479F5"/>
    <w:rsid w:val="00E47F9A"/>
    <w:rsid w:val="00E50424"/>
    <w:rsid w:val="00E509E2"/>
    <w:rsid w:val="00E513CE"/>
    <w:rsid w:val="00E51539"/>
    <w:rsid w:val="00E5189B"/>
    <w:rsid w:val="00E51C88"/>
    <w:rsid w:val="00E51CD8"/>
    <w:rsid w:val="00E51FBE"/>
    <w:rsid w:val="00E5348D"/>
    <w:rsid w:val="00E53554"/>
    <w:rsid w:val="00E5357C"/>
    <w:rsid w:val="00E535E8"/>
    <w:rsid w:val="00E53ADD"/>
    <w:rsid w:val="00E53C78"/>
    <w:rsid w:val="00E5425B"/>
    <w:rsid w:val="00E54EF2"/>
    <w:rsid w:val="00E55626"/>
    <w:rsid w:val="00E55C69"/>
    <w:rsid w:val="00E55E7A"/>
    <w:rsid w:val="00E563CA"/>
    <w:rsid w:val="00E566CD"/>
    <w:rsid w:val="00E56D25"/>
    <w:rsid w:val="00E56D5E"/>
    <w:rsid w:val="00E579B0"/>
    <w:rsid w:val="00E57F9F"/>
    <w:rsid w:val="00E60265"/>
    <w:rsid w:val="00E604B0"/>
    <w:rsid w:val="00E60B38"/>
    <w:rsid w:val="00E60B40"/>
    <w:rsid w:val="00E60D62"/>
    <w:rsid w:val="00E60FDF"/>
    <w:rsid w:val="00E6205C"/>
    <w:rsid w:val="00E620FA"/>
    <w:rsid w:val="00E6236A"/>
    <w:rsid w:val="00E6257B"/>
    <w:rsid w:val="00E62873"/>
    <w:rsid w:val="00E63ECD"/>
    <w:rsid w:val="00E64003"/>
    <w:rsid w:val="00E64505"/>
    <w:rsid w:val="00E64781"/>
    <w:rsid w:val="00E648C7"/>
    <w:rsid w:val="00E64F50"/>
    <w:rsid w:val="00E6508B"/>
    <w:rsid w:val="00E65671"/>
    <w:rsid w:val="00E65877"/>
    <w:rsid w:val="00E65B34"/>
    <w:rsid w:val="00E6602B"/>
    <w:rsid w:val="00E67130"/>
    <w:rsid w:val="00E671F1"/>
    <w:rsid w:val="00E672C2"/>
    <w:rsid w:val="00E706C9"/>
    <w:rsid w:val="00E7081A"/>
    <w:rsid w:val="00E70DA8"/>
    <w:rsid w:val="00E70DA9"/>
    <w:rsid w:val="00E71044"/>
    <w:rsid w:val="00E719B5"/>
    <w:rsid w:val="00E72A68"/>
    <w:rsid w:val="00E72BC8"/>
    <w:rsid w:val="00E72EC4"/>
    <w:rsid w:val="00E73F58"/>
    <w:rsid w:val="00E749B1"/>
    <w:rsid w:val="00E75282"/>
    <w:rsid w:val="00E75CFE"/>
    <w:rsid w:val="00E75DA3"/>
    <w:rsid w:val="00E75DCE"/>
    <w:rsid w:val="00E75F63"/>
    <w:rsid w:val="00E768CB"/>
    <w:rsid w:val="00E76A80"/>
    <w:rsid w:val="00E76D83"/>
    <w:rsid w:val="00E77122"/>
    <w:rsid w:val="00E77463"/>
    <w:rsid w:val="00E77C70"/>
    <w:rsid w:val="00E77FCE"/>
    <w:rsid w:val="00E80013"/>
    <w:rsid w:val="00E8019D"/>
    <w:rsid w:val="00E801F4"/>
    <w:rsid w:val="00E8060A"/>
    <w:rsid w:val="00E80E70"/>
    <w:rsid w:val="00E812DF"/>
    <w:rsid w:val="00E81BAC"/>
    <w:rsid w:val="00E81E11"/>
    <w:rsid w:val="00E822FC"/>
    <w:rsid w:val="00E826B4"/>
    <w:rsid w:val="00E82AA1"/>
    <w:rsid w:val="00E831F7"/>
    <w:rsid w:val="00E83821"/>
    <w:rsid w:val="00E83F89"/>
    <w:rsid w:val="00E84438"/>
    <w:rsid w:val="00E8466A"/>
    <w:rsid w:val="00E850C4"/>
    <w:rsid w:val="00E8523C"/>
    <w:rsid w:val="00E85652"/>
    <w:rsid w:val="00E85B8A"/>
    <w:rsid w:val="00E85E37"/>
    <w:rsid w:val="00E860A8"/>
    <w:rsid w:val="00E86905"/>
    <w:rsid w:val="00E86A51"/>
    <w:rsid w:val="00E876ED"/>
    <w:rsid w:val="00E87725"/>
    <w:rsid w:val="00E87C50"/>
    <w:rsid w:val="00E9042C"/>
    <w:rsid w:val="00E914BE"/>
    <w:rsid w:val="00E91922"/>
    <w:rsid w:val="00E91A4E"/>
    <w:rsid w:val="00E9201C"/>
    <w:rsid w:val="00E9256A"/>
    <w:rsid w:val="00E92C94"/>
    <w:rsid w:val="00E92CB7"/>
    <w:rsid w:val="00E92CD6"/>
    <w:rsid w:val="00E92DAF"/>
    <w:rsid w:val="00E92EE9"/>
    <w:rsid w:val="00E9307A"/>
    <w:rsid w:val="00E9419A"/>
    <w:rsid w:val="00E94D51"/>
    <w:rsid w:val="00E94E3E"/>
    <w:rsid w:val="00E94ED4"/>
    <w:rsid w:val="00E94FB7"/>
    <w:rsid w:val="00E95FDA"/>
    <w:rsid w:val="00E9612F"/>
    <w:rsid w:val="00E96830"/>
    <w:rsid w:val="00E968D4"/>
    <w:rsid w:val="00E96D54"/>
    <w:rsid w:val="00E97A29"/>
    <w:rsid w:val="00E97B05"/>
    <w:rsid w:val="00EA09C5"/>
    <w:rsid w:val="00EA0C62"/>
    <w:rsid w:val="00EA141E"/>
    <w:rsid w:val="00EA1F03"/>
    <w:rsid w:val="00EA2073"/>
    <w:rsid w:val="00EA2551"/>
    <w:rsid w:val="00EA2720"/>
    <w:rsid w:val="00EA2817"/>
    <w:rsid w:val="00EA288C"/>
    <w:rsid w:val="00EA2CE9"/>
    <w:rsid w:val="00EA38E0"/>
    <w:rsid w:val="00EA46E7"/>
    <w:rsid w:val="00EA479D"/>
    <w:rsid w:val="00EA4FEE"/>
    <w:rsid w:val="00EA521D"/>
    <w:rsid w:val="00EA5243"/>
    <w:rsid w:val="00EA5DDB"/>
    <w:rsid w:val="00EA5F8E"/>
    <w:rsid w:val="00EA62C4"/>
    <w:rsid w:val="00EA63C5"/>
    <w:rsid w:val="00EA68F3"/>
    <w:rsid w:val="00EA79EB"/>
    <w:rsid w:val="00EB0A63"/>
    <w:rsid w:val="00EB0D0C"/>
    <w:rsid w:val="00EB0EEA"/>
    <w:rsid w:val="00EB1CB6"/>
    <w:rsid w:val="00EB2187"/>
    <w:rsid w:val="00EB23CD"/>
    <w:rsid w:val="00EB27A1"/>
    <w:rsid w:val="00EB3148"/>
    <w:rsid w:val="00EB399D"/>
    <w:rsid w:val="00EB3CC2"/>
    <w:rsid w:val="00EB3D8A"/>
    <w:rsid w:val="00EB497D"/>
    <w:rsid w:val="00EB49B7"/>
    <w:rsid w:val="00EB5351"/>
    <w:rsid w:val="00EB54F3"/>
    <w:rsid w:val="00EB5EA0"/>
    <w:rsid w:val="00EB62B5"/>
    <w:rsid w:val="00EB6348"/>
    <w:rsid w:val="00EB639A"/>
    <w:rsid w:val="00EB64F2"/>
    <w:rsid w:val="00EB6C8A"/>
    <w:rsid w:val="00EB7528"/>
    <w:rsid w:val="00EB769E"/>
    <w:rsid w:val="00EB78AE"/>
    <w:rsid w:val="00EC03E7"/>
    <w:rsid w:val="00EC0AA0"/>
    <w:rsid w:val="00EC16D8"/>
    <w:rsid w:val="00EC18E2"/>
    <w:rsid w:val="00EC1BC9"/>
    <w:rsid w:val="00EC24CD"/>
    <w:rsid w:val="00EC24F8"/>
    <w:rsid w:val="00EC251D"/>
    <w:rsid w:val="00EC252B"/>
    <w:rsid w:val="00EC26CE"/>
    <w:rsid w:val="00EC289A"/>
    <w:rsid w:val="00EC2AE7"/>
    <w:rsid w:val="00EC2CE7"/>
    <w:rsid w:val="00EC3425"/>
    <w:rsid w:val="00EC3484"/>
    <w:rsid w:val="00EC36D5"/>
    <w:rsid w:val="00EC374B"/>
    <w:rsid w:val="00EC5820"/>
    <w:rsid w:val="00EC585F"/>
    <w:rsid w:val="00EC5862"/>
    <w:rsid w:val="00EC58BA"/>
    <w:rsid w:val="00EC5A38"/>
    <w:rsid w:val="00EC5CBD"/>
    <w:rsid w:val="00EC6466"/>
    <w:rsid w:val="00EC646E"/>
    <w:rsid w:val="00EC6A9C"/>
    <w:rsid w:val="00EC7627"/>
    <w:rsid w:val="00EC7673"/>
    <w:rsid w:val="00EC7A49"/>
    <w:rsid w:val="00EC7B25"/>
    <w:rsid w:val="00EC7EBF"/>
    <w:rsid w:val="00ED00D6"/>
    <w:rsid w:val="00ED023A"/>
    <w:rsid w:val="00ED0679"/>
    <w:rsid w:val="00ED069E"/>
    <w:rsid w:val="00ED0854"/>
    <w:rsid w:val="00ED0A69"/>
    <w:rsid w:val="00ED0ECC"/>
    <w:rsid w:val="00ED12BE"/>
    <w:rsid w:val="00ED1619"/>
    <w:rsid w:val="00ED2207"/>
    <w:rsid w:val="00ED2372"/>
    <w:rsid w:val="00ED2E22"/>
    <w:rsid w:val="00ED3196"/>
    <w:rsid w:val="00ED3488"/>
    <w:rsid w:val="00ED35E2"/>
    <w:rsid w:val="00ED3666"/>
    <w:rsid w:val="00ED3A6A"/>
    <w:rsid w:val="00ED4056"/>
    <w:rsid w:val="00ED425B"/>
    <w:rsid w:val="00ED42D8"/>
    <w:rsid w:val="00ED4D11"/>
    <w:rsid w:val="00ED5046"/>
    <w:rsid w:val="00ED5D0C"/>
    <w:rsid w:val="00ED61C0"/>
    <w:rsid w:val="00ED71C3"/>
    <w:rsid w:val="00ED71F8"/>
    <w:rsid w:val="00ED72AC"/>
    <w:rsid w:val="00ED7E8A"/>
    <w:rsid w:val="00ED7ED5"/>
    <w:rsid w:val="00ED7F5A"/>
    <w:rsid w:val="00EE01CF"/>
    <w:rsid w:val="00EE0381"/>
    <w:rsid w:val="00EE0A7C"/>
    <w:rsid w:val="00EE0B3D"/>
    <w:rsid w:val="00EE0FD4"/>
    <w:rsid w:val="00EE13B6"/>
    <w:rsid w:val="00EE18FC"/>
    <w:rsid w:val="00EE1A93"/>
    <w:rsid w:val="00EE1D55"/>
    <w:rsid w:val="00EE1DDF"/>
    <w:rsid w:val="00EE205C"/>
    <w:rsid w:val="00EE20E8"/>
    <w:rsid w:val="00EE2E63"/>
    <w:rsid w:val="00EE3119"/>
    <w:rsid w:val="00EE390B"/>
    <w:rsid w:val="00EE398C"/>
    <w:rsid w:val="00EE4019"/>
    <w:rsid w:val="00EE491A"/>
    <w:rsid w:val="00EE49D0"/>
    <w:rsid w:val="00EE4F04"/>
    <w:rsid w:val="00EE501C"/>
    <w:rsid w:val="00EE51C2"/>
    <w:rsid w:val="00EE538C"/>
    <w:rsid w:val="00EE545C"/>
    <w:rsid w:val="00EE58CF"/>
    <w:rsid w:val="00EE5A9D"/>
    <w:rsid w:val="00EE5BF0"/>
    <w:rsid w:val="00EE622D"/>
    <w:rsid w:val="00EE6CA4"/>
    <w:rsid w:val="00EE7713"/>
    <w:rsid w:val="00EE780B"/>
    <w:rsid w:val="00EE7A7D"/>
    <w:rsid w:val="00EE7BAB"/>
    <w:rsid w:val="00EF00A2"/>
    <w:rsid w:val="00EF01F5"/>
    <w:rsid w:val="00EF0D91"/>
    <w:rsid w:val="00EF11BB"/>
    <w:rsid w:val="00EF2047"/>
    <w:rsid w:val="00EF20DD"/>
    <w:rsid w:val="00EF27B5"/>
    <w:rsid w:val="00EF2CF1"/>
    <w:rsid w:val="00EF353D"/>
    <w:rsid w:val="00EF39D7"/>
    <w:rsid w:val="00EF3BBA"/>
    <w:rsid w:val="00EF3DA0"/>
    <w:rsid w:val="00EF45E6"/>
    <w:rsid w:val="00EF4C20"/>
    <w:rsid w:val="00EF5224"/>
    <w:rsid w:val="00EF54F4"/>
    <w:rsid w:val="00EF580F"/>
    <w:rsid w:val="00EF586C"/>
    <w:rsid w:val="00EF5B87"/>
    <w:rsid w:val="00EF61B4"/>
    <w:rsid w:val="00EF6B02"/>
    <w:rsid w:val="00EF7280"/>
    <w:rsid w:val="00EF7419"/>
    <w:rsid w:val="00EF78C7"/>
    <w:rsid w:val="00EF7CFC"/>
    <w:rsid w:val="00F00235"/>
    <w:rsid w:val="00F005C9"/>
    <w:rsid w:val="00F009BD"/>
    <w:rsid w:val="00F014C2"/>
    <w:rsid w:val="00F01BAA"/>
    <w:rsid w:val="00F022C6"/>
    <w:rsid w:val="00F02D86"/>
    <w:rsid w:val="00F03720"/>
    <w:rsid w:val="00F038F3"/>
    <w:rsid w:val="00F03A9F"/>
    <w:rsid w:val="00F03CD4"/>
    <w:rsid w:val="00F03FC0"/>
    <w:rsid w:val="00F04029"/>
    <w:rsid w:val="00F040A3"/>
    <w:rsid w:val="00F044AC"/>
    <w:rsid w:val="00F04896"/>
    <w:rsid w:val="00F04BA9"/>
    <w:rsid w:val="00F05154"/>
    <w:rsid w:val="00F05748"/>
    <w:rsid w:val="00F0697C"/>
    <w:rsid w:val="00F07363"/>
    <w:rsid w:val="00F07621"/>
    <w:rsid w:val="00F0762D"/>
    <w:rsid w:val="00F07685"/>
    <w:rsid w:val="00F07CBE"/>
    <w:rsid w:val="00F1038A"/>
    <w:rsid w:val="00F1049E"/>
    <w:rsid w:val="00F10BBF"/>
    <w:rsid w:val="00F115F2"/>
    <w:rsid w:val="00F116AD"/>
    <w:rsid w:val="00F11C21"/>
    <w:rsid w:val="00F12028"/>
    <w:rsid w:val="00F129C5"/>
    <w:rsid w:val="00F13AE1"/>
    <w:rsid w:val="00F13F67"/>
    <w:rsid w:val="00F140B3"/>
    <w:rsid w:val="00F1473D"/>
    <w:rsid w:val="00F1516D"/>
    <w:rsid w:val="00F1521D"/>
    <w:rsid w:val="00F1711A"/>
    <w:rsid w:val="00F17378"/>
    <w:rsid w:val="00F20465"/>
    <w:rsid w:val="00F20D62"/>
    <w:rsid w:val="00F20E02"/>
    <w:rsid w:val="00F213E5"/>
    <w:rsid w:val="00F216D4"/>
    <w:rsid w:val="00F217D4"/>
    <w:rsid w:val="00F21AB9"/>
    <w:rsid w:val="00F21C08"/>
    <w:rsid w:val="00F2246E"/>
    <w:rsid w:val="00F2252C"/>
    <w:rsid w:val="00F227D7"/>
    <w:rsid w:val="00F22C27"/>
    <w:rsid w:val="00F2340E"/>
    <w:rsid w:val="00F23685"/>
    <w:rsid w:val="00F23F43"/>
    <w:rsid w:val="00F240CC"/>
    <w:rsid w:val="00F246E2"/>
    <w:rsid w:val="00F24A7C"/>
    <w:rsid w:val="00F24BBD"/>
    <w:rsid w:val="00F24D54"/>
    <w:rsid w:val="00F2514A"/>
    <w:rsid w:val="00F2544C"/>
    <w:rsid w:val="00F25538"/>
    <w:rsid w:val="00F2572F"/>
    <w:rsid w:val="00F259D8"/>
    <w:rsid w:val="00F26710"/>
    <w:rsid w:val="00F267D7"/>
    <w:rsid w:val="00F26808"/>
    <w:rsid w:val="00F26C4F"/>
    <w:rsid w:val="00F26D8D"/>
    <w:rsid w:val="00F2703E"/>
    <w:rsid w:val="00F27492"/>
    <w:rsid w:val="00F278B7"/>
    <w:rsid w:val="00F27B9B"/>
    <w:rsid w:val="00F27C78"/>
    <w:rsid w:val="00F3026A"/>
    <w:rsid w:val="00F309A7"/>
    <w:rsid w:val="00F30E8D"/>
    <w:rsid w:val="00F313AC"/>
    <w:rsid w:val="00F3174D"/>
    <w:rsid w:val="00F3183B"/>
    <w:rsid w:val="00F31DCD"/>
    <w:rsid w:val="00F324C1"/>
    <w:rsid w:val="00F329F8"/>
    <w:rsid w:val="00F32C77"/>
    <w:rsid w:val="00F32CF4"/>
    <w:rsid w:val="00F3358F"/>
    <w:rsid w:val="00F339BF"/>
    <w:rsid w:val="00F34697"/>
    <w:rsid w:val="00F34883"/>
    <w:rsid w:val="00F348A3"/>
    <w:rsid w:val="00F34B9B"/>
    <w:rsid w:val="00F34BCC"/>
    <w:rsid w:val="00F34E38"/>
    <w:rsid w:val="00F34FC5"/>
    <w:rsid w:val="00F3587D"/>
    <w:rsid w:val="00F35D6E"/>
    <w:rsid w:val="00F36617"/>
    <w:rsid w:val="00F367E8"/>
    <w:rsid w:val="00F36C73"/>
    <w:rsid w:val="00F373F8"/>
    <w:rsid w:val="00F3774D"/>
    <w:rsid w:val="00F37A0C"/>
    <w:rsid w:val="00F37D79"/>
    <w:rsid w:val="00F402FB"/>
    <w:rsid w:val="00F40592"/>
    <w:rsid w:val="00F405B9"/>
    <w:rsid w:val="00F40662"/>
    <w:rsid w:val="00F40ECB"/>
    <w:rsid w:val="00F414EA"/>
    <w:rsid w:val="00F41976"/>
    <w:rsid w:val="00F41BDC"/>
    <w:rsid w:val="00F41E9F"/>
    <w:rsid w:val="00F42589"/>
    <w:rsid w:val="00F43667"/>
    <w:rsid w:val="00F43924"/>
    <w:rsid w:val="00F43C4C"/>
    <w:rsid w:val="00F43D95"/>
    <w:rsid w:val="00F43DCE"/>
    <w:rsid w:val="00F44E1A"/>
    <w:rsid w:val="00F45394"/>
    <w:rsid w:val="00F45691"/>
    <w:rsid w:val="00F45DDC"/>
    <w:rsid w:val="00F45E2F"/>
    <w:rsid w:val="00F45EE6"/>
    <w:rsid w:val="00F4611A"/>
    <w:rsid w:val="00F46592"/>
    <w:rsid w:val="00F465E2"/>
    <w:rsid w:val="00F46762"/>
    <w:rsid w:val="00F469BC"/>
    <w:rsid w:val="00F47454"/>
    <w:rsid w:val="00F47984"/>
    <w:rsid w:val="00F47EBB"/>
    <w:rsid w:val="00F50C85"/>
    <w:rsid w:val="00F50DED"/>
    <w:rsid w:val="00F5185F"/>
    <w:rsid w:val="00F51C3E"/>
    <w:rsid w:val="00F51DC5"/>
    <w:rsid w:val="00F51E09"/>
    <w:rsid w:val="00F51FAB"/>
    <w:rsid w:val="00F5265B"/>
    <w:rsid w:val="00F52A63"/>
    <w:rsid w:val="00F52C86"/>
    <w:rsid w:val="00F52E61"/>
    <w:rsid w:val="00F531C9"/>
    <w:rsid w:val="00F53455"/>
    <w:rsid w:val="00F53A34"/>
    <w:rsid w:val="00F53A86"/>
    <w:rsid w:val="00F5400F"/>
    <w:rsid w:val="00F542C4"/>
    <w:rsid w:val="00F54871"/>
    <w:rsid w:val="00F54873"/>
    <w:rsid w:val="00F5491A"/>
    <w:rsid w:val="00F54A0D"/>
    <w:rsid w:val="00F5537C"/>
    <w:rsid w:val="00F55471"/>
    <w:rsid w:val="00F559B1"/>
    <w:rsid w:val="00F55D96"/>
    <w:rsid w:val="00F56124"/>
    <w:rsid w:val="00F56579"/>
    <w:rsid w:val="00F56AB1"/>
    <w:rsid w:val="00F574A0"/>
    <w:rsid w:val="00F57B00"/>
    <w:rsid w:val="00F57FE5"/>
    <w:rsid w:val="00F60424"/>
    <w:rsid w:val="00F60BCC"/>
    <w:rsid w:val="00F61507"/>
    <w:rsid w:val="00F618CC"/>
    <w:rsid w:val="00F624D3"/>
    <w:rsid w:val="00F62599"/>
    <w:rsid w:val="00F627D5"/>
    <w:rsid w:val="00F62BF6"/>
    <w:rsid w:val="00F62D4F"/>
    <w:rsid w:val="00F62D57"/>
    <w:rsid w:val="00F6329F"/>
    <w:rsid w:val="00F63781"/>
    <w:rsid w:val="00F63E0D"/>
    <w:rsid w:val="00F6420B"/>
    <w:rsid w:val="00F642DF"/>
    <w:rsid w:val="00F64BDF"/>
    <w:rsid w:val="00F653F1"/>
    <w:rsid w:val="00F65487"/>
    <w:rsid w:val="00F6604B"/>
    <w:rsid w:val="00F66BF4"/>
    <w:rsid w:val="00F66C2B"/>
    <w:rsid w:val="00F66DCC"/>
    <w:rsid w:val="00F67292"/>
    <w:rsid w:val="00F70764"/>
    <w:rsid w:val="00F7109E"/>
    <w:rsid w:val="00F716AB"/>
    <w:rsid w:val="00F716E0"/>
    <w:rsid w:val="00F7180A"/>
    <w:rsid w:val="00F71C3B"/>
    <w:rsid w:val="00F720AD"/>
    <w:rsid w:val="00F73180"/>
    <w:rsid w:val="00F7442E"/>
    <w:rsid w:val="00F745D2"/>
    <w:rsid w:val="00F7465F"/>
    <w:rsid w:val="00F7476F"/>
    <w:rsid w:val="00F74ACE"/>
    <w:rsid w:val="00F75BDF"/>
    <w:rsid w:val="00F75BF4"/>
    <w:rsid w:val="00F761B0"/>
    <w:rsid w:val="00F763B8"/>
    <w:rsid w:val="00F76938"/>
    <w:rsid w:val="00F7700E"/>
    <w:rsid w:val="00F774E2"/>
    <w:rsid w:val="00F803DD"/>
    <w:rsid w:val="00F806A5"/>
    <w:rsid w:val="00F80877"/>
    <w:rsid w:val="00F80AFE"/>
    <w:rsid w:val="00F813B3"/>
    <w:rsid w:val="00F82AED"/>
    <w:rsid w:val="00F82B18"/>
    <w:rsid w:val="00F82E23"/>
    <w:rsid w:val="00F82E3A"/>
    <w:rsid w:val="00F83110"/>
    <w:rsid w:val="00F83B17"/>
    <w:rsid w:val="00F8430A"/>
    <w:rsid w:val="00F8445D"/>
    <w:rsid w:val="00F84686"/>
    <w:rsid w:val="00F84B93"/>
    <w:rsid w:val="00F84CFC"/>
    <w:rsid w:val="00F84DC4"/>
    <w:rsid w:val="00F84FB0"/>
    <w:rsid w:val="00F84FF9"/>
    <w:rsid w:val="00F8567B"/>
    <w:rsid w:val="00F85BB5"/>
    <w:rsid w:val="00F863DB"/>
    <w:rsid w:val="00F8653D"/>
    <w:rsid w:val="00F86B53"/>
    <w:rsid w:val="00F86CEE"/>
    <w:rsid w:val="00F86CFA"/>
    <w:rsid w:val="00F87172"/>
    <w:rsid w:val="00F8722D"/>
    <w:rsid w:val="00F8726E"/>
    <w:rsid w:val="00F87443"/>
    <w:rsid w:val="00F87512"/>
    <w:rsid w:val="00F87660"/>
    <w:rsid w:val="00F87A3F"/>
    <w:rsid w:val="00F907DE"/>
    <w:rsid w:val="00F9083C"/>
    <w:rsid w:val="00F90E2A"/>
    <w:rsid w:val="00F91207"/>
    <w:rsid w:val="00F91496"/>
    <w:rsid w:val="00F919E2"/>
    <w:rsid w:val="00F91E14"/>
    <w:rsid w:val="00F922FC"/>
    <w:rsid w:val="00F92750"/>
    <w:rsid w:val="00F92A22"/>
    <w:rsid w:val="00F92CBF"/>
    <w:rsid w:val="00F92E80"/>
    <w:rsid w:val="00F92F58"/>
    <w:rsid w:val="00F936A9"/>
    <w:rsid w:val="00F93751"/>
    <w:rsid w:val="00F93C34"/>
    <w:rsid w:val="00F93DA8"/>
    <w:rsid w:val="00F93EE9"/>
    <w:rsid w:val="00F943F4"/>
    <w:rsid w:val="00F94520"/>
    <w:rsid w:val="00F94AD8"/>
    <w:rsid w:val="00F94CDF"/>
    <w:rsid w:val="00F9507E"/>
    <w:rsid w:val="00F9509D"/>
    <w:rsid w:val="00F95894"/>
    <w:rsid w:val="00F95B00"/>
    <w:rsid w:val="00F965FE"/>
    <w:rsid w:val="00F96A82"/>
    <w:rsid w:val="00F96AD5"/>
    <w:rsid w:val="00F96B23"/>
    <w:rsid w:val="00F96DF4"/>
    <w:rsid w:val="00F97243"/>
    <w:rsid w:val="00FA00C8"/>
    <w:rsid w:val="00FA0492"/>
    <w:rsid w:val="00FA0555"/>
    <w:rsid w:val="00FA0F79"/>
    <w:rsid w:val="00FA0FD7"/>
    <w:rsid w:val="00FA14F2"/>
    <w:rsid w:val="00FA28F3"/>
    <w:rsid w:val="00FA3040"/>
    <w:rsid w:val="00FA36B4"/>
    <w:rsid w:val="00FA3718"/>
    <w:rsid w:val="00FA371D"/>
    <w:rsid w:val="00FA3A90"/>
    <w:rsid w:val="00FA3A93"/>
    <w:rsid w:val="00FA3C59"/>
    <w:rsid w:val="00FA40DF"/>
    <w:rsid w:val="00FA4233"/>
    <w:rsid w:val="00FA444D"/>
    <w:rsid w:val="00FA51F8"/>
    <w:rsid w:val="00FA5A86"/>
    <w:rsid w:val="00FA5A9D"/>
    <w:rsid w:val="00FA626C"/>
    <w:rsid w:val="00FA634A"/>
    <w:rsid w:val="00FA6368"/>
    <w:rsid w:val="00FA6BBA"/>
    <w:rsid w:val="00FA6CBF"/>
    <w:rsid w:val="00FA6E94"/>
    <w:rsid w:val="00FA6FBE"/>
    <w:rsid w:val="00FA7277"/>
    <w:rsid w:val="00FA7403"/>
    <w:rsid w:val="00FA7F61"/>
    <w:rsid w:val="00FB0A5B"/>
    <w:rsid w:val="00FB0B73"/>
    <w:rsid w:val="00FB0C80"/>
    <w:rsid w:val="00FB0EDA"/>
    <w:rsid w:val="00FB17C0"/>
    <w:rsid w:val="00FB1E17"/>
    <w:rsid w:val="00FB1E9E"/>
    <w:rsid w:val="00FB2341"/>
    <w:rsid w:val="00FB2395"/>
    <w:rsid w:val="00FB24F1"/>
    <w:rsid w:val="00FB27E9"/>
    <w:rsid w:val="00FB2DAB"/>
    <w:rsid w:val="00FB3933"/>
    <w:rsid w:val="00FB539E"/>
    <w:rsid w:val="00FB553D"/>
    <w:rsid w:val="00FB5AF1"/>
    <w:rsid w:val="00FB5E14"/>
    <w:rsid w:val="00FB661A"/>
    <w:rsid w:val="00FB6747"/>
    <w:rsid w:val="00FB69EE"/>
    <w:rsid w:val="00FB6AE3"/>
    <w:rsid w:val="00FB6EF8"/>
    <w:rsid w:val="00FB754A"/>
    <w:rsid w:val="00FC06DC"/>
    <w:rsid w:val="00FC07F9"/>
    <w:rsid w:val="00FC0A01"/>
    <w:rsid w:val="00FC137E"/>
    <w:rsid w:val="00FC15CF"/>
    <w:rsid w:val="00FC1877"/>
    <w:rsid w:val="00FC20D0"/>
    <w:rsid w:val="00FC2218"/>
    <w:rsid w:val="00FC241C"/>
    <w:rsid w:val="00FC2822"/>
    <w:rsid w:val="00FC2AA2"/>
    <w:rsid w:val="00FC3121"/>
    <w:rsid w:val="00FC3276"/>
    <w:rsid w:val="00FC32C7"/>
    <w:rsid w:val="00FC3BDD"/>
    <w:rsid w:val="00FC3D58"/>
    <w:rsid w:val="00FC3FA2"/>
    <w:rsid w:val="00FC46D3"/>
    <w:rsid w:val="00FC4CF9"/>
    <w:rsid w:val="00FC4D68"/>
    <w:rsid w:val="00FC5348"/>
    <w:rsid w:val="00FC5650"/>
    <w:rsid w:val="00FC5CCD"/>
    <w:rsid w:val="00FC5D80"/>
    <w:rsid w:val="00FC5E41"/>
    <w:rsid w:val="00FC60DE"/>
    <w:rsid w:val="00FC66D0"/>
    <w:rsid w:val="00FC67C2"/>
    <w:rsid w:val="00FC6BE8"/>
    <w:rsid w:val="00FC794B"/>
    <w:rsid w:val="00FC7E1C"/>
    <w:rsid w:val="00FD0FA1"/>
    <w:rsid w:val="00FD117E"/>
    <w:rsid w:val="00FD161A"/>
    <w:rsid w:val="00FD1A28"/>
    <w:rsid w:val="00FD1B0A"/>
    <w:rsid w:val="00FD2731"/>
    <w:rsid w:val="00FD2EE0"/>
    <w:rsid w:val="00FD3371"/>
    <w:rsid w:val="00FD3459"/>
    <w:rsid w:val="00FD38E2"/>
    <w:rsid w:val="00FD455A"/>
    <w:rsid w:val="00FD4673"/>
    <w:rsid w:val="00FD46D2"/>
    <w:rsid w:val="00FD500C"/>
    <w:rsid w:val="00FD52F1"/>
    <w:rsid w:val="00FD53BD"/>
    <w:rsid w:val="00FD5891"/>
    <w:rsid w:val="00FD5C02"/>
    <w:rsid w:val="00FD6142"/>
    <w:rsid w:val="00FD636D"/>
    <w:rsid w:val="00FD652C"/>
    <w:rsid w:val="00FD6DB0"/>
    <w:rsid w:val="00FD70AC"/>
    <w:rsid w:val="00FD7827"/>
    <w:rsid w:val="00FE0113"/>
    <w:rsid w:val="00FE0212"/>
    <w:rsid w:val="00FE0B35"/>
    <w:rsid w:val="00FE1072"/>
    <w:rsid w:val="00FE117D"/>
    <w:rsid w:val="00FE12CB"/>
    <w:rsid w:val="00FE15A5"/>
    <w:rsid w:val="00FE1601"/>
    <w:rsid w:val="00FE16F4"/>
    <w:rsid w:val="00FE1F59"/>
    <w:rsid w:val="00FE2318"/>
    <w:rsid w:val="00FE2515"/>
    <w:rsid w:val="00FE2EDB"/>
    <w:rsid w:val="00FE2FC9"/>
    <w:rsid w:val="00FE3F17"/>
    <w:rsid w:val="00FE3F83"/>
    <w:rsid w:val="00FE441E"/>
    <w:rsid w:val="00FE4539"/>
    <w:rsid w:val="00FE4E04"/>
    <w:rsid w:val="00FE4F00"/>
    <w:rsid w:val="00FE540C"/>
    <w:rsid w:val="00FE57A5"/>
    <w:rsid w:val="00FE5947"/>
    <w:rsid w:val="00FE59E2"/>
    <w:rsid w:val="00FE5B51"/>
    <w:rsid w:val="00FE5BDF"/>
    <w:rsid w:val="00FE64F1"/>
    <w:rsid w:val="00FE6708"/>
    <w:rsid w:val="00FE6E8D"/>
    <w:rsid w:val="00FE6F5B"/>
    <w:rsid w:val="00FE7066"/>
    <w:rsid w:val="00FE726A"/>
    <w:rsid w:val="00FE78B3"/>
    <w:rsid w:val="00FF01B2"/>
    <w:rsid w:val="00FF0200"/>
    <w:rsid w:val="00FF0662"/>
    <w:rsid w:val="00FF084C"/>
    <w:rsid w:val="00FF118A"/>
    <w:rsid w:val="00FF15B3"/>
    <w:rsid w:val="00FF1885"/>
    <w:rsid w:val="00FF1EFB"/>
    <w:rsid w:val="00FF2453"/>
    <w:rsid w:val="00FF2733"/>
    <w:rsid w:val="00FF2A18"/>
    <w:rsid w:val="00FF4958"/>
    <w:rsid w:val="00FF4ACC"/>
    <w:rsid w:val="00FF5433"/>
    <w:rsid w:val="00FF54BC"/>
    <w:rsid w:val="00FF5B8E"/>
    <w:rsid w:val="00FF61B6"/>
    <w:rsid w:val="00FF6396"/>
    <w:rsid w:val="00FF64DD"/>
    <w:rsid w:val="00FF64FD"/>
    <w:rsid w:val="00FF66DF"/>
    <w:rsid w:val="00FF6DA9"/>
    <w:rsid w:val="00FF7553"/>
    <w:rsid w:val="076F023F"/>
    <w:rsid w:val="1B646848"/>
    <w:rsid w:val="6561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link w:val="70"/>
    <w:qFormat/>
    <w:uiPriority w:val="0"/>
    <w:pPr>
      <w:keepNext/>
      <w:keepLines/>
      <w:numPr>
        <w:ilvl w:val="0"/>
        <w:numId w:val="1"/>
      </w:numPr>
      <w:suppressAutoHyphens/>
      <w:adjustRightInd w:val="0"/>
      <w:spacing w:before="340" w:after="330" w:line="48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5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/>
      <w:b/>
      <w:bCs/>
      <w:sz w:val="28"/>
      <w:szCs w:val="28"/>
      <w:lang w:val="zh-CN" w:eastAsia="zh-CN"/>
    </w:rPr>
  </w:style>
  <w:style w:type="paragraph" w:styleId="4">
    <w:name w:val="heading 3"/>
    <w:basedOn w:val="1"/>
    <w:next w:val="5"/>
    <w:link w:val="60"/>
    <w:qFormat/>
    <w:uiPriority w:val="0"/>
    <w:pPr>
      <w:keepNext/>
      <w:keepLines/>
      <w:numPr>
        <w:ilvl w:val="2"/>
        <w:numId w:val="1"/>
      </w:numPr>
      <w:suppressAutoHyphens/>
      <w:adjustRightInd w:val="0"/>
      <w:spacing w:before="260" w:after="260" w:line="415" w:lineRule="auto"/>
      <w:outlineLvl w:val="2"/>
    </w:pPr>
    <w:rPr>
      <w:rFonts w:ascii="微软雅黑" w:hAnsi="微软雅黑"/>
      <w:b/>
      <w:bCs/>
      <w:kern w:val="32"/>
      <w:sz w:val="24"/>
      <w:szCs w:val="32"/>
      <w:lang w:val="zh-CN" w:eastAsia="ar-SA"/>
    </w:rPr>
  </w:style>
  <w:style w:type="paragraph" w:styleId="5">
    <w:name w:val="heading 4"/>
    <w:basedOn w:val="4"/>
    <w:next w:val="1"/>
    <w:link w:val="52"/>
    <w:qFormat/>
    <w:uiPriority w:val="0"/>
    <w:pPr>
      <w:numPr>
        <w:ilvl w:val="0"/>
        <w:numId w:val="0"/>
      </w:numPr>
      <w:outlineLvl w:val="3"/>
    </w:pPr>
  </w:style>
  <w:style w:type="paragraph" w:styleId="6">
    <w:name w:val="heading 5"/>
    <w:basedOn w:val="1"/>
    <w:next w:val="1"/>
    <w:link w:val="53"/>
    <w:qFormat/>
    <w:uiPriority w:val="0"/>
    <w:pPr>
      <w:keepNext/>
      <w:keepLines/>
      <w:suppressAutoHyphens/>
      <w:spacing w:before="280" w:after="290" w:line="374" w:lineRule="auto"/>
      <w:outlineLvl w:val="4"/>
    </w:pPr>
    <w:rPr>
      <w:rFonts w:eastAsia="宋体"/>
      <w:b/>
      <w:bCs/>
      <w:kern w:val="1"/>
      <w:szCs w:val="28"/>
      <w:lang w:val="zh-CN" w:eastAsia="ar-SA"/>
    </w:rPr>
  </w:style>
  <w:style w:type="paragraph" w:styleId="7">
    <w:name w:val="heading 6"/>
    <w:basedOn w:val="1"/>
    <w:next w:val="1"/>
    <w:link w:val="61"/>
    <w:qFormat/>
    <w:uiPriority w:val="0"/>
    <w:pPr>
      <w:keepNext/>
      <w:keepLines/>
      <w:suppressAutoHyphens/>
      <w:spacing w:before="240" w:after="64" w:line="320" w:lineRule="auto"/>
      <w:outlineLvl w:val="5"/>
    </w:pPr>
    <w:rPr>
      <w:rFonts w:ascii="Arial" w:hAnsi="Arial"/>
      <w:b/>
      <w:bCs/>
      <w:kern w:val="1"/>
      <w:sz w:val="18"/>
      <w:lang w:eastAsia="ar-SA"/>
    </w:rPr>
  </w:style>
  <w:style w:type="paragraph" w:styleId="8">
    <w:name w:val="heading 7"/>
    <w:basedOn w:val="1"/>
    <w:next w:val="1"/>
    <w:qFormat/>
    <w:uiPriority w:val="0"/>
    <w:pPr>
      <w:keepNext/>
      <w:keepLines/>
      <w:suppressAutoHyphens/>
      <w:spacing w:before="240" w:after="64" w:line="320" w:lineRule="auto"/>
      <w:outlineLvl w:val="6"/>
    </w:pPr>
    <w:rPr>
      <w:b/>
      <w:bCs/>
      <w:kern w:val="1"/>
      <w:sz w:val="24"/>
      <w:lang w:eastAsia="ar-SA"/>
    </w:rPr>
  </w:style>
  <w:style w:type="paragraph" w:styleId="9">
    <w:name w:val="heading 8"/>
    <w:basedOn w:val="1"/>
    <w:next w:val="1"/>
    <w:qFormat/>
    <w:uiPriority w:val="0"/>
    <w:pPr>
      <w:keepNext/>
      <w:keepLines/>
      <w:suppressAutoHyphens/>
      <w:spacing w:before="240" w:after="64" w:line="320" w:lineRule="auto"/>
      <w:outlineLvl w:val="7"/>
    </w:pPr>
    <w:rPr>
      <w:rFonts w:ascii="Arial" w:hAnsi="Arial" w:eastAsia="黑体"/>
      <w:kern w:val="1"/>
      <w:sz w:val="24"/>
      <w:lang w:eastAsia="ar-SA"/>
    </w:rPr>
  </w:style>
  <w:style w:type="paragraph" w:styleId="10">
    <w:name w:val="heading 9"/>
    <w:basedOn w:val="1"/>
    <w:next w:val="1"/>
    <w:qFormat/>
    <w:uiPriority w:val="0"/>
    <w:pPr>
      <w:keepNext/>
      <w:keepLines/>
      <w:suppressAutoHyphens/>
      <w:spacing w:before="240" w:after="64" w:line="320" w:lineRule="auto"/>
      <w:outlineLvl w:val="8"/>
    </w:pPr>
    <w:rPr>
      <w:rFonts w:ascii="Arial" w:hAnsi="Arial" w:eastAsia="黑体"/>
      <w:kern w:val="1"/>
      <w:szCs w:val="21"/>
      <w:lang w:eastAsia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szCs w:val="21"/>
    </w:rPr>
  </w:style>
  <w:style w:type="paragraph" w:styleId="13">
    <w:name w:val="caption"/>
    <w:basedOn w:val="1"/>
    <w:next w:val="1"/>
    <w:unhideWhenUsed/>
    <w:qFormat/>
    <w:uiPriority w:val="0"/>
    <w:rPr>
      <w:rFonts w:ascii="Cambria" w:hAnsi="Cambria" w:eastAsia="黑体"/>
      <w:sz w:val="20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56"/>
    <w:qFormat/>
    <w:uiPriority w:val="99"/>
    <w:pPr>
      <w:jc w:val="left"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Indent"/>
    <w:basedOn w:val="1"/>
    <w:link w:val="64"/>
    <w:qFormat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uiPriority w:val="39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qFormat/>
    <w:uiPriority w:val="39"/>
    <w:pPr>
      <w:ind w:left="2940" w:leftChars="1400"/>
    </w:pPr>
  </w:style>
  <w:style w:type="paragraph" w:styleId="21">
    <w:name w:val="Balloon Text"/>
    <w:basedOn w:val="1"/>
    <w:link w:val="51"/>
    <w:qFormat/>
    <w:uiPriority w:val="0"/>
    <w:rPr>
      <w:rFonts w:eastAsia="宋体"/>
      <w:sz w:val="18"/>
      <w:szCs w:val="18"/>
      <w:lang w:val="zh-CN" w:eastAsia="zh-CN"/>
    </w:rPr>
  </w:style>
  <w:style w:type="paragraph" w:styleId="22">
    <w:name w:val="footer"/>
    <w:basedOn w:val="1"/>
    <w:link w:val="5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  <w:lang w:val="zh-CN" w:eastAsia="zh-CN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</w:style>
  <w:style w:type="paragraph" w:styleId="25">
    <w:name w:val="toc 4"/>
    <w:basedOn w:val="1"/>
    <w:next w:val="1"/>
    <w:qFormat/>
    <w:uiPriority w:val="39"/>
    <w:pPr>
      <w:ind w:left="1260" w:leftChars="600"/>
    </w:pPr>
  </w:style>
  <w:style w:type="paragraph" w:styleId="26">
    <w:name w:val="toc 6"/>
    <w:basedOn w:val="1"/>
    <w:next w:val="1"/>
    <w:qFormat/>
    <w:uiPriority w:val="39"/>
    <w:pPr>
      <w:ind w:left="2100" w:leftChars="1000"/>
    </w:pPr>
  </w:style>
  <w:style w:type="paragraph" w:styleId="27">
    <w:name w:val="toc 2"/>
    <w:basedOn w:val="1"/>
    <w:next w:val="1"/>
    <w:uiPriority w:val="39"/>
    <w:pPr>
      <w:ind w:left="420" w:leftChars="200"/>
    </w:pPr>
  </w:style>
  <w:style w:type="paragraph" w:styleId="28">
    <w:name w:val="toc 9"/>
    <w:basedOn w:val="1"/>
    <w:next w:val="1"/>
    <w:qFormat/>
    <w:uiPriority w:val="39"/>
    <w:pPr>
      <w:ind w:left="3360" w:leftChars="1600"/>
    </w:pPr>
  </w:style>
  <w:style w:type="paragraph" w:styleId="29">
    <w:name w:val="HTML Preformatted"/>
    <w:basedOn w:val="1"/>
    <w:link w:val="6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uiPriority w:val="99"/>
    <w:pPr>
      <w:widowControl/>
      <w:spacing w:before="100" w:beforeAutospacing="1" w:after="119"/>
      <w:jc w:val="left"/>
    </w:pPr>
    <w:rPr>
      <w:rFonts w:ascii="宋体" w:hAnsi="宋体"/>
      <w:kern w:val="0"/>
      <w:sz w:val="24"/>
    </w:rPr>
  </w:style>
  <w:style w:type="paragraph" w:styleId="31">
    <w:name w:val="annotation subject"/>
    <w:basedOn w:val="15"/>
    <w:next w:val="15"/>
    <w:link w:val="57"/>
    <w:qFormat/>
    <w:uiPriority w:val="0"/>
    <w:rPr>
      <w:b/>
      <w:bCs/>
    </w:rPr>
  </w:style>
  <w:style w:type="table" w:styleId="33">
    <w:name w:val="Table Grid"/>
    <w:basedOn w:val="3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page number"/>
    <w:basedOn w:val="34"/>
    <w:qFormat/>
    <w:uiPriority w:val="0"/>
  </w:style>
  <w:style w:type="character" w:styleId="36">
    <w:name w:val="Emphasis"/>
    <w:basedOn w:val="34"/>
    <w:qFormat/>
    <w:uiPriority w:val="20"/>
    <w:rPr>
      <w:i/>
      <w:iCs/>
    </w:rPr>
  </w:style>
  <w:style w:type="character" w:styleId="37">
    <w:name w:val="Hyperlink"/>
    <w:qFormat/>
    <w:uiPriority w:val="99"/>
    <w:rPr>
      <w:color w:val="0000FF"/>
      <w:u w:val="single"/>
    </w:rPr>
  </w:style>
  <w:style w:type="character" w:styleId="38">
    <w:name w:val="annotation reference"/>
    <w:basedOn w:val="34"/>
    <w:qFormat/>
    <w:uiPriority w:val="99"/>
    <w:rPr>
      <w:sz w:val="21"/>
      <w:szCs w:val="21"/>
    </w:rPr>
  </w:style>
  <w:style w:type="paragraph" w:customStyle="1" w:styleId="39">
    <w:name w:val="InfoBlue"/>
    <w:basedOn w:val="1"/>
    <w:next w:val="16"/>
    <w:qFormat/>
    <w:uiPriority w:val="0"/>
    <w:pPr>
      <w:spacing w:after="120" w:line="240" w:lineRule="atLeast"/>
      <w:jc w:val="left"/>
    </w:pPr>
    <w:rPr>
      <w:rFonts w:ascii="宋体"/>
      <w:i/>
      <w:snapToGrid w:val="0"/>
      <w:color w:val="0000FF"/>
      <w:kern w:val="0"/>
      <w:sz w:val="20"/>
      <w:szCs w:val="20"/>
    </w:rPr>
  </w:style>
  <w:style w:type="paragraph" w:customStyle="1" w:styleId="40">
    <w:name w:val="样式 标题 2 + 褐色"/>
    <w:basedOn w:val="3"/>
    <w:uiPriority w:val="0"/>
    <w:rPr>
      <w:color w:val="993300"/>
    </w:rPr>
  </w:style>
  <w:style w:type="paragraph" w:customStyle="1" w:styleId="41">
    <w:name w:val="样式 标题 1 + 左侧:  0.5 厘米"/>
    <w:basedOn w:val="2"/>
    <w:qFormat/>
    <w:uiPriority w:val="0"/>
    <w:pPr>
      <w:numPr>
        <w:numId w:val="0"/>
      </w:numPr>
    </w:pPr>
    <w:rPr>
      <w:rFonts w:cs="宋体"/>
      <w:szCs w:val="20"/>
    </w:rPr>
  </w:style>
  <w:style w:type="paragraph" w:customStyle="1" w:styleId="42">
    <w:name w:val="Char1 Char Char Char"/>
    <w:basedOn w:val="1"/>
    <w:qFormat/>
    <w:uiPriority w:val="0"/>
    <w:pPr>
      <w:ind w:left="178" w:leftChars="85"/>
    </w:pPr>
    <w:rPr>
      <w:rFonts w:ascii="Tahoma" w:hAnsi="Tahoma"/>
      <w:sz w:val="24"/>
      <w:szCs w:val="20"/>
    </w:rPr>
  </w:style>
  <w:style w:type="paragraph" w:customStyle="1" w:styleId="43">
    <w:name w:val="指南缩进 Char"/>
    <w:basedOn w:val="1"/>
    <w:next w:val="12"/>
    <w:qFormat/>
    <w:uiPriority w:val="0"/>
    <w:pPr>
      <w:spacing w:line="360" w:lineRule="auto"/>
      <w:ind w:firstLine="200" w:firstLineChars="200"/>
    </w:pPr>
    <w:rPr>
      <w:rFonts w:ascii="Arial" w:hAnsi="Arial"/>
      <w:i/>
      <w:color w:val="0000FF"/>
      <w:szCs w:val="21"/>
    </w:rPr>
  </w:style>
  <w:style w:type="paragraph" w:customStyle="1" w:styleId="44">
    <w:name w:val="正文项"/>
    <w:basedOn w:val="1"/>
    <w:qFormat/>
    <w:uiPriority w:val="0"/>
    <w:pPr>
      <w:numPr>
        <w:ilvl w:val="0"/>
        <w:numId w:val="2"/>
      </w:numPr>
      <w:tabs>
        <w:tab w:val="clear" w:pos="425"/>
      </w:tabs>
      <w:spacing w:line="360" w:lineRule="auto"/>
      <w:ind w:left="400" w:leftChars="200" w:hanging="200" w:hangingChars="200"/>
    </w:pPr>
    <w:rPr>
      <w:rFonts w:ascii="Arial" w:hAnsi="Arial"/>
      <w:szCs w:val="21"/>
    </w:rPr>
  </w:style>
  <w:style w:type="paragraph" w:customStyle="1" w:styleId="45">
    <w:name w:val="表格文字"/>
    <w:basedOn w:val="1"/>
    <w:qFormat/>
    <w:uiPriority w:val="0"/>
    <w:pPr>
      <w:spacing w:before="25" w:after="25" w:line="300" w:lineRule="auto"/>
    </w:pPr>
    <w:rPr>
      <w:spacing w:val="10"/>
      <w:kern w:val="0"/>
      <w:sz w:val="24"/>
      <w:szCs w:val="20"/>
    </w:rPr>
  </w:style>
  <w:style w:type="paragraph" w:customStyle="1" w:styleId="46">
    <w:name w:val="Char Char Char Char Char Char Char Char Char Char Char"/>
    <w:basedOn w:val="14"/>
    <w:qFormat/>
    <w:uiPriority w:val="0"/>
    <w:rPr>
      <w:rFonts w:ascii="Tahoma" w:hAnsi="Tahoma"/>
      <w:sz w:val="24"/>
    </w:rPr>
  </w:style>
  <w:style w:type="character" w:customStyle="1" w:styleId="47">
    <w:name w:val="mleft71"/>
    <w:basedOn w:val="34"/>
    <w:uiPriority w:val="0"/>
  </w:style>
  <w:style w:type="character" w:customStyle="1" w:styleId="48">
    <w:name w:val="style989901 font12"/>
    <w:basedOn w:val="34"/>
    <w:qFormat/>
    <w:uiPriority w:val="0"/>
  </w:style>
  <w:style w:type="character" w:customStyle="1" w:styleId="49">
    <w:name w:val="已访问的超链接1"/>
    <w:qFormat/>
    <w:uiPriority w:val="0"/>
    <w:rPr>
      <w:color w:val="800080"/>
      <w:u w:val="single"/>
    </w:rPr>
  </w:style>
  <w:style w:type="character" w:customStyle="1" w:styleId="50">
    <w:name w:val="页脚 字符"/>
    <w:link w:val="22"/>
    <w:qFormat/>
    <w:uiPriority w:val="99"/>
    <w:rPr>
      <w:kern w:val="2"/>
      <w:sz w:val="18"/>
      <w:szCs w:val="18"/>
    </w:rPr>
  </w:style>
  <w:style w:type="character" w:customStyle="1" w:styleId="51">
    <w:name w:val="批注框文本 字符"/>
    <w:link w:val="21"/>
    <w:qFormat/>
    <w:uiPriority w:val="0"/>
    <w:rPr>
      <w:kern w:val="2"/>
      <w:sz w:val="18"/>
      <w:szCs w:val="18"/>
    </w:rPr>
  </w:style>
  <w:style w:type="character" w:customStyle="1" w:styleId="52">
    <w:name w:val="标题 4 字符"/>
    <w:link w:val="5"/>
    <w:qFormat/>
    <w:uiPriority w:val="0"/>
    <w:rPr>
      <w:rFonts w:ascii="微软雅黑" w:hAnsi="微软雅黑" w:eastAsia="微软雅黑"/>
      <w:b/>
      <w:bCs/>
      <w:kern w:val="32"/>
      <w:sz w:val="24"/>
      <w:szCs w:val="32"/>
      <w:lang w:val="zh-CN" w:eastAsia="ar-SA"/>
    </w:rPr>
  </w:style>
  <w:style w:type="character" w:customStyle="1" w:styleId="53">
    <w:name w:val="标题 5 字符"/>
    <w:link w:val="6"/>
    <w:uiPriority w:val="0"/>
    <w:rPr>
      <w:b/>
      <w:bCs/>
      <w:kern w:val="1"/>
      <w:sz w:val="21"/>
      <w:szCs w:val="28"/>
      <w:lang w:eastAsia="ar-SA"/>
    </w:rPr>
  </w:style>
  <w:style w:type="paragraph" w:styleId="54">
    <w:name w:val="List Paragraph"/>
    <w:basedOn w:val="1"/>
    <w:qFormat/>
    <w:uiPriority w:val="34"/>
    <w:pPr>
      <w:ind w:firstLine="420" w:firstLineChars="200"/>
      <w:jc w:val="left"/>
    </w:pPr>
    <w:rPr>
      <w:rFonts w:ascii="Calibri" w:hAnsi="Calibri"/>
      <w:szCs w:val="22"/>
    </w:rPr>
  </w:style>
  <w:style w:type="character" w:customStyle="1" w:styleId="55">
    <w:name w:val="标题 2 字符"/>
    <w:link w:val="3"/>
    <w:qFormat/>
    <w:uiPriority w:val="0"/>
    <w:rPr>
      <w:rFonts w:ascii="微软雅黑" w:hAnsi="微软雅黑" w:eastAsia="微软雅黑"/>
      <w:b/>
      <w:bCs/>
      <w:kern w:val="2"/>
      <w:sz w:val="28"/>
      <w:szCs w:val="28"/>
      <w:lang w:val="zh-CN" w:eastAsia="zh-CN"/>
    </w:rPr>
  </w:style>
  <w:style w:type="character" w:customStyle="1" w:styleId="56">
    <w:name w:val="批注文字 字符"/>
    <w:basedOn w:val="34"/>
    <w:link w:val="15"/>
    <w:qFormat/>
    <w:uiPriority w:val="99"/>
    <w:rPr>
      <w:kern w:val="2"/>
      <w:sz w:val="21"/>
      <w:szCs w:val="24"/>
    </w:rPr>
  </w:style>
  <w:style w:type="character" w:customStyle="1" w:styleId="57">
    <w:name w:val="批注主题 字符"/>
    <w:basedOn w:val="56"/>
    <w:link w:val="31"/>
    <w:qFormat/>
    <w:uiPriority w:val="0"/>
    <w:rPr>
      <w:b/>
      <w:bCs/>
      <w:kern w:val="2"/>
      <w:sz w:val="21"/>
      <w:szCs w:val="24"/>
    </w:rPr>
  </w:style>
  <w:style w:type="character" w:customStyle="1" w:styleId="58">
    <w:name w:val="lijuyuanxing"/>
    <w:basedOn w:val="34"/>
    <w:qFormat/>
    <w:uiPriority w:val="0"/>
  </w:style>
  <w:style w:type="paragraph" w:customStyle="1" w:styleId="59">
    <w:name w:val="样式1"/>
    <w:basedOn w:val="2"/>
    <w:qFormat/>
    <w:uiPriority w:val="0"/>
    <w:pPr>
      <w:numPr>
        <w:numId w:val="3"/>
      </w:numPr>
      <w:suppressAutoHyphens w:val="0"/>
      <w:adjustRightInd/>
      <w:spacing w:line="578" w:lineRule="auto"/>
    </w:pPr>
    <w:rPr>
      <w:lang w:val="zh-CN" w:eastAsia="zh-CN"/>
    </w:rPr>
  </w:style>
  <w:style w:type="character" w:customStyle="1" w:styleId="60">
    <w:name w:val="标题 3 字符"/>
    <w:basedOn w:val="34"/>
    <w:link w:val="4"/>
    <w:qFormat/>
    <w:uiPriority w:val="0"/>
    <w:rPr>
      <w:rFonts w:ascii="微软雅黑" w:hAnsi="微软雅黑" w:eastAsia="微软雅黑"/>
      <w:b/>
      <w:bCs/>
      <w:kern w:val="32"/>
      <w:sz w:val="24"/>
      <w:szCs w:val="32"/>
      <w:lang w:val="zh-CN" w:eastAsia="ar-SA"/>
    </w:rPr>
  </w:style>
  <w:style w:type="character" w:customStyle="1" w:styleId="61">
    <w:name w:val="标题 6 字符"/>
    <w:basedOn w:val="34"/>
    <w:link w:val="7"/>
    <w:qFormat/>
    <w:uiPriority w:val="0"/>
    <w:rPr>
      <w:rFonts w:ascii="Arial" w:hAnsi="Arial"/>
      <w:b/>
      <w:bCs/>
      <w:kern w:val="1"/>
      <w:sz w:val="18"/>
      <w:szCs w:val="24"/>
      <w:lang w:eastAsia="ar-SA"/>
    </w:rPr>
  </w:style>
  <w:style w:type="character" w:customStyle="1" w:styleId="62">
    <w:name w:val="apple-style-span"/>
    <w:basedOn w:val="34"/>
    <w:uiPriority w:val="0"/>
  </w:style>
  <w:style w:type="paragraph" w:customStyle="1" w:styleId="63">
    <w:name w:val="新建标题2"/>
    <w:basedOn w:val="24"/>
    <w:uiPriority w:val="0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64">
    <w:name w:val="正文文本缩进 字符"/>
    <w:basedOn w:val="34"/>
    <w:link w:val="17"/>
    <w:qFormat/>
    <w:uiPriority w:val="0"/>
    <w:rPr>
      <w:kern w:val="2"/>
      <w:sz w:val="21"/>
      <w:szCs w:val="24"/>
    </w:rPr>
  </w:style>
  <w:style w:type="paragraph" w:customStyle="1" w:styleId="65">
    <w:name w:val="p0"/>
    <w:basedOn w:val="1"/>
    <w:qFormat/>
    <w:uiPriority w:val="0"/>
    <w:pPr>
      <w:widowControl/>
    </w:pPr>
    <w:rPr>
      <w:kern w:val="0"/>
      <w:szCs w:val="21"/>
    </w:rPr>
  </w:style>
  <w:style w:type="character" w:customStyle="1" w:styleId="66">
    <w:name w:val="HTML 预设格式 字符"/>
    <w:basedOn w:val="34"/>
    <w:link w:val="29"/>
    <w:qFormat/>
    <w:uiPriority w:val="99"/>
    <w:rPr>
      <w:rFonts w:ascii="宋体" w:hAnsi="宋体" w:cs="宋体"/>
      <w:sz w:val="24"/>
      <w:szCs w:val="24"/>
    </w:rPr>
  </w:style>
  <w:style w:type="paragraph" w:customStyle="1" w:styleId="67">
    <w:name w:val="新建标题1"/>
    <w:basedOn w:val="1"/>
    <w:qFormat/>
    <w:uiPriority w:val="0"/>
    <w:rPr>
      <w:b/>
      <w:szCs w:val="21"/>
    </w:rPr>
  </w:style>
  <w:style w:type="paragraph" w:customStyle="1" w:styleId="6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  <w:szCs w:val="21"/>
    </w:rPr>
  </w:style>
  <w:style w:type="character" w:customStyle="1" w:styleId="69">
    <w:name w:val="批注文字 字符2"/>
    <w:basedOn w:val="34"/>
    <w:qFormat/>
    <w:uiPriority w:val="0"/>
    <w:rPr>
      <w:kern w:val="2"/>
      <w:sz w:val="21"/>
      <w:szCs w:val="24"/>
    </w:rPr>
  </w:style>
  <w:style w:type="character" w:customStyle="1" w:styleId="70">
    <w:name w:val="标题 1 字符"/>
    <w:basedOn w:val="34"/>
    <w:link w:val="2"/>
    <w:qFormat/>
    <w:uiPriority w:val="0"/>
    <w:rPr>
      <w:rFonts w:eastAsia="微软雅黑"/>
      <w:b/>
      <w:bCs/>
      <w:kern w:val="44"/>
      <w:sz w:val="44"/>
      <w:szCs w:val="44"/>
    </w:rPr>
  </w:style>
  <w:style w:type="character" w:customStyle="1" w:styleId="71">
    <w:name w:val="批注文字 字符1"/>
    <w:basedOn w:val="34"/>
    <w:qFormat/>
    <w:uiPriority w:val="99"/>
    <w:rPr>
      <w:szCs w:val="24"/>
    </w:rPr>
  </w:style>
  <w:style w:type="character" w:customStyle="1" w:styleId="72">
    <w:name w:val="Unresolved Mention"/>
    <w:basedOn w:val="3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3">
    <w:name w:val="mail_session_title_main"/>
    <w:basedOn w:val="34"/>
    <w:qFormat/>
    <w:uiPriority w:val="0"/>
  </w:style>
  <w:style w:type="character" w:customStyle="1" w:styleId="74">
    <w:name w:val="mail_session_title_tail"/>
    <w:basedOn w:val="34"/>
    <w:qFormat/>
    <w:uiPriority w:val="0"/>
  </w:style>
  <w:style w:type="paragraph" w:customStyle="1" w:styleId="75">
    <w:name w:val="Revision"/>
    <w:hidden/>
    <w:semiHidden/>
    <w:qFormat/>
    <w:uiPriority w:val="99"/>
    <w:rPr>
      <w:rFonts w:ascii="Times New Roman" w:hAnsi="Times New Roman" w:eastAsia="微软雅黑" w:cs="Times New Roman"/>
      <w:kern w:val="2"/>
      <w:sz w:val="22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9.emf"/><Relationship Id="rId17" Type="http://schemas.openxmlformats.org/officeDocument/2006/relationships/oleObject" Target="embeddings/Workbook1.xls"/><Relationship Id="rId16" Type="http://schemas.openxmlformats.org/officeDocument/2006/relationships/image" Target="media/image8.emf"/><Relationship Id="rId15" Type="http://schemas.openxmlformats.org/officeDocument/2006/relationships/package" Target="embeddings/Document1.docx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E3714E7-AC3D-4B35-9DC6-6D82DB061C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vemic</Company>
  <Pages>1</Pages>
  <Words>990</Words>
  <Characters>5644</Characters>
  <Lines>47</Lines>
  <Paragraphs>13</Paragraphs>
  <TotalTime>1208</TotalTime>
  <ScaleCrop>false</ScaleCrop>
  <LinksUpToDate>false</LinksUpToDate>
  <CharactersWithSpaces>6621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2023-09-06T10:05:00Z</dcterms:created>
  <dc:creator>chenyanhua@made-in-china.com</dc:creator>
  <cp:lastModifiedBy>宫城</cp:lastModifiedBy>
  <dcterms:modified xsi:type="dcterms:W3CDTF">2023-11-02T09:49:05Z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95E25C3F2327498EB13C702985927E85_13</vt:lpwstr>
  </property>
</Properties>
</file>